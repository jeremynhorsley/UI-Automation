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6A2" w:rsidRDefault="000D6521" w:rsidP="00D76588">
      <w:pPr>
        <w:pStyle w:val="Title"/>
      </w:pPr>
      <w:r>
        <w:t>WinKit 6 Application Layer</w:t>
      </w:r>
    </w:p>
    <w:p w:rsidR="00B87379" w:rsidRDefault="00B87379" w:rsidP="00B87379">
      <w:pPr>
        <w:pStyle w:val="Heading1"/>
      </w:pPr>
      <w:r>
        <w:t>Basics</w:t>
      </w:r>
    </w:p>
    <w:p w:rsidR="00221E7C" w:rsidRDefault="00221E7C" w:rsidP="00221E7C">
      <w:r>
        <w:t xml:space="preserve">Application </w:t>
      </w:r>
      <w:r w:rsidR="002F76D1">
        <w:t>layer</w:t>
      </w:r>
      <w:r>
        <w:t xml:space="preserve"> works with data objects that are </w:t>
      </w:r>
    </w:p>
    <w:p w:rsidR="00221E7C" w:rsidRDefault="00221E7C" w:rsidP="00221E7C">
      <w:pPr>
        <w:pStyle w:val="ListParagraph"/>
        <w:numPr>
          <w:ilvl w:val="0"/>
          <w:numId w:val="1"/>
        </w:numPr>
      </w:pPr>
      <w:r>
        <w:t xml:space="preserve">Strongly </w:t>
      </w:r>
      <w:r w:rsidR="00E11CCE">
        <w:t>t</w:t>
      </w:r>
      <w:r>
        <w:t>yped</w:t>
      </w:r>
      <w:r w:rsidR="00E11CCE">
        <w:t xml:space="preserve"> (with some support for polymorphic types)</w:t>
      </w:r>
    </w:p>
    <w:p w:rsidR="00221E7C" w:rsidRDefault="00221E7C" w:rsidP="00221E7C">
      <w:pPr>
        <w:pStyle w:val="ListParagraph"/>
        <w:numPr>
          <w:ilvl w:val="0"/>
          <w:numId w:val="1"/>
        </w:numPr>
      </w:pPr>
      <w:r>
        <w:t>Named</w:t>
      </w:r>
    </w:p>
    <w:p w:rsidR="00221E7C" w:rsidRDefault="00221E7C" w:rsidP="00221E7C">
      <w:pPr>
        <w:pStyle w:val="ListParagraph"/>
        <w:numPr>
          <w:ilvl w:val="0"/>
          <w:numId w:val="1"/>
        </w:numPr>
      </w:pPr>
      <w:r>
        <w:t>Organized into a tree-like structures</w:t>
      </w:r>
    </w:p>
    <w:p w:rsidR="000E3F12" w:rsidRDefault="00221E7C" w:rsidP="000E3F12">
      <w:pPr>
        <w:autoSpaceDE w:val="0"/>
        <w:autoSpaceDN w:val="0"/>
        <w:adjustRightInd w:val="0"/>
        <w:spacing w:after="0" w:line="240" w:lineRule="auto"/>
      </w:pPr>
      <w:r>
        <w:t xml:space="preserve">Logical structure of a set of data is described in an </w:t>
      </w:r>
      <w:r>
        <w:rPr>
          <w:rFonts w:ascii="Consolas" w:hAnsi="Consolas" w:cs="Consolas"/>
          <w:color w:val="2B91AF"/>
          <w:sz w:val="19"/>
          <w:szCs w:val="19"/>
        </w:rPr>
        <w:t xml:space="preserve">AppInterfaceProfile </w:t>
      </w:r>
      <w:r>
        <w:t xml:space="preserve">object.  Basically, a profile is a set of interfaces represented by </w:t>
      </w:r>
      <w:r>
        <w:rPr>
          <w:rFonts w:ascii="Consolas" w:hAnsi="Consolas" w:cs="Consolas"/>
          <w:color w:val="2B91AF"/>
          <w:sz w:val="19"/>
          <w:szCs w:val="19"/>
        </w:rPr>
        <w:t xml:space="preserve">AppInterface </w:t>
      </w:r>
      <w:r>
        <w:t xml:space="preserve">objects.  An interface defines a tree-like structure of </w:t>
      </w:r>
      <w:r>
        <w:rPr>
          <w:rFonts w:ascii="Consolas" w:hAnsi="Consolas" w:cs="Consolas"/>
          <w:color w:val="2B91AF"/>
          <w:sz w:val="19"/>
          <w:szCs w:val="19"/>
        </w:rPr>
        <w:t>AppInterfaceObject</w:t>
      </w:r>
      <w:r w:rsidR="000E3F12">
        <w:t xml:space="preserve">s which represent individual data items.  Each </w:t>
      </w:r>
      <w:r w:rsidR="000E3F12">
        <w:rPr>
          <w:rFonts w:ascii="Consolas" w:hAnsi="Consolas" w:cs="Consolas"/>
          <w:color w:val="2B91AF"/>
          <w:sz w:val="19"/>
          <w:szCs w:val="19"/>
        </w:rPr>
        <w:t>AppInterfaceObject</w:t>
      </w:r>
      <w:r w:rsidR="000E3F12">
        <w:t xml:space="preserve"> defines the type of the object – </w:t>
      </w:r>
      <w:r w:rsidR="000E3F12">
        <w:rPr>
          <w:rFonts w:ascii="Consolas" w:hAnsi="Consolas" w:cs="Consolas"/>
          <w:color w:val="2B91AF"/>
          <w:sz w:val="19"/>
          <w:szCs w:val="19"/>
        </w:rPr>
        <w:t>AppType</w:t>
      </w:r>
      <w:r w:rsidR="000E3F12">
        <w:t xml:space="preserve">.  The </w:t>
      </w:r>
      <w:r w:rsidR="000E3F12">
        <w:rPr>
          <w:rFonts w:ascii="Consolas" w:hAnsi="Consolas" w:cs="Consolas"/>
          <w:color w:val="2B91AF"/>
          <w:sz w:val="19"/>
          <w:szCs w:val="19"/>
        </w:rPr>
        <w:t>AppType</w:t>
      </w:r>
      <w:r w:rsidR="000E3F12">
        <w:t xml:space="preserve"> is a base class for a family of derived classes describing particular details of each type category.</w:t>
      </w:r>
    </w:p>
    <w:p w:rsidR="004C1F8A" w:rsidRDefault="004C1F8A" w:rsidP="000E3F12">
      <w:pPr>
        <w:autoSpaceDE w:val="0"/>
        <w:autoSpaceDN w:val="0"/>
        <w:adjustRightInd w:val="0"/>
        <w:spacing w:after="0" w:line="240" w:lineRule="auto"/>
      </w:pPr>
    </w:p>
    <w:p w:rsidR="004C1F8A" w:rsidRDefault="004C1F8A" w:rsidP="000E3F12">
      <w:pPr>
        <w:autoSpaceDE w:val="0"/>
        <w:autoSpaceDN w:val="0"/>
        <w:adjustRightInd w:val="0"/>
        <w:spacing w:after="0" w:line="240" w:lineRule="auto"/>
      </w:pPr>
      <w:r>
        <w:t xml:space="preserve">Each object in a tree hierarchy has a (short) </w:t>
      </w:r>
      <w:r w:rsidRPr="004C1F8A">
        <w:rPr>
          <w:i/>
        </w:rPr>
        <w:t>name</w:t>
      </w:r>
      <w:r>
        <w:t xml:space="preserve">, identifying it in the scope of its parent object, and also each object has a </w:t>
      </w:r>
      <w:r>
        <w:rPr>
          <w:i/>
        </w:rPr>
        <w:t>full name</w:t>
      </w:r>
      <w:r>
        <w:t xml:space="preserve"> identifying it in the tree structure as a whole.  The full name has </w:t>
      </w:r>
      <w:r w:rsidR="00F15AE2">
        <w:t>the</w:t>
      </w:r>
      <w:r>
        <w:t xml:space="preserve"> form </w:t>
      </w:r>
    </w:p>
    <w:p w:rsidR="004C1F8A" w:rsidRDefault="004C1F8A" w:rsidP="000E3F12">
      <w:pPr>
        <w:autoSpaceDE w:val="0"/>
        <w:autoSpaceDN w:val="0"/>
        <w:adjustRightInd w:val="0"/>
        <w:spacing w:after="0" w:line="240" w:lineRule="auto"/>
      </w:pPr>
    </w:p>
    <w:p w:rsidR="004C1F8A" w:rsidRPr="004C1F8A" w:rsidRDefault="004C1F8A" w:rsidP="000E3F12">
      <w:pPr>
        <w:autoSpaceDE w:val="0"/>
        <w:autoSpaceDN w:val="0"/>
        <w:adjustRightInd w:val="0"/>
        <w:spacing w:after="0" w:line="240" w:lineRule="auto"/>
      </w:pPr>
      <w:r>
        <w:tab/>
        <w:t>&lt;name1&gt;.&lt;name2&gt;…&lt;nameN&gt;.</w:t>
      </w:r>
    </w:p>
    <w:p w:rsidR="00780C1B" w:rsidRDefault="00780C1B" w:rsidP="000E3F12">
      <w:pPr>
        <w:autoSpaceDE w:val="0"/>
        <w:autoSpaceDN w:val="0"/>
        <w:adjustRightInd w:val="0"/>
        <w:spacing w:after="0" w:line="240" w:lineRule="auto"/>
      </w:pPr>
    </w:p>
    <w:p w:rsidR="005D5D1D" w:rsidRDefault="00780C1B" w:rsidP="005D5D1D">
      <w:r>
        <w:t xml:space="preserve">The terminal leafs of the object tree represent </w:t>
      </w:r>
      <w:r w:rsidR="005D5D1D">
        <w:rPr>
          <w:i/>
        </w:rPr>
        <w:t>simple</w:t>
      </w:r>
      <w:r w:rsidR="005D5D1D">
        <w:t xml:space="preserve"> objects which usually have a simple value such as </w:t>
      </w:r>
      <w:r w:rsidR="005D5D1D">
        <w:rPr>
          <w:rFonts w:ascii="Consolas" w:hAnsi="Consolas" w:cs="Consolas"/>
          <w:color w:val="0000FF"/>
          <w:sz w:val="19"/>
          <w:szCs w:val="19"/>
        </w:rPr>
        <w:t>string</w:t>
      </w:r>
      <w:r w:rsidR="005D5D1D">
        <w:t xml:space="preserve">, </w:t>
      </w:r>
      <w:r w:rsidR="005D5D1D" w:rsidRPr="005D5D1D">
        <w:rPr>
          <w:rFonts w:ascii="Consolas" w:hAnsi="Consolas" w:cs="Consolas"/>
          <w:color w:val="0000FF"/>
          <w:sz w:val="19"/>
          <w:szCs w:val="19"/>
        </w:rPr>
        <w:t>byte</w:t>
      </w:r>
      <w:r w:rsidR="005D5D1D">
        <w:t xml:space="preserve">, or </w:t>
      </w:r>
      <w:r w:rsidR="005D5D1D" w:rsidRPr="005D5D1D">
        <w:rPr>
          <w:rFonts w:ascii="Consolas" w:hAnsi="Consolas" w:cs="Consolas"/>
          <w:color w:val="0000FF"/>
          <w:sz w:val="19"/>
          <w:szCs w:val="19"/>
        </w:rPr>
        <w:t>DateTime</w:t>
      </w:r>
      <w:r w:rsidR="005D5D1D">
        <w:rPr>
          <w:rFonts w:ascii="Consolas" w:hAnsi="Consolas" w:cs="Consolas"/>
          <w:color w:val="0000FF"/>
          <w:sz w:val="19"/>
          <w:szCs w:val="19"/>
        </w:rPr>
        <w:t xml:space="preserve">. </w:t>
      </w:r>
      <w:r w:rsidR="005D5D1D" w:rsidRPr="005D5D1D">
        <w:t>Int</w:t>
      </w:r>
      <w:r w:rsidR="005D5D1D">
        <w:t xml:space="preserve">ermediate leafs in the object tree represent </w:t>
      </w:r>
      <w:r w:rsidR="005D5D1D">
        <w:rPr>
          <w:i/>
        </w:rPr>
        <w:t>composite</w:t>
      </w:r>
      <w:r w:rsidR="005D5D1D">
        <w:t xml:space="preserve"> objects – they are thought of as consisting of all child objects located below in the tree.  Composite objects are </w:t>
      </w:r>
      <w:r w:rsidR="005D5D1D">
        <w:rPr>
          <w:i/>
        </w:rPr>
        <w:t>groups</w:t>
      </w:r>
      <w:r w:rsidR="005D5D1D">
        <w:t xml:space="preserve"> and </w:t>
      </w:r>
      <w:r w:rsidR="005D5D1D">
        <w:rPr>
          <w:i/>
        </w:rPr>
        <w:t>arrays</w:t>
      </w:r>
      <w:r w:rsidR="005D5D1D">
        <w:t>.  A group is a sequence of child objects identified by an arbitrary name and having arbitrary type.  An array is a sequence of child object having the same type and identified by a numeric index.</w:t>
      </w:r>
    </w:p>
    <w:p w:rsidR="005D5D1D" w:rsidRDefault="005D5D1D" w:rsidP="004C1F8A">
      <w:pPr>
        <w:autoSpaceDE w:val="0"/>
        <w:autoSpaceDN w:val="0"/>
        <w:adjustRightInd w:val="0"/>
        <w:spacing w:after="0" w:line="240" w:lineRule="auto"/>
      </w:pPr>
      <w:r>
        <w:t>Actual data values of application objects are stored in</w:t>
      </w:r>
      <w:r w:rsidR="004C1F8A">
        <w:t xml:space="preserve"> </w:t>
      </w:r>
      <w:r w:rsidR="004C1F8A">
        <w:rPr>
          <w:rFonts w:ascii="Consolas" w:hAnsi="Consolas" w:cs="Consolas"/>
          <w:color w:val="2B91AF"/>
          <w:sz w:val="19"/>
          <w:szCs w:val="19"/>
        </w:rPr>
        <w:t>AppObject</w:t>
      </w:r>
      <w:r w:rsidR="004C1F8A">
        <w:t xml:space="preserve"> and </w:t>
      </w:r>
      <w:r w:rsidR="004C1F8A">
        <w:rPr>
          <w:rFonts w:ascii="Consolas" w:hAnsi="Consolas" w:cs="Consolas"/>
          <w:color w:val="2B91AF"/>
          <w:sz w:val="19"/>
          <w:szCs w:val="19"/>
        </w:rPr>
        <w:t>CompositeValue</w:t>
      </w:r>
      <w:r w:rsidR="004C1F8A">
        <w:t xml:space="preserve"> objects.  </w:t>
      </w:r>
      <w:r w:rsidR="004C1F8A" w:rsidRPr="00F15AE2">
        <w:rPr>
          <w:rFonts w:ascii="Consolas" w:hAnsi="Consolas" w:cs="Consolas"/>
          <w:color w:val="2B91AF"/>
          <w:sz w:val="19"/>
          <w:szCs w:val="19"/>
        </w:rPr>
        <w:t>AppObject</w:t>
      </w:r>
      <w:r w:rsidR="004C1F8A">
        <w:t xml:space="preserve"> directly corresponds to some </w:t>
      </w:r>
      <w:r w:rsidR="004C1F8A" w:rsidRPr="00F15AE2">
        <w:rPr>
          <w:rFonts w:ascii="Consolas" w:hAnsi="Consolas" w:cs="Consolas"/>
          <w:color w:val="2B91AF"/>
          <w:sz w:val="19"/>
          <w:szCs w:val="19"/>
        </w:rPr>
        <w:t>AppInterfaceObject</w:t>
      </w:r>
      <w:r w:rsidR="004C1F8A">
        <w:t xml:space="preserve"> (actually, with the same full name).  </w:t>
      </w:r>
      <w:r w:rsidR="004C1F8A" w:rsidRPr="00F15AE2">
        <w:rPr>
          <w:rFonts w:ascii="Consolas" w:hAnsi="Consolas" w:cs="Consolas"/>
          <w:color w:val="2B91AF"/>
          <w:sz w:val="19"/>
          <w:szCs w:val="19"/>
        </w:rPr>
        <w:t>CompositeValue</w:t>
      </w:r>
      <w:r w:rsidR="004C1F8A">
        <w:t>, on the other hand, represent</w:t>
      </w:r>
      <w:r w:rsidR="00AA2A39">
        <w:t>s</w:t>
      </w:r>
      <w:r w:rsidR="004C1F8A">
        <w:t xml:space="preserve"> a value of some application type not directly linked to any particular object defined in the profile.  Both </w:t>
      </w:r>
      <w:r w:rsidR="004C1F8A" w:rsidRPr="00F15AE2">
        <w:rPr>
          <w:rFonts w:ascii="Consolas" w:hAnsi="Consolas" w:cs="Consolas"/>
          <w:color w:val="2B91AF"/>
          <w:sz w:val="19"/>
          <w:szCs w:val="19"/>
        </w:rPr>
        <w:t>AppObject</w:t>
      </w:r>
      <w:r w:rsidR="004C1F8A">
        <w:t xml:space="preserve"> and </w:t>
      </w:r>
      <w:r w:rsidR="004C1F8A" w:rsidRPr="00F15AE2">
        <w:rPr>
          <w:rFonts w:ascii="Consolas" w:hAnsi="Consolas" w:cs="Consolas"/>
          <w:color w:val="2B91AF"/>
          <w:sz w:val="19"/>
          <w:szCs w:val="19"/>
        </w:rPr>
        <w:t>CompositeValue</w:t>
      </w:r>
      <w:r w:rsidR="004C1F8A">
        <w:t xml:space="preserve"> store a value of</w:t>
      </w:r>
      <w:r w:rsidR="00AA2A39">
        <w:t xml:space="preserve"> a</w:t>
      </w:r>
      <w:r w:rsidR="004C1F8A">
        <w:t xml:space="preserve"> particular application type.  </w:t>
      </w:r>
    </w:p>
    <w:p w:rsidR="004C1F8A" w:rsidRDefault="004C1F8A" w:rsidP="004C1F8A">
      <w:pPr>
        <w:autoSpaceDE w:val="0"/>
        <w:autoSpaceDN w:val="0"/>
        <w:adjustRightInd w:val="0"/>
        <w:spacing w:after="0" w:line="240" w:lineRule="auto"/>
      </w:pPr>
    </w:p>
    <w:p w:rsidR="004C1F8A" w:rsidRDefault="004C1F8A" w:rsidP="004C1F8A">
      <w:pPr>
        <w:autoSpaceDE w:val="0"/>
        <w:autoSpaceDN w:val="0"/>
        <w:adjustRightInd w:val="0"/>
        <w:spacing w:after="0" w:line="240" w:lineRule="auto"/>
      </w:pPr>
      <w:r>
        <w:t xml:space="preserve">The data value contained in </w:t>
      </w:r>
      <w:r w:rsidRPr="00F15AE2">
        <w:rPr>
          <w:rFonts w:ascii="Consolas" w:hAnsi="Consolas" w:cs="Consolas"/>
          <w:color w:val="2B91AF"/>
          <w:sz w:val="19"/>
          <w:szCs w:val="19"/>
        </w:rPr>
        <w:t>AppObject</w:t>
      </w:r>
      <w:r>
        <w:t xml:space="preserve"> is accessible via the Value property.</w:t>
      </w:r>
    </w:p>
    <w:p w:rsidR="004C1F8A" w:rsidRDefault="004C1F8A" w:rsidP="004C1F8A">
      <w:pPr>
        <w:autoSpaceDE w:val="0"/>
        <w:autoSpaceDN w:val="0"/>
        <w:adjustRightInd w:val="0"/>
        <w:spacing w:after="0" w:line="240" w:lineRule="auto"/>
      </w:pPr>
    </w:p>
    <w:p w:rsidR="004C1F8A" w:rsidRDefault="004C1F8A" w:rsidP="004C1F8A">
      <w:pPr>
        <w:autoSpaceDE w:val="0"/>
        <w:autoSpaceDN w:val="0"/>
        <w:adjustRightInd w:val="0"/>
        <w:spacing w:after="0" w:line="240" w:lineRule="auto"/>
      </w:pPr>
      <w:r w:rsidRPr="00F15AE2">
        <w:rPr>
          <w:rFonts w:ascii="Consolas" w:hAnsi="Consolas" w:cs="Consolas"/>
          <w:color w:val="2B91AF"/>
          <w:sz w:val="19"/>
          <w:szCs w:val="19"/>
        </w:rPr>
        <w:t>AppObject</w:t>
      </w:r>
      <w:r>
        <w:t xml:space="preserve"> </w:t>
      </w:r>
      <w:r w:rsidR="00AA2A39">
        <w:t>usually is</w:t>
      </w:r>
      <w:r w:rsidR="00F15AE2" w:rsidRPr="00F15AE2">
        <w:t xml:space="preserve"> a</w:t>
      </w:r>
      <w:r w:rsidR="00AA2A39">
        <w:t xml:space="preserve"> part of a hierarchy of objects – it may have a parent and may have child</w:t>
      </w:r>
      <w:r w:rsidR="00F15AE2">
        <w:t>ren</w:t>
      </w:r>
      <w:r w:rsidR="00AA2A39">
        <w:t xml:space="preserve">.  The class </w:t>
      </w:r>
      <w:r w:rsidR="00AA2A39">
        <w:rPr>
          <w:rFonts w:ascii="Consolas" w:hAnsi="Consolas" w:cs="Consolas"/>
          <w:color w:val="2B91AF"/>
          <w:sz w:val="19"/>
          <w:szCs w:val="19"/>
        </w:rPr>
        <w:t>AppData</w:t>
      </w:r>
      <w:r w:rsidR="00AA2A39">
        <w:t xml:space="preserve"> represents </w:t>
      </w:r>
      <w:r w:rsidR="00F15AE2">
        <w:t>the</w:t>
      </w:r>
      <w:r w:rsidR="00AA2A39">
        <w:t xml:space="preserve"> </w:t>
      </w:r>
      <w:r w:rsidR="00F15AE2">
        <w:t>entire</w:t>
      </w:r>
      <w:r w:rsidR="00AA2A39">
        <w:t xml:space="preserve"> collection of </w:t>
      </w:r>
      <w:r w:rsidR="00AA2A39" w:rsidRPr="00F15AE2">
        <w:rPr>
          <w:rFonts w:ascii="Consolas" w:hAnsi="Consolas" w:cs="Consolas"/>
          <w:color w:val="2B91AF"/>
          <w:sz w:val="19"/>
          <w:szCs w:val="19"/>
        </w:rPr>
        <w:t>AppObject</w:t>
      </w:r>
      <w:r w:rsidR="00AA2A39">
        <w:t xml:space="preserve">s corresponding to a particular </w:t>
      </w:r>
      <w:r w:rsidR="00AA2A39" w:rsidRPr="00F15AE2">
        <w:rPr>
          <w:rFonts w:ascii="Consolas" w:hAnsi="Consolas" w:cs="Consolas"/>
          <w:color w:val="2B91AF"/>
          <w:sz w:val="19"/>
          <w:szCs w:val="19"/>
        </w:rPr>
        <w:t>AppInterfaceProfile</w:t>
      </w:r>
      <w:r w:rsidR="00AA2A39">
        <w:t>.  Note that there may exis</w:t>
      </w:r>
      <w:r w:rsidR="00F15AE2">
        <w:t>t</w:t>
      </w:r>
      <w:r w:rsidR="00AA2A39">
        <w:t xml:space="preserve"> several instances of </w:t>
      </w:r>
      <w:r w:rsidR="00AA2A39" w:rsidRPr="00F15AE2">
        <w:rPr>
          <w:rFonts w:ascii="Consolas" w:hAnsi="Consolas" w:cs="Consolas"/>
          <w:color w:val="2B91AF"/>
          <w:sz w:val="19"/>
          <w:szCs w:val="19"/>
        </w:rPr>
        <w:t>AppData</w:t>
      </w:r>
      <w:r w:rsidR="00AA2A39">
        <w:t xml:space="preserve"> for a single instance of </w:t>
      </w:r>
      <w:r w:rsidR="00AA2A39" w:rsidRPr="00F15AE2">
        <w:rPr>
          <w:rFonts w:ascii="Consolas" w:hAnsi="Consolas" w:cs="Consolas"/>
          <w:color w:val="2B91AF"/>
          <w:sz w:val="19"/>
          <w:szCs w:val="19"/>
        </w:rPr>
        <w:t>AppInterfaceProfile</w:t>
      </w:r>
      <w:r w:rsidR="00AA2A39">
        <w:t xml:space="preserve">.  </w:t>
      </w:r>
      <w:r w:rsidR="00F15AE2">
        <w:t>S</w:t>
      </w:r>
      <w:r w:rsidR="00AA2A39">
        <w:t xml:space="preserve">maller collections of </w:t>
      </w:r>
      <w:r w:rsidR="00AA2A39" w:rsidRPr="00F15AE2">
        <w:rPr>
          <w:rFonts w:ascii="Consolas" w:hAnsi="Consolas" w:cs="Consolas"/>
          <w:color w:val="2B91AF"/>
          <w:sz w:val="19"/>
          <w:szCs w:val="19"/>
        </w:rPr>
        <w:t>AppObjects</w:t>
      </w:r>
      <w:r w:rsidR="00AA2A39">
        <w:t xml:space="preserve">, not covering the entire profile, are provided by instances of the </w:t>
      </w:r>
      <w:r w:rsidR="00AA2A39">
        <w:rPr>
          <w:rFonts w:ascii="Consolas" w:hAnsi="Consolas" w:cs="Consolas"/>
          <w:color w:val="2B91AF"/>
          <w:sz w:val="19"/>
          <w:szCs w:val="19"/>
        </w:rPr>
        <w:t xml:space="preserve">AppDataSubset </w:t>
      </w:r>
      <w:r w:rsidR="00AA2A39">
        <w:t>class.</w:t>
      </w:r>
    </w:p>
    <w:p w:rsidR="00AA2A39" w:rsidRDefault="00AA2A39" w:rsidP="004C1F8A">
      <w:pPr>
        <w:autoSpaceDE w:val="0"/>
        <w:autoSpaceDN w:val="0"/>
        <w:adjustRightInd w:val="0"/>
        <w:spacing w:after="0" w:line="240" w:lineRule="auto"/>
      </w:pPr>
    </w:p>
    <w:p w:rsidR="00AA2A39" w:rsidRDefault="00AA2A39" w:rsidP="004C1F8A">
      <w:pPr>
        <w:autoSpaceDE w:val="0"/>
        <w:autoSpaceDN w:val="0"/>
        <w:adjustRightInd w:val="0"/>
        <w:spacing w:after="0" w:line="240" w:lineRule="auto"/>
      </w:pPr>
      <w:r>
        <w:t xml:space="preserve">The values of data stored in AppObject and CompositeValue instances exist in the computer memory and are accessible immediately.  Their values may be retrieved from external (with respect to PC </w:t>
      </w:r>
      <w:r>
        <w:lastRenderedPageBreak/>
        <w:t xml:space="preserve">memory) storage or, conversely, stored </w:t>
      </w:r>
      <w:r w:rsidR="00F15AE2">
        <w:t>to</w:t>
      </w:r>
      <w:r>
        <w:t xml:space="preserve"> the external storage, using </w:t>
      </w:r>
      <w:r w:rsidR="00A3402E">
        <w:t xml:space="preserve">one of the </w:t>
      </w:r>
      <w:r w:rsidR="00A3402E">
        <w:rPr>
          <w:i/>
        </w:rPr>
        <w:t>application data providers</w:t>
      </w:r>
      <w:r w:rsidR="00A3402E">
        <w:t>.</w:t>
      </w:r>
    </w:p>
    <w:p w:rsidR="00A3402E" w:rsidRDefault="00A3402E" w:rsidP="004C1F8A">
      <w:pPr>
        <w:autoSpaceDE w:val="0"/>
        <w:autoSpaceDN w:val="0"/>
        <w:adjustRightInd w:val="0"/>
        <w:spacing w:after="0" w:line="240" w:lineRule="auto"/>
      </w:pPr>
    </w:p>
    <w:p w:rsidR="00A3402E" w:rsidRDefault="00A3402E" w:rsidP="004C1F8A">
      <w:pPr>
        <w:autoSpaceDE w:val="0"/>
        <w:autoSpaceDN w:val="0"/>
        <w:adjustRightInd w:val="0"/>
        <w:spacing w:after="0" w:line="240" w:lineRule="auto"/>
      </w:pPr>
      <w:r>
        <w:t xml:space="preserve">There are several types of application data providers.  These are classes implementing the </w:t>
      </w:r>
      <w:r>
        <w:rPr>
          <w:rFonts w:ascii="Consolas" w:hAnsi="Consolas" w:cs="Consolas"/>
          <w:color w:val="2B91AF"/>
          <w:sz w:val="19"/>
          <w:szCs w:val="19"/>
        </w:rPr>
        <w:t xml:space="preserve">IAppDataProvider </w:t>
      </w:r>
      <w:r>
        <w:t xml:space="preserve">interface.  The interface contains methods that allow to </w:t>
      </w:r>
    </w:p>
    <w:p w:rsidR="00A3402E" w:rsidRDefault="00A3402E" w:rsidP="00E85ABB">
      <w:pPr>
        <w:pStyle w:val="ListParagraph"/>
        <w:numPr>
          <w:ilvl w:val="0"/>
          <w:numId w:val="2"/>
        </w:numPr>
        <w:autoSpaceDE w:val="0"/>
        <w:autoSpaceDN w:val="0"/>
        <w:adjustRightInd w:val="0"/>
        <w:spacing w:after="0" w:line="240" w:lineRule="auto"/>
      </w:pPr>
      <w:r>
        <w:t>Read a data from external storage</w:t>
      </w:r>
    </w:p>
    <w:p w:rsidR="00A3402E" w:rsidRDefault="00A3402E" w:rsidP="00E85ABB">
      <w:pPr>
        <w:pStyle w:val="ListParagraph"/>
        <w:numPr>
          <w:ilvl w:val="0"/>
          <w:numId w:val="2"/>
        </w:numPr>
        <w:autoSpaceDE w:val="0"/>
        <w:autoSpaceDN w:val="0"/>
        <w:adjustRightInd w:val="0"/>
        <w:spacing w:after="0" w:line="240" w:lineRule="auto"/>
      </w:pPr>
      <w:r>
        <w:t>Write a data to external storage</w:t>
      </w:r>
    </w:p>
    <w:p w:rsidR="00A3402E" w:rsidRDefault="00A3402E" w:rsidP="00E85ABB">
      <w:pPr>
        <w:pStyle w:val="ListParagraph"/>
        <w:numPr>
          <w:ilvl w:val="0"/>
          <w:numId w:val="2"/>
        </w:numPr>
        <w:autoSpaceDE w:val="0"/>
        <w:autoSpaceDN w:val="0"/>
        <w:adjustRightInd w:val="0"/>
        <w:spacing w:after="0" w:line="240" w:lineRule="auto"/>
      </w:pPr>
      <w:r>
        <w:t>(Optionall</w:t>
      </w:r>
      <w:r w:rsidR="00F15AE2">
        <w:t>y</w:t>
      </w:r>
      <w:r>
        <w:t>) subscribe to notification on changes of data in external storage.</w:t>
      </w:r>
    </w:p>
    <w:p w:rsidR="00A3402E" w:rsidRDefault="00A3402E" w:rsidP="00A3402E">
      <w:pPr>
        <w:autoSpaceDE w:val="0"/>
        <w:autoSpaceDN w:val="0"/>
        <w:adjustRightInd w:val="0"/>
        <w:spacing w:after="0" w:line="240" w:lineRule="auto"/>
      </w:pPr>
    </w:p>
    <w:p w:rsidR="00A3402E" w:rsidRDefault="00A3402E" w:rsidP="00A3402E">
      <w:pPr>
        <w:autoSpaceDE w:val="0"/>
        <w:autoSpaceDN w:val="0"/>
        <w:adjustRightInd w:val="0"/>
        <w:spacing w:after="0" w:line="240" w:lineRule="auto"/>
      </w:pPr>
      <w:r>
        <w:t xml:space="preserve">Read and write operations follow the </w:t>
      </w:r>
      <w:r w:rsidRPr="00A3402E">
        <w:rPr>
          <w:rFonts w:ascii="Consolas" w:hAnsi="Consolas" w:cs="Consolas"/>
          <w:color w:val="2B91AF"/>
          <w:sz w:val="19"/>
          <w:szCs w:val="19"/>
        </w:rPr>
        <w:t>IAsyncRequest</w:t>
      </w:r>
      <w:r>
        <w:t xml:space="preserve"> pattern.  They may be synchronous or asynchronous, using event</w:t>
      </w:r>
      <w:r w:rsidR="00F15AE2">
        <w:t>s</w:t>
      </w:r>
      <w:r>
        <w:t xml:space="preserve"> or callbacks to report completion.  They may be aborted at any time.  There may be multiple request</w:t>
      </w:r>
      <w:r w:rsidR="00F15AE2">
        <w:t>s</w:t>
      </w:r>
      <w:r>
        <w:t xml:space="preserve"> executing at the same time.</w:t>
      </w:r>
    </w:p>
    <w:p w:rsidR="00A3402E" w:rsidRDefault="00A3402E" w:rsidP="00A3402E">
      <w:pPr>
        <w:autoSpaceDE w:val="0"/>
        <w:autoSpaceDN w:val="0"/>
        <w:adjustRightInd w:val="0"/>
        <w:spacing w:after="0" w:line="240" w:lineRule="auto"/>
      </w:pPr>
    </w:p>
    <w:p w:rsidR="00A06AC5" w:rsidRDefault="00A3402E" w:rsidP="00A06AC5">
      <w:pPr>
        <w:autoSpaceDE w:val="0"/>
        <w:autoSpaceDN w:val="0"/>
        <w:adjustRightInd w:val="0"/>
        <w:spacing w:after="0" w:line="240" w:lineRule="auto"/>
      </w:pPr>
      <w:r>
        <w:t xml:space="preserve">Currently, there are three major groups of application </w:t>
      </w:r>
      <w:r w:rsidR="00A06AC5">
        <w:t xml:space="preserve">providers: </w:t>
      </w:r>
    </w:p>
    <w:p w:rsidR="00A06AC5" w:rsidRDefault="00A06AC5" w:rsidP="00A06AC5">
      <w:pPr>
        <w:autoSpaceDE w:val="0"/>
        <w:autoSpaceDN w:val="0"/>
        <w:adjustRightInd w:val="0"/>
        <w:spacing w:after="0" w:line="240" w:lineRule="auto"/>
      </w:pPr>
    </w:p>
    <w:p w:rsidR="00A06AC5" w:rsidRDefault="00A3402E" w:rsidP="00E85ABB">
      <w:pPr>
        <w:pStyle w:val="ListParagraph"/>
        <w:numPr>
          <w:ilvl w:val="0"/>
          <w:numId w:val="4"/>
        </w:numPr>
        <w:autoSpaceDE w:val="0"/>
        <w:autoSpaceDN w:val="0"/>
        <w:adjustRightInd w:val="0"/>
        <w:spacing w:after="0" w:line="240" w:lineRule="auto"/>
      </w:pPr>
      <w:r>
        <w:t xml:space="preserve">Based on </w:t>
      </w:r>
      <w:r w:rsidR="006652CA">
        <w:t xml:space="preserve">a </w:t>
      </w:r>
      <w:r>
        <w:t>mapping of application objects and types to virtual memory.  These providers require additional data structure -</w:t>
      </w:r>
      <w:r w:rsidR="00803A80">
        <w:t xml:space="preserve"> </w:t>
      </w:r>
      <w:r w:rsidR="00803A80" w:rsidRPr="00A06AC5">
        <w:rPr>
          <w:rFonts w:ascii="Consolas" w:hAnsi="Consolas" w:cs="Consolas"/>
          <w:color w:val="2B91AF"/>
          <w:sz w:val="19"/>
          <w:szCs w:val="19"/>
        </w:rPr>
        <w:t>AppInterfaceProfileImplementation</w:t>
      </w:r>
      <w:r>
        <w:t xml:space="preserve"> </w:t>
      </w:r>
      <w:r w:rsidR="00803A80">
        <w:t xml:space="preserve">– which describes the mapping.  Example: </w:t>
      </w:r>
      <w:r w:rsidR="00A06AC5" w:rsidRPr="00A06AC5">
        <w:rPr>
          <w:rFonts w:ascii="Consolas" w:hAnsi="Consolas" w:cs="Consolas"/>
          <w:color w:val="2B91AF"/>
          <w:sz w:val="19"/>
          <w:szCs w:val="19"/>
        </w:rPr>
        <w:t>AppVirtMemDataProvider</w:t>
      </w:r>
      <w:r w:rsidR="00803A80" w:rsidRPr="00A06AC5">
        <w:t>.</w:t>
      </w:r>
      <w:r w:rsidR="00A06AC5">
        <w:t xml:space="preserve"> </w:t>
      </w:r>
    </w:p>
    <w:p w:rsidR="00A06AC5" w:rsidRDefault="00A06AC5" w:rsidP="00A06AC5">
      <w:pPr>
        <w:pStyle w:val="ListParagraph"/>
        <w:autoSpaceDE w:val="0"/>
        <w:autoSpaceDN w:val="0"/>
        <w:adjustRightInd w:val="0"/>
        <w:spacing w:after="0" w:line="240" w:lineRule="auto"/>
      </w:pPr>
    </w:p>
    <w:p w:rsidR="00803A80" w:rsidRPr="00A06AC5" w:rsidRDefault="00803A80" w:rsidP="00E85ABB">
      <w:pPr>
        <w:pStyle w:val="ListParagraph"/>
        <w:numPr>
          <w:ilvl w:val="0"/>
          <w:numId w:val="4"/>
        </w:numPr>
        <w:autoSpaceDE w:val="0"/>
        <w:autoSpaceDN w:val="0"/>
        <w:adjustRightInd w:val="0"/>
        <w:spacing w:after="0" w:line="240" w:lineRule="auto"/>
      </w:pPr>
      <w:r>
        <w:t>Based on storing the data in</w:t>
      </w:r>
      <w:r w:rsidR="006652CA">
        <w:t xml:space="preserve"> an</w:t>
      </w:r>
      <w:r>
        <w:t xml:space="preserve"> xml file of a special format.</w:t>
      </w:r>
      <w:r w:rsidR="00A06AC5">
        <w:t xml:space="preserve"> Example: </w:t>
      </w:r>
      <w:r w:rsidR="00A06AC5" w:rsidRPr="00A06AC5">
        <w:rPr>
          <w:rFonts w:ascii="Consolas" w:hAnsi="Consolas" w:cs="Consolas"/>
          <w:color w:val="2B91AF"/>
          <w:sz w:val="19"/>
          <w:szCs w:val="19"/>
        </w:rPr>
        <w:t>XHDFileDataProvider</w:t>
      </w:r>
      <w:r w:rsidR="00A06AC5">
        <w:t>.</w:t>
      </w:r>
    </w:p>
    <w:p w:rsidR="00803A80" w:rsidRDefault="00803A80" w:rsidP="00803A80">
      <w:pPr>
        <w:pStyle w:val="ListParagraph"/>
      </w:pPr>
    </w:p>
    <w:p w:rsidR="00803A80" w:rsidRDefault="00803A80" w:rsidP="00E85ABB">
      <w:pPr>
        <w:pStyle w:val="ListParagraph"/>
        <w:numPr>
          <w:ilvl w:val="0"/>
          <w:numId w:val="3"/>
        </w:numPr>
        <w:autoSpaceDE w:val="0"/>
        <w:autoSpaceDN w:val="0"/>
        <w:adjustRightInd w:val="0"/>
        <w:spacing w:after="0" w:line="240" w:lineRule="auto"/>
      </w:pPr>
      <w:r>
        <w:t xml:space="preserve">Based on </w:t>
      </w:r>
      <w:r w:rsidR="006652CA">
        <w:t xml:space="preserve">a </w:t>
      </w:r>
      <w:r>
        <w:t xml:space="preserve">mapping of application objects to DNP protocol objects of some DNP device, described by XML DNP Profile.  </w:t>
      </w:r>
    </w:p>
    <w:p w:rsidR="00803A80" w:rsidRDefault="00803A80" w:rsidP="00803A80">
      <w:pPr>
        <w:pStyle w:val="ListParagraph"/>
      </w:pPr>
    </w:p>
    <w:p w:rsidR="00803A80" w:rsidRDefault="00803A80" w:rsidP="00803A80">
      <w:pPr>
        <w:autoSpaceDE w:val="0"/>
        <w:autoSpaceDN w:val="0"/>
        <w:adjustRightInd w:val="0"/>
        <w:spacing w:after="0" w:line="240" w:lineRule="auto"/>
      </w:pPr>
      <w:r>
        <w:t>In the future, more provider types may be added: e.g., a provider to store/retrieve data to/from relational database.</w:t>
      </w:r>
    </w:p>
    <w:p w:rsidR="009833B6" w:rsidRDefault="009833B6" w:rsidP="009833B6">
      <w:pPr>
        <w:autoSpaceDE w:val="0"/>
        <w:autoSpaceDN w:val="0"/>
        <w:adjustRightInd w:val="0"/>
        <w:spacing w:after="0" w:line="240" w:lineRule="auto"/>
      </w:pPr>
    </w:p>
    <w:p w:rsidR="00803A80" w:rsidRDefault="00803A80" w:rsidP="009833B6">
      <w:pPr>
        <w:autoSpaceDE w:val="0"/>
        <w:autoSpaceDN w:val="0"/>
        <w:adjustRightInd w:val="0"/>
        <w:spacing w:after="0" w:line="240" w:lineRule="auto"/>
      </w:pPr>
      <w:r>
        <w:t xml:space="preserve">Also, there are some provider classes that extend </w:t>
      </w:r>
      <w:r w:rsidR="009833B6">
        <w:t xml:space="preserve">a </w:t>
      </w:r>
      <w:r>
        <w:t>provider functionally.  They have technical value, simplifying common programming tasks.  F</w:t>
      </w:r>
      <w:r w:rsidR="00A06AC5">
        <w:t xml:space="preserve">or example, a </w:t>
      </w:r>
      <w:r w:rsidR="00A06AC5" w:rsidRPr="009833B6">
        <w:rPr>
          <w:rFonts w:ascii="Consolas" w:hAnsi="Consolas" w:cs="Consolas"/>
          <w:color w:val="2B91AF"/>
          <w:sz w:val="19"/>
          <w:szCs w:val="19"/>
        </w:rPr>
        <w:t>PollingDataProvider</w:t>
      </w:r>
      <w:r w:rsidR="00A06AC5">
        <w:t xml:space="preserve"> adds polling capability to an existing provider, thus enabling notification</w:t>
      </w:r>
      <w:r w:rsidR="009833B6">
        <w:t>s</w:t>
      </w:r>
      <w:r w:rsidR="00A06AC5">
        <w:t xml:space="preserve"> of changes when the existing provider does not have this capability.</w:t>
      </w:r>
    </w:p>
    <w:p w:rsidR="00887F0B" w:rsidRDefault="00887F0B" w:rsidP="00887F0B">
      <w:pPr>
        <w:pStyle w:val="Heading1"/>
      </w:pPr>
      <w:r>
        <w:t>Libraries</w:t>
      </w:r>
    </w:p>
    <w:p w:rsidR="00887F0B" w:rsidRPr="00887F0B" w:rsidRDefault="00887F0B" w:rsidP="00887F0B">
      <w:r>
        <w:t xml:space="preserve">The application </w:t>
      </w:r>
      <w:r w:rsidR="002F76D1">
        <w:t>layer</w:t>
      </w:r>
      <w:r>
        <w:t xml:space="preserve"> functionality is implemented as a class library </w:t>
      </w:r>
      <w:r w:rsidRPr="00902098">
        <w:rPr>
          <w:b/>
        </w:rPr>
        <w:t>SandC.WinKit6.Application.dll</w:t>
      </w:r>
      <w:r>
        <w:t xml:space="preserve">.  The classes are contained in the </w:t>
      </w:r>
      <w:r w:rsidRPr="00902098">
        <w:rPr>
          <w:b/>
        </w:rPr>
        <w:t>SandC.WinKit6.Application</w:t>
      </w:r>
      <w:r>
        <w:t xml:space="preserve"> namespace.  The class library has an accompanying documentation in the </w:t>
      </w:r>
      <w:r w:rsidRPr="00902098">
        <w:rPr>
          <w:b/>
        </w:rPr>
        <w:t>AppLevel.ClassLibrary.chm</w:t>
      </w:r>
      <w:r w:rsidR="009833B6">
        <w:t xml:space="preserve"> file.</w:t>
      </w:r>
    </w:p>
    <w:p w:rsidR="00B87379" w:rsidRDefault="00B87379" w:rsidP="00803A80">
      <w:pPr>
        <w:pStyle w:val="Heading1"/>
      </w:pPr>
      <w:r>
        <w:t>Tree Structures</w:t>
      </w:r>
    </w:p>
    <w:p w:rsidR="00012FD2" w:rsidRDefault="00FD2B36" w:rsidP="00FD2B36">
      <w:pPr>
        <w:autoSpaceDE w:val="0"/>
        <w:autoSpaceDN w:val="0"/>
        <w:adjustRightInd w:val="0"/>
        <w:spacing w:after="0" w:line="240" w:lineRule="auto"/>
      </w:pPr>
      <w:r>
        <w:t xml:space="preserve">Instances of several classes such as </w:t>
      </w:r>
      <w:r w:rsidRPr="009833B6">
        <w:rPr>
          <w:rFonts w:ascii="Consolas" w:hAnsi="Consolas" w:cs="Consolas"/>
          <w:color w:val="2B91AF"/>
          <w:sz w:val="19"/>
          <w:szCs w:val="19"/>
        </w:rPr>
        <w:t>AppObject</w:t>
      </w:r>
      <w:r>
        <w:t xml:space="preserve">, </w:t>
      </w:r>
      <w:r w:rsidRPr="009833B6">
        <w:rPr>
          <w:rFonts w:ascii="Consolas" w:hAnsi="Consolas" w:cs="Consolas"/>
          <w:color w:val="2B91AF"/>
          <w:sz w:val="19"/>
          <w:szCs w:val="19"/>
        </w:rPr>
        <w:t>AppInterfaceObject</w:t>
      </w:r>
      <w:r>
        <w:t xml:space="preserve">, </w:t>
      </w:r>
      <w:r w:rsidRPr="009833B6">
        <w:rPr>
          <w:rFonts w:ascii="Consolas" w:hAnsi="Consolas" w:cs="Consolas"/>
          <w:color w:val="2B91AF"/>
          <w:sz w:val="19"/>
          <w:szCs w:val="19"/>
        </w:rPr>
        <w:t>CompositeValue</w:t>
      </w:r>
      <w:r>
        <w:t>, etc. form a tree-like structure.  These class</w:t>
      </w:r>
      <w:r w:rsidR="009833B6">
        <w:t>e</w:t>
      </w:r>
      <w:r>
        <w:t xml:space="preserve">s derive from </w:t>
      </w:r>
      <w:r>
        <w:rPr>
          <w:rFonts w:ascii="Consolas" w:hAnsi="Consolas" w:cs="Consolas"/>
          <w:color w:val="2B91AF"/>
          <w:sz w:val="19"/>
          <w:szCs w:val="19"/>
        </w:rPr>
        <w:t xml:space="preserve">TreeNode </w:t>
      </w:r>
      <w:r>
        <w:t>class which provide</w:t>
      </w:r>
      <w:r w:rsidR="00AF45C0">
        <w:t>s</w:t>
      </w:r>
      <w:r>
        <w:t xml:space="preserve"> the following properties and methods to help navigate the tree structure:</w:t>
      </w:r>
    </w:p>
    <w:p w:rsidR="00AC61EF" w:rsidRDefault="00AC61EF" w:rsidP="00FD2B36">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4788"/>
        <w:gridCol w:w="4788"/>
      </w:tblGrid>
      <w:tr w:rsidR="00FD2B36" w:rsidRPr="00FD2B36" w:rsidTr="00FD2B36">
        <w:tc>
          <w:tcPr>
            <w:tcW w:w="4788" w:type="dxa"/>
          </w:tcPr>
          <w:p w:rsidR="00FD2B36" w:rsidRPr="00FD2B36" w:rsidRDefault="00FD2B36" w:rsidP="00FD2B36">
            <w:pPr>
              <w:autoSpaceDE w:val="0"/>
              <w:autoSpaceDN w:val="0"/>
              <w:adjustRightInd w:val="0"/>
            </w:pPr>
            <w:r>
              <w:t>Property/Method</w:t>
            </w:r>
          </w:p>
        </w:tc>
        <w:tc>
          <w:tcPr>
            <w:tcW w:w="4788" w:type="dxa"/>
          </w:tcPr>
          <w:p w:rsidR="00FD2B36" w:rsidRPr="00FD2B36" w:rsidRDefault="00FD2B36" w:rsidP="00FD2B36">
            <w:pPr>
              <w:autoSpaceDE w:val="0"/>
              <w:autoSpaceDN w:val="0"/>
              <w:adjustRightInd w:val="0"/>
            </w:pPr>
            <w:r>
              <w:t>Description</w:t>
            </w:r>
          </w:p>
        </w:tc>
      </w:tr>
      <w:tr w:rsidR="00FD2B36" w:rsidRPr="00FD2B36" w:rsidTr="00FD2B36">
        <w:tc>
          <w:tcPr>
            <w:tcW w:w="4788" w:type="dxa"/>
          </w:tcPr>
          <w:p w:rsidR="00FD2B36" w:rsidRPr="00FD2B36" w:rsidRDefault="00FD2B36" w:rsidP="00FD2B36">
            <w:pPr>
              <w:autoSpaceDE w:val="0"/>
              <w:autoSpaceDN w:val="0"/>
              <w:adjustRightInd w:val="0"/>
            </w:pPr>
            <w:r>
              <w:t>Name</w:t>
            </w:r>
          </w:p>
        </w:tc>
        <w:tc>
          <w:tcPr>
            <w:tcW w:w="4788" w:type="dxa"/>
          </w:tcPr>
          <w:p w:rsidR="00FD2B36" w:rsidRPr="00FD2B36" w:rsidRDefault="00FD2B36" w:rsidP="00FD2B36">
            <w:pPr>
              <w:autoSpaceDE w:val="0"/>
              <w:autoSpaceDN w:val="0"/>
              <w:adjustRightInd w:val="0"/>
            </w:pPr>
            <w:r>
              <w:t xml:space="preserve">The (short) name of the object in its parent’s </w:t>
            </w:r>
            <w:r>
              <w:lastRenderedPageBreak/>
              <w:t>scope</w:t>
            </w:r>
            <w:r w:rsidR="00AF45C0">
              <w:t>.</w:t>
            </w:r>
          </w:p>
        </w:tc>
      </w:tr>
      <w:tr w:rsidR="00FD2B36" w:rsidRPr="00FD2B36" w:rsidTr="00FD2B36">
        <w:tc>
          <w:tcPr>
            <w:tcW w:w="4788" w:type="dxa"/>
          </w:tcPr>
          <w:p w:rsidR="00FD2B36" w:rsidRPr="00FD2B36" w:rsidRDefault="00FD2B36" w:rsidP="00FD2B36">
            <w:pPr>
              <w:autoSpaceDE w:val="0"/>
              <w:autoSpaceDN w:val="0"/>
              <w:adjustRightInd w:val="0"/>
            </w:pPr>
            <w:r>
              <w:lastRenderedPageBreak/>
              <w:t>FullName</w:t>
            </w:r>
          </w:p>
        </w:tc>
        <w:tc>
          <w:tcPr>
            <w:tcW w:w="4788" w:type="dxa"/>
          </w:tcPr>
          <w:p w:rsidR="00FD2B36" w:rsidRPr="00FD2B36" w:rsidRDefault="00FD2B36" w:rsidP="00FD2B36">
            <w:pPr>
              <w:autoSpaceDE w:val="0"/>
              <w:autoSpaceDN w:val="0"/>
              <w:adjustRightInd w:val="0"/>
            </w:pPr>
            <w:r>
              <w:t>The full name of the object starting from the root of the hierarchy.</w:t>
            </w:r>
          </w:p>
        </w:tc>
      </w:tr>
      <w:tr w:rsidR="00FD2B36" w:rsidRPr="00FD2B36" w:rsidTr="00FD2B36">
        <w:tc>
          <w:tcPr>
            <w:tcW w:w="4788" w:type="dxa"/>
          </w:tcPr>
          <w:p w:rsidR="00FD2B36" w:rsidRPr="00FD2B36" w:rsidRDefault="00FD2B36" w:rsidP="00FD2B36">
            <w:pPr>
              <w:autoSpaceDE w:val="0"/>
              <w:autoSpaceDN w:val="0"/>
              <w:adjustRightInd w:val="0"/>
            </w:pPr>
            <w:r>
              <w:t>Parent</w:t>
            </w:r>
          </w:p>
        </w:tc>
        <w:tc>
          <w:tcPr>
            <w:tcW w:w="4788" w:type="dxa"/>
          </w:tcPr>
          <w:p w:rsidR="00FD2B36" w:rsidRPr="00FD2B36" w:rsidRDefault="00AC61EF" w:rsidP="00FD2B36">
            <w:pPr>
              <w:autoSpaceDE w:val="0"/>
              <w:autoSpaceDN w:val="0"/>
              <w:adjustRightInd w:val="0"/>
            </w:pPr>
            <w:r>
              <w:t>Parent object, if any (null otherwise).</w:t>
            </w:r>
          </w:p>
        </w:tc>
      </w:tr>
      <w:tr w:rsidR="00FD2B36" w:rsidTr="00FD2B36">
        <w:tc>
          <w:tcPr>
            <w:tcW w:w="4788" w:type="dxa"/>
          </w:tcPr>
          <w:p w:rsidR="00FD2B36" w:rsidRPr="00AC61EF" w:rsidRDefault="00AC61EF" w:rsidP="00FD2B36">
            <w:pPr>
              <w:autoSpaceDE w:val="0"/>
              <w:autoSpaceDN w:val="0"/>
              <w:adjustRightInd w:val="0"/>
            </w:pPr>
            <w:r>
              <w:t>Children</w:t>
            </w:r>
          </w:p>
        </w:tc>
        <w:tc>
          <w:tcPr>
            <w:tcW w:w="4788" w:type="dxa"/>
          </w:tcPr>
          <w:p w:rsidR="00FD2B36" w:rsidRPr="00AC61EF" w:rsidRDefault="00AC61EF" w:rsidP="00FD2B36">
            <w:pPr>
              <w:autoSpaceDE w:val="0"/>
              <w:autoSpaceDN w:val="0"/>
              <w:adjustRightInd w:val="0"/>
            </w:pPr>
            <w:r>
              <w:t>A collection of child objects.  May be empty collection.</w:t>
            </w:r>
          </w:p>
        </w:tc>
      </w:tr>
      <w:tr w:rsidR="00FD2B36" w:rsidTr="00FD2B36">
        <w:tc>
          <w:tcPr>
            <w:tcW w:w="4788" w:type="dxa"/>
          </w:tcPr>
          <w:p w:rsidR="00FD2B36" w:rsidRPr="00AC61EF" w:rsidRDefault="00AC61EF" w:rsidP="00FD2B36">
            <w:pPr>
              <w:autoSpaceDE w:val="0"/>
              <w:autoSpaceDN w:val="0"/>
              <w:adjustRightInd w:val="0"/>
            </w:pPr>
            <w:r>
              <w:t>GetSubObject</w:t>
            </w:r>
          </w:p>
        </w:tc>
        <w:tc>
          <w:tcPr>
            <w:tcW w:w="4788" w:type="dxa"/>
          </w:tcPr>
          <w:p w:rsidR="00FD2B36" w:rsidRPr="00AC61EF" w:rsidRDefault="00AC61EF" w:rsidP="00AF45C0">
            <w:pPr>
              <w:autoSpaceDE w:val="0"/>
              <w:autoSpaceDN w:val="0"/>
              <w:adjustRightInd w:val="0"/>
            </w:pPr>
            <w:r>
              <w:t>Given a long (dot-separated) name, returns corresponding child object.</w:t>
            </w:r>
          </w:p>
        </w:tc>
      </w:tr>
      <w:tr w:rsidR="00FD2B36" w:rsidTr="00FD2B36">
        <w:tc>
          <w:tcPr>
            <w:tcW w:w="4788" w:type="dxa"/>
          </w:tcPr>
          <w:p w:rsidR="00FD2B36" w:rsidRPr="00AC61EF" w:rsidRDefault="00AC61EF" w:rsidP="00FD2B36">
            <w:pPr>
              <w:autoSpaceDE w:val="0"/>
              <w:autoSpaceDN w:val="0"/>
              <w:adjustRightInd w:val="0"/>
            </w:pPr>
            <w:r>
              <w:t>this[string] indexer</w:t>
            </w:r>
          </w:p>
        </w:tc>
        <w:tc>
          <w:tcPr>
            <w:tcW w:w="4788" w:type="dxa"/>
          </w:tcPr>
          <w:p w:rsidR="00FD2B36" w:rsidRPr="00AC61EF" w:rsidRDefault="00AC61EF" w:rsidP="00FD2B36">
            <w:pPr>
              <w:autoSpaceDE w:val="0"/>
              <w:autoSpaceDN w:val="0"/>
              <w:adjustRightInd w:val="0"/>
            </w:pPr>
            <w:r>
              <w:t>Gets immediate child by its name</w:t>
            </w:r>
          </w:p>
        </w:tc>
      </w:tr>
      <w:tr w:rsidR="00AC61EF" w:rsidTr="00DB1B7E">
        <w:tc>
          <w:tcPr>
            <w:tcW w:w="4788" w:type="dxa"/>
          </w:tcPr>
          <w:p w:rsidR="00AC61EF" w:rsidRDefault="00AC61EF" w:rsidP="00DB1B7E">
            <w:pPr>
              <w:autoSpaceDE w:val="0"/>
              <w:autoSpaceDN w:val="0"/>
              <w:adjustRightInd w:val="0"/>
            </w:pPr>
            <w:r>
              <w:t>this[int] indexer</w:t>
            </w:r>
          </w:p>
        </w:tc>
        <w:tc>
          <w:tcPr>
            <w:tcW w:w="4788" w:type="dxa"/>
          </w:tcPr>
          <w:p w:rsidR="00AC61EF" w:rsidRDefault="00AC61EF" w:rsidP="00DB1B7E">
            <w:pPr>
              <w:autoSpaceDE w:val="0"/>
              <w:autoSpaceDN w:val="0"/>
              <w:adjustRightInd w:val="0"/>
            </w:pPr>
            <w:r>
              <w:t>Gets immediate child by its index.  Applicable only to objects of array type.</w:t>
            </w:r>
          </w:p>
        </w:tc>
      </w:tr>
      <w:tr w:rsidR="00AC61EF" w:rsidTr="00DB1B7E">
        <w:tc>
          <w:tcPr>
            <w:tcW w:w="4788" w:type="dxa"/>
          </w:tcPr>
          <w:p w:rsidR="00AC61EF" w:rsidRDefault="00AC61EF" w:rsidP="00DB1B7E">
            <w:pPr>
              <w:autoSpaceDE w:val="0"/>
              <w:autoSpaceDN w:val="0"/>
              <w:adjustRightInd w:val="0"/>
            </w:pPr>
            <w:r>
              <w:t>Next</w:t>
            </w:r>
          </w:p>
        </w:tc>
        <w:tc>
          <w:tcPr>
            <w:tcW w:w="4788" w:type="dxa"/>
          </w:tcPr>
          <w:p w:rsidR="00AC61EF" w:rsidRDefault="00AC61EF" w:rsidP="00DB1B7E">
            <w:pPr>
              <w:autoSpaceDE w:val="0"/>
              <w:autoSpaceDN w:val="0"/>
              <w:adjustRightInd w:val="0"/>
            </w:pPr>
            <w:r>
              <w:t>Gets next sibling child of the same parent.</w:t>
            </w:r>
          </w:p>
        </w:tc>
      </w:tr>
    </w:tbl>
    <w:p w:rsidR="00AC61EF" w:rsidRDefault="00AC61EF" w:rsidP="00012FD2">
      <w:pPr>
        <w:pStyle w:val="Heading1"/>
      </w:pPr>
      <w:r>
        <w:t>Short and Full Names</w:t>
      </w:r>
    </w:p>
    <w:p w:rsidR="00AC61EF" w:rsidRDefault="00AC61EF" w:rsidP="00AC61EF">
      <w:r>
        <w:t>A short name of an object may contain only letters, digits, and underscore, and must begin with a letter.  The short name of an object identifies the object in its parent.</w:t>
      </w:r>
    </w:p>
    <w:p w:rsidR="00AC61EF" w:rsidRDefault="00AC61EF" w:rsidP="00AC61EF">
      <w:r>
        <w:t xml:space="preserve">A full name has the form </w:t>
      </w:r>
    </w:p>
    <w:p w:rsidR="00AC61EF" w:rsidRDefault="00AC61EF" w:rsidP="00AC61EF">
      <w:pPr>
        <w:ind w:firstLine="720"/>
      </w:pPr>
      <w:r>
        <w:t>&lt;name1&gt;.&lt;name2&gt;…&lt;nameN&gt;</w:t>
      </w:r>
    </w:p>
    <w:p w:rsidR="00AC61EF" w:rsidRDefault="00AC61EF" w:rsidP="00AC61EF">
      <w:r>
        <w:t>A full name is used to identify an object in the tree relative to some another object, which may not be immediate parent.</w:t>
      </w:r>
      <w:r w:rsidR="002D46D0">
        <w:t xml:space="preserve">  The GetSubObject method takes the full name and looks for its immediate child with name  name1, then, in turn, takes its immediate child with name name2, and so on.</w:t>
      </w:r>
    </w:p>
    <w:p w:rsidR="002D46D0" w:rsidRPr="00AC61EF" w:rsidRDefault="002D46D0" w:rsidP="00AC61EF">
      <w:r>
        <w:t xml:space="preserve">Child elements </w:t>
      </w:r>
      <w:r w:rsidR="00AF45C0">
        <w:t xml:space="preserve">of </w:t>
      </w:r>
      <w:r>
        <w:t>objects hav</w:t>
      </w:r>
      <w:r w:rsidR="00AF45C0">
        <w:t>ing</w:t>
      </w:r>
      <w:r>
        <w:t xml:space="preserve"> the array application type have names which are decimal representations of corresponding indices, e.g. “0”, “1”, …, “10”, “11”,… .  For this case a special variant of syntax may be used: e.g., instead of “SomeArray.7” the string “SomeArray[7]” may be used to designate the eighth element in </w:t>
      </w:r>
      <w:r w:rsidR="00AF45C0">
        <w:t xml:space="preserve">the </w:t>
      </w:r>
      <w:r>
        <w:t>(array) SomeArray.</w:t>
      </w:r>
    </w:p>
    <w:p w:rsidR="00012FD2" w:rsidRDefault="00012FD2" w:rsidP="00012FD2">
      <w:pPr>
        <w:pStyle w:val="Heading1"/>
      </w:pPr>
      <w:r>
        <w:t>Profile</w:t>
      </w:r>
      <w:r w:rsidR="005C1317">
        <w:t xml:space="preserve"> and Implementation</w:t>
      </w:r>
      <w:r>
        <w:t xml:space="preserve"> revisions</w:t>
      </w:r>
    </w:p>
    <w:p w:rsidR="005C1317" w:rsidRDefault="005C1317" w:rsidP="00AF45C0">
      <w:pPr>
        <w:autoSpaceDE w:val="0"/>
        <w:autoSpaceDN w:val="0"/>
        <w:adjustRightInd w:val="0"/>
        <w:spacing w:after="0" w:line="240" w:lineRule="auto"/>
      </w:pPr>
      <w:r>
        <w:t xml:space="preserve">The classes </w:t>
      </w:r>
      <w:r w:rsidRPr="00AF45C0">
        <w:rPr>
          <w:rFonts w:ascii="Consolas" w:hAnsi="Consolas" w:cs="Consolas"/>
          <w:color w:val="2B91AF"/>
          <w:sz w:val="19"/>
          <w:szCs w:val="19"/>
        </w:rPr>
        <w:t>AppInterfaceProfile</w:t>
      </w:r>
      <w:r>
        <w:t xml:space="preserve"> and </w:t>
      </w:r>
      <w:r w:rsidRPr="00AF45C0">
        <w:rPr>
          <w:rFonts w:ascii="Consolas" w:hAnsi="Consolas" w:cs="Consolas"/>
          <w:color w:val="2B91AF"/>
          <w:sz w:val="19"/>
          <w:szCs w:val="19"/>
        </w:rPr>
        <w:t>AppInterfaceProfileImplementation</w:t>
      </w:r>
      <w:r>
        <w:t xml:space="preserve"> have two properties – Name and Revision.  The </w:t>
      </w:r>
      <w:r w:rsidRPr="00AF45C0">
        <w:rPr>
          <w:rFonts w:ascii="Consolas" w:hAnsi="Consolas" w:cs="Consolas"/>
          <w:color w:val="2B91AF"/>
          <w:sz w:val="19"/>
          <w:szCs w:val="19"/>
        </w:rPr>
        <w:t>AppInterface</w:t>
      </w:r>
      <w:r>
        <w:t xml:space="preserve"> class has the Uri and Revision properties.  These properties have special meaning and are used to control compatibility between profile descriptions, data files and physical controller data.</w:t>
      </w:r>
    </w:p>
    <w:p w:rsidR="00AF45C0" w:rsidRDefault="00AF45C0" w:rsidP="00AF45C0">
      <w:pPr>
        <w:autoSpaceDE w:val="0"/>
        <w:autoSpaceDN w:val="0"/>
        <w:adjustRightInd w:val="0"/>
        <w:spacing w:after="0" w:line="240" w:lineRule="auto"/>
      </w:pPr>
    </w:p>
    <w:p w:rsidR="005C1317" w:rsidRDefault="004B63A7" w:rsidP="005C1317">
      <w:r>
        <w:t xml:space="preserve">When an application data is written to a high-level data file, </w:t>
      </w:r>
      <w:r w:rsidR="00AF45C0">
        <w:t>uri and revision of interfaces</w:t>
      </w:r>
      <w:r>
        <w:t xml:space="preserve"> is written to the file.  When </w:t>
      </w:r>
      <w:r w:rsidR="00AF45C0">
        <w:t>the</w:t>
      </w:r>
      <w:r>
        <w:t xml:space="preserve"> content of</w:t>
      </w:r>
      <w:r w:rsidR="00AF45C0">
        <w:t xml:space="preserve"> a</w:t>
      </w:r>
      <w:r>
        <w:t xml:space="preserve"> high-level data file is loaded back, the </w:t>
      </w:r>
      <w:r w:rsidR="00AF45C0">
        <w:t>uri</w:t>
      </w:r>
      <w:r>
        <w:t xml:space="preserve"> and revision in the file is compared to that </w:t>
      </w:r>
      <w:r w:rsidR="00AF45C0">
        <w:t>in</w:t>
      </w:r>
      <w:r>
        <w:t xml:space="preserve"> the profile which is used to load data.  If they do not match, the operation is aborted.</w:t>
      </w:r>
    </w:p>
    <w:p w:rsidR="004B63A7" w:rsidRDefault="004B63A7" w:rsidP="00AF45C0">
      <w:pPr>
        <w:autoSpaceDE w:val="0"/>
        <w:autoSpaceDN w:val="0"/>
        <w:adjustRightInd w:val="0"/>
        <w:spacing w:after="0" w:line="240" w:lineRule="auto"/>
      </w:pPr>
      <w:r>
        <w:t xml:space="preserve">When an application data provider based on virtual memory provider is created, the name and revision of the </w:t>
      </w:r>
      <w:r w:rsidRPr="00AF45C0">
        <w:rPr>
          <w:rFonts w:ascii="Consolas" w:hAnsi="Consolas" w:cs="Consolas"/>
          <w:color w:val="2B91AF"/>
          <w:sz w:val="19"/>
          <w:szCs w:val="19"/>
        </w:rPr>
        <w:t>AppInterfaceProfileImplementation</w:t>
      </w:r>
      <w:r>
        <w:t xml:space="preserve"> is compared to the ident and revision attribute</w:t>
      </w:r>
      <w:r w:rsidR="00AF45C0">
        <w:t>s</w:t>
      </w:r>
      <w:r>
        <w:t xml:space="preserve"> provided </w:t>
      </w:r>
      <w:r>
        <w:lastRenderedPageBreak/>
        <w:t xml:space="preserve">by the virtual memory provider (or directly read from virtual memory as specified by the CCP Addendum).  If they does not match, the application data provider is not created (throws an exception). </w:t>
      </w:r>
    </w:p>
    <w:p w:rsidR="00982C50" w:rsidRDefault="00982C50" w:rsidP="00AF45C0">
      <w:pPr>
        <w:autoSpaceDE w:val="0"/>
        <w:autoSpaceDN w:val="0"/>
        <w:adjustRightInd w:val="0"/>
        <w:spacing w:after="0" w:line="240" w:lineRule="auto"/>
      </w:pPr>
    </w:p>
    <w:p w:rsidR="00982C50" w:rsidRDefault="00982C50" w:rsidP="00982C50">
      <w:pPr>
        <w:pStyle w:val="Heading1"/>
      </w:pPr>
      <w:r>
        <w:t>Compiled (serialized) profiles and implementations</w:t>
      </w:r>
    </w:p>
    <w:p w:rsidR="00982C50" w:rsidRDefault="00843F47" w:rsidP="00843F47">
      <w:pPr>
        <w:autoSpaceDE w:val="0"/>
        <w:autoSpaceDN w:val="0"/>
        <w:adjustRightInd w:val="0"/>
        <w:spacing w:after="0" w:line="240" w:lineRule="auto"/>
      </w:pPr>
      <w:r w:rsidRPr="00843F47">
        <w:rPr>
          <w:rFonts w:ascii="Consolas" w:hAnsi="Consolas" w:cs="Consolas"/>
          <w:color w:val="2B91AF"/>
          <w:sz w:val="19"/>
          <w:szCs w:val="19"/>
        </w:rPr>
        <w:t>AppInterfaceProfile</w:t>
      </w:r>
      <w:r>
        <w:t xml:space="preserve"> and </w:t>
      </w:r>
      <w:r w:rsidRPr="00843F47">
        <w:rPr>
          <w:rFonts w:ascii="Consolas" w:hAnsi="Consolas" w:cs="Consolas"/>
          <w:color w:val="2B91AF"/>
          <w:sz w:val="19"/>
          <w:szCs w:val="19"/>
        </w:rPr>
        <w:t>AppInterfaceProfileImplementation</w:t>
      </w:r>
      <w:r>
        <w:t xml:space="preserve"> originate usually from definitions given in specially formatted xml files described </w:t>
      </w:r>
      <w:r w:rsidRPr="00735577">
        <w:t>i</w:t>
      </w:r>
      <w:r w:rsidR="00735577">
        <w:t xml:space="preserve">n the </w:t>
      </w:r>
      <w:r w:rsidR="00E14A68">
        <w:rPr>
          <w:i/>
        </w:rPr>
        <w:t>Application Layer</w:t>
      </w:r>
      <w:r w:rsidRPr="00843F47">
        <w:rPr>
          <w:i/>
        </w:rPr>
        <w:t xml:space="preserve"> File Formats</w:t>
      </w:r>
      <w:r>
        <w:t xml:space="preserve"> </w:t>
      </w:r>
      <w:r w:rsidR="00735577">
        <w:t>seciton</w:t>
      </w:r>
      <w:r>
        <w:t>.  The definitions are parsed by</w:t>
      </w:r>
    </w:p>
    <w:p w:rsidR="00843F47" w:rsidRDefault="00843F47" w:rsidP="00843F47">
      <w:pPr>
        <w:autoSpaceDE w:val="0"/>
        <w:autoSpaceDN w:val="0"/>
        <w:adjustRightInd w:val="0"/>
        <w:spacing w:after="0" w:line="240" w:lineRule="auto"/>
        <w:rPr>
          <w:rFonts w:ascii="Consolas" w:hAnsi="Consolas" w:cs="Consolas"/>
          <w:color w:val="0000FF"/>
          <w:sz w:val="19"/>
          <w:szCs w:val="19"/>
        </w:rPr>
      </w:pPr>
    </w:p>
    <w:p w:rsidR="00843F47" w:rsidRDefault="00843F47" w:rsidP="00843F47">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AppInterfaceProfile</w:t>
      </w:r>
      <w:r>
        <w:rPr>
          <w:rFonts w:ascii="Consolas" w:hAnsi="Consolas" w:cs="Consolas"/>
          <w:sz w:val="19"/>
          <w:szCs w:val="19"/>
        </w:rPr>
        <w:t xml:space="preserve"> </w:t>
      </w:r>
      <w:r>
        <w:rPr>
          <w:rFonts w:ascii="Consolas" w:hAnsi="Consolas" w:cs="Consolas"/>
          <w:color w:val="2B91AF"/>
          <w:sz w:val="19"/>
          <w:szCs w:val="19"/>
        </w:rPr>
        <w:t>AppProfileParser</w:t>
      </w:r>
    </w:p>
    <w:p w:rsidR="00843F47" w:rsidRDefault="00843F47" w:rsidP="00843F47">
      <w:pPr>
        <w:autoSpaceDE w:val="0"/>
        <w:autoSpaceDN w:val="0"/>
        <w:adjustRightInd w:val="0"/>
        <w:spacing w:after="0" w:line="240" w:lineRule="auto"/>
      </w:pPr>
      <w:r>
        <w:rPr>
          <w:rFonts w:ascii="Consolas" w:hAnsi="Consolas" w:cs="Consolas"/>
          <w:sz w:val="19"/>
          <w:szCs w:val="19"/>
        </w:rPr>
        <w:t>.Main(</w:t>
      </w:r>
      <w:r>
        <w:rPr>
          <w:rFonts w:ascii="Consolas" w:hAnsi="Consolas" w:cs="Consolas"/>
          <w:color w:val="0000FF"/>
          <w:sz w:val="19"/>
          <w:szCs w:val="19"/>
        </w:rPr>
        <w:t>string</w:t>
      </w:r>
      <w:r>
        <w:rPr>
          <w:rFonts w:ascii="Consolas" w:hAnsi="Consolas" w:cs="Consolas"/>
          <w:sz w:val="19"/>
          <w:szCs w:val="19"/>
        </w:rPr>
        <w:t xml:space="preserve"> xmlFile, </w:t>
      </w:r>
      <w:r>
        <w:rPr>
          <w:rFonts w:ascii="Consolas" w:hAnsi="Consolas" w:cs="Consolas"/>
          <w:color w:val="2B91AF"/>
          <w:sz w:val="19"/>
          <w:szCs w:val="19"/>
        </w:rPr>
        <w:t>IInterfaceResolver</w:t>
      </w:r>
      <w:r>
        <w:rPr>
          <w:rFonts w:ascii="Consolas" w:hAnsi="Consolas" w:cs="Consolas"/>
          <w:sz w:val="19"/>
          <w:szCs w:val="19"/>
        </w:rPr>
        <w:t xml:space="preserve"> resolver, </w:t>
      </w:r>
      <w:r>
        <w:rPr>
          <w:rFonts w:ascii="Consolas" w:hAnsi="Consolas" w:cs="Consolas"/>
          <w:color w:val="2B91AF"/>
          <w:sz w:val="19"/>
          <w:szCs w:val="19"/>
        </w:rPr>
        <w:t>XmlReader</w:t>
      </w:r>
      <w:r>
        <w:rPr>
          <w:rFonts w:ascii="Consolas" w:hAnsi="Consolas" w:cs="Consolas"/>
          <w:sz w:val="19"/>
          <w:szCs w:val="19"/>
        </w:rPr>
        <w:t xml:space="preserve"> xmlReader = </w:t>
      </w:r>
      <w:r>
        <w:rPr>
          <w:rFonts w:ascii="Consolas" w:hAnsi="Consolas" w:cs="Consolas"/>
          <w:color w:val="0000FF"/>
          <w:sz w:val="19"/>
          <w:szCs w:val="19"/>
        </w:rPr>
        <w:t>null</w:t>
      </w:r>
      <w:r>
        <w:t>);</w:t>
      </w:r>
    </w:p>
    <w:p w:rsidR="00843F47" w:rsidRPr="00843F47" w:rsidRDefault="00843F47" w:rsidP="00843F47">
      <w:pPr>
        <w:autoSpaceDE w:val="0"/>
        <w:autoSpaceDN w:val="0"/>
        <w:adjustRightInd w:val="0"/>
        <w:spacing w:after="0" w:line="240" w:lineRule="auto"/>
        <w:rPr>
          <w:rFonts w:ascii="Consolas" w:hAnsi="Consolas" w:cs="Consolas"/>
          <w:color w:val="0000FF"/>
          <w:sz w:val="19"/>
          <w:szCs w:val="19"/>
        </w:rPr>
      </w:pPr>
    </w:p>
    <w:p w:rsidR="00843F47" w:rsidRDefault="00843F47" w:rsidP="00843F47">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AppInterfaceProfileImplementation</w:t>
      </w:r>
      <w:r>
        <w:rPr>
          <w:rFonts w:ascii="Consolas" w:hAnsi="Consolas" w:cs="Consolas"/>
          <w:sz w:val="19"/>
          <w:szCs w:val="19"/>
        </w:rPr>
        <w:t xml:space="preserve"> </w:t>
      </w:r>
      <w:r>
        <w:rPr>
          <w:rFonts w:ascii="Consolas" w:hAnsi="Consolas" w:cs="Consolas"/>
          <w:color w:val="2B91AF"/>
          <w:sz w:val="19"/>
          <w:szCs w:val="19"/>
        </w:rPr>
        <w:t>ProfileImplementationParser</w:t>
      </w:r>
    </w:p>
    <w:p w:rsidR="00843F47" w:rsidRDefault="00843F47" w:rsidP="00843F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.Load(</w:t>
      </w:r>
      <w:r>
        <w:rPr>
          <w:rFonts w:ascii="Consolas" w:hAnsi="Consolas" w:cs="Consolas"/>
          <w:color w:val="0000FF"/>
          <w:sz w:val="19"/>
          <w:szCs w:val="19"/>
        </w:rPr>
        <w:t>string</w:t>
      </w:r>
      <w:r>
        <w:rPr>
          <w:rFonts w:ascii="Consolas" w:hAnsi="Consolas" w:cs="Consolas"/>
          <w:sz w:val="19"/>
          <w:szCs w:val="19"/>
        </w:rPr>
        <w:t xml:space="preserve"> profileImplFName);</w:t>
      </w:r>
    </w:p>
    <w:p w:rsidR="00843F47" w:rsidRDefault="00843F47" w:rsidP="00843F47">
      <w:pPr>
        <w:autoSpaceDE w:val="0"/>
        <w:autoSpaceDN w:val="0"/>
        <w:adjustRightInd w:val="0"/>
        <w:spacing w:after="0" w:line="240" w:lineRule="auto"/>
        <w:rPr>
          <w:rFonts w:ascii="Consolas" w:hAnsi="Consolas" w:cs="Consolas"/>
          <w:sz w:val="19"/>
          <w:szCs w:val="19"/>
        </w:rPr>
      </w:pPr>
    </w:p>
    <w:p w:rsidR="00843F47" w:rsidRDefault="006669E5" w:rsidP="00843F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methods </w:t>
      </w:r>
      <w:r w:rsidR="00843F47">
        <w:rPr>
          <w:rFonts w:ascii="Consolas" w:hAnsi="Consolas" w:cs="Consolas"/>
          <w:sz w:val="19"/>
          <w:szCs w:val="19"/>
        </w:rPr>
        <w:t>and their overloads.</w:t>
      </w:r>
    </w:p>
    <w:p w:rsidR="00843F47" w:rsidRDefault="00843F47" w:rsidP="00843F47">
      <w:pPr>
        <w:autoSpaceDE w:val="0"/>
        <w:autoSpaceDN w:val="0"/>
        <w:adjustRightInd w:val="0"/>
        <w:spacing w:after="0" w:line="240" w:lineRule="auto"/>
        <w:rPr>
          <w:rFonts w:ascii="Consolas" w:hAnsi="Consolas" w:cs="Consolas"/>
          <w:sz w:val="19"/>
          <w:szCs w:val="19"/>
        </w:rPr>
      </w:pPr>
    </w:p>
    <w:p w:rsidR="00843F47" w:rsidRDefault="00843F47" w:rsidP="00843F47">
      <w:pPr>
        <w:autoSpaceDE w:val="0"/>
        <w:autoSpaceDN w:val="0"/>
        <w:adjustRightInd w:val="0"/>
        <w:spacing w:after="0" w:line="240" w:lineRule="auto"/>
      </w:pPr>
      <w:r>
        <w:rPr>
          <w:rFonts w:ascii="Consolas" w:hAnsi="Consolas" w:cs="Consolas"/>
          <w:sz w:val="19"/>
          <w:szCs w:val="19"/>
        </w:rPr>
        <w:t xml:space="preserve">However, the user usually does not need to call these methods directly.  The </w:t>
      </w:r>
      <w:r w:rsidRPr="00843F47">
        <w:rPr>
          <w:rFonts w:ascii="Consolas" w:hAnsi="Consolas" w:cs="Consolas"/>
          <w:color w:val="2B91AF"/>
          <w:sz w:val="19"/>
          <w:szCs w:val="19"/>
        </w:rPr>
        <w:t>AppInterfaceProfile</w:t>
      </w:r>
      <w:r>
        <w:t xml:space="preserve"> and </w:t>
      </w:r>
      <w:r w:rsidRPr="00843F47">
        <w:rPr>
          <w:rFonts w:ascii="Consolas" w:hAnsi="Consolas" w:cs="Consolas"/>
          <w:color w:val="2B91AF"/>
          <w:sz w:val="19"/>
          <w:szCs w:val="19"/>
        </w:rPr>
        <w:t>AppInterfaceProfileImplementation</w:t>
      </w:r>
      <w:r>
        <w:rPr>
          <w:rFonts w:ascii="Consolas" w:hAnsi="Consolas" w:cs="Consolas"/>
          <w:sz w:val="19"/>
          <w:szCs w:val="19"/>
        </w:rPr>
        <w:t xml:space="preserve"> </w:t>
      </w:r>
      <w:r>
        <w:t>objects created by parsers may be serialized to a file(s) and subsequently de-serialized from them.</w:t>
      </w:r>
    </w:p>
    <w:p w:rsidR="006669E5" w:rsidRDefault="006669E5" w:rsidP="00843F47">
      <w:pPr>
        <w:autoSpaceDE w:val="0"/>
        <w:autoSpaceDN w:val="0"/>
        <w:adjustRightInd w:val="0"/>
        <w:spacing w:after="0" w:line="240" w:lineRule="auto"/>
      </w:pPr>
    </w:p>
    <w:p w:rsidR="006669E5" w:rsidRDefault="006D5DDA" w:rsidP="00843F47">
      <w:pPr>
        <w:autoSpaceDE w:val="0"/>
        <w:autoSpaceDN w:val="0"/>
        <w:adjustRightInd w:val="0"/>
        <w:spacing w:after="0" w:line="240" w:lineRule="auto"/>
      </w:pPr>
      <w:r>
        <w:t>Compiled</w:t>
      </w:r>
      <w:r w:rsidR="006669E5">
        <w:t xml:space="preserve"> application interface profile</w:t>
      </w:r>
      <w:r>
        <w:t xml:space="preserve"> files have .prfdef extension and complied interface profile implementation files have .prfimt extension.  They are compressed and not human-readable.</w:t>
      </w:r>
    </w:p>
    <w:p w:rsidR="006669E5" w:rsidRDefault="006669E5" w:rsidP="00843F47">
      <w:pPr>
        <w:autoSpaceDE w:val="0"/>
        <w:autoSpaceDN w:val="0"/>
        <w:adjustRightInd w:val="0"/>
        <w:spacing w:after="0" w:line="240" w:lineRule="auto"/>
      </w:pPr>
    </w:p>
    <w:p w:rsidR="006669E5" w:rsidRDefault="006669E5" w:rsidP="00843F47">
      <w:pPr>
        <w:autoSpaceDE w:val="0"/>
        <w:autoSpaceDN w:val="0"/>
        <w:adjustRightInd w:val="0"/>
        <w:spacing w:after="0" w:line="240" w:lineRule="auto"/>
      </w:pPr>
      <w:r>
        <w:t xml:space="preserve">The class </w:t>
      </w:r>
      <w:r>
        <w:rPr>
          <w:rFonts w:ascii="Consolas" w:hAnsi="Consolas" w:cs="Consolas"/>
          <w:color w:val="2B91AF"/>
          <w:sz w:val="19"/>
          <w:szCs w:val="19"/>
        </w:rPr>
        <w:t xml:space="preserve">ProfileDefinitionsBinaryStreamer </w:t>
      </w:r>
      <w:r>
        <w:t>provides methods for (de)serializing of interface profile:</w:t>
      </w:r>
    </w:p>
    <w:p w:rsidR="006669E5" w:rsidRDefault="006669E5" w:rsidP="006669E5">
      <w:pPr>
        <w:autoSpaceDE w:val="0"/>
        <w:autoSpaceDN w:val="0"/>
        <w:adjustRightInd w:val="0"/>
        <w:spacing w:after="0" w:line="240" w:lineRule="auto"/>
        <w:rPr>
          <w:rFonts w:ascii="Consolas" w:hAnsi="Consolas" w:cs="Consolas"/>
          <w:sz w:val="19"/>
          <w:szCs w:val="19"/>
        </w:rPr>
      </w:pPr>
    </w:p>
    <w:p w:rsidR="006669E5" w:rsidRDefault="006669E5" w:rsidP="006669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void WriteProfileDefinitions(</w:t>
      </w:r>
      <w:r>
        <w:rPr>
          <w:rFonts w:ascii="Consolas" w:hAnsi="Consolas" w:cs="Consolas"/>
          <w:color w:val="2B91AF"/>
          <w:sz w:val="19"/>
          <w:szCs w:val="19"/>
        </w:rPr>
        <w:t>AppInterfaceProfile</w:t>
      </w:r>
      <w:r>
        <w:rPr>
          <w:rFonts w:ascii="Consolas" w:hAnsi="Consolas" w:cs="Consolas"/>
          <w:sz w:val="19"/>
          <w:szCs w:val="19"/>
        </w:rPr>
        <w:t xml:space="preserve"> profile, </w:t>
      </w:r>
      <w:r>
        <w:rPr>
          <w:rFonts w:ascii="Consolas" w:hAnsi="Consolas" w:cs="Consolas"/>
          <w:color w:val="2B91AF"/>
          <w:sz w:val="19"/>
          <w:szCs w:val="19"/>
        </w:rPr>
        <w:t>Stream</w:t>
      </w:r>
      <w:r>
        <w:rPr>
          <w:rFonts w:ascii="Consolas" w:hAnsi="Consolas" w:cs="Consolas"/>
          <w:sz w:val="19"/>
          <w:szCs w:val="19"/>
        </w:rPr>
        <w:t xml:space="preserve"> stream, </w:t>
      </w:r>
      <w:r>
        <w:rPr>
          <w:rFonts w:ascii="Consolas" w:hAnsi="Consolas" w:cs="Consolas"/>
          <w:color w:val="0000FF"/>
          <w:sz w:val="19"/>
          <w:szCs w:val="19"/>
        </w:rPr>
        <w:t>bool</w:t>
      </w:r>
      <w:r>
        <w:rPr>
          <w:rFonts w:ascii="Consolas" w:hAnsi="Consolas" w:cs="Consolas"/>
          <w:sz w:val="19"/>
          <w:szCs w:val="19"/>
        </w:rPr>
        <w:t xml:space="preserve"> closeStreamAfterWriting = </w:t>
      </w:r>
      <w:r>
        <w:rPr>
          <w:rFonts w:ascii="Consolas" w:hAnsi="Consolas" w:cs="Consolas"/>
          <w:color w:val="0000FF"/>
          <w:sz w:val="19"/>
          <w:szCs w:val="19"/>
        </w:rPr>
        <w:t>false</w:t>
      </w:r>
      <w:r>
        <w:rPr>
          <w:rFonts w:ascii="Consolas" w:hAnsi="Consolas" w:cs="Consolas"/>
          <w:sz w:val="19"/>
          <w:szCs w:val="19"/>
        </w:rPr>
        <w:t>);</w:t>
      </w:r>
    </w:p>
    <w:p w:rsidR="006669E5" w:rsidRDefault="006669E5" w:rsidP="006669E5">
      <w:pPr>
        <w:autoSpaceDE w:val="0"/>
        <w:autoSpaceDN w:val="0"/>
        <w:adjustRightInd w:val="0"/>
        <w:spacing w:after="0" w:line="240" w:lineRule="auto"/>
        <w:rPr>
          <w:rFonts w:ascii="Consolas" w:hAnsi="Consolas" w:cs="Consolas"/>
          <w:sz w:val="19"/>
          <w:szCs w:val="19"/>
        </w:rPr>
      </w:pPr>
    </w:p>
    <w:p w:rsidR="006669E5" w:rsidRDefault="006669E5" w:rsidP="006669E5">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AppInterfaceProfile</w:t>
      </w:r>
      <w:r>
        <w:rPr>
          <w:rFonts w:ascii="Consolas" w:hAnsi="Consolas" w:cs="Consolas"/>
          <w:sz w:val="19"/>
          <w:szCs w:val="19"/>
        </w:rPr>
        <w:t xml:space="preserve"> ReadProfileDefinitions(</w:t>
      </w:r>
      <w:r>
        <w:rPr>
          <w:rFonts w:ascii="Consolas" w:hAnsi="Consolas" w:cs="Consolas"/>
          <w:color w:val="2B91AF"/>
          <w:sz w:val="19"/>
          <w:szCs w:val="19"/>
        </w:rPr>
        <w:t>Stream</w:t>
      </w:r>
      <w:r>
        <w:rPr>
          <w:rFonts w:ascii="Consolas" w:hAnsi="Consolas" w:cs="Consolas"/>
          <w:sz w:val="19"/>
          <w:szCs w:val="19"/>
        </w:rPr>
        <w:t xml:space="preserve"> stream, </w:t>
      </w:r>
      <w:r>
        <w:rPr>
          <w:rFonts w:ascii="Consolas" w:hAnsi="Consolas" w:cs="Consolas"/>
          <w:color w:val="0000FF"/>
          <w:sz w:val="19"/>
          <w:szCs w:val="19"/>
        </w:rPr>
        <w:t>bool</w:t>
      </w:r>
      <w:r>
        <w:rPr>
          <w:rFonts w:ascii="Consolas" w:hAnsi="Consolas" w:cs="Consolas"/>
          <w:sz w:val="19"/>
          <w:szCs w:val="19"/>
        </w:rPr>
        <w:t xml:space="preserve"> closeStreamAfterReading = </w:t>
      </w:r>
      <w:r>
        <w:rPr>
          <w:rFonts w:ascii="Consolas" w:hAnsi="Consolas" w:cs="Consolas"/>
          <w:color w:val="0000FF"/>
          <w:sz w:val="19"/>
          <w:szCs w:val="19"/>
        </w:rPr>
        <w:t>false</w:t>
      </w:r>
      <w:r>
        <w:rPr>
          <w:rFonts w:ascii="Consolas" w:hAnsi="Consolas" w:cs="Consolas"/>
          <w:sz w:val="19"/>
          <w:szCs w:val="19"/>
        </w:rPr>
        <w:t>);</w:t>
      </w:r>
    </w:p>
    <w:p w:rsidR="006669E5" w:rsidRDefault="006669E5" w:rsidP="006669E5">
      <w:pPr>
        <w:autoSpaceDE w:val="0"/>
        <w:autoSpaceDN w:val="0"/>
        <w:adjustRightInd w:val="0"/>
        <w:spacing w:after="0" w:line="240" w:lineRule="auto"/>
        <w:rPr>
          <w:rFonts w:ascii="Consolas" w:hAnsi="Consolas" w:cs="Consolas"/>
          <w:sz w:val="19"/>
          <w:szCs w:val="19"/>
        </w:rPr>
      </w:pPr>
    </w:p>
    <w:p w:rsidR="006669E5" w:rsidRDefault="006669E5" w:rsidP="00843F47">
      <w:pPr>
        <w:autoSpaceDE w:val="0"/>
        <w:autoSpaceDN w:val="0"/>
        <w:adjustRightInd w:val="0"/>
        <w:spacing w:after="0" w:line="240" w:lineRule="auto"/>
        <w:rPr>
          <w:rFonts w:ascii="Consolas" w:hAnsi="Consolas" w:cs="Consolas"/>
          <w:sz w:val="19"/>
          <w:szCs w:val="19"/>
        </w:rPr>
      </w:pPr>
      <w:r>
        <w:t xml:space="preserve">The class </w:t>
      </w:r>
      <w:r>
        <w:rPr>
          <w:rFonts w:ascii="Consolas" w:hAnsi="Consolas" w:cs="Consolas"/>
          <w:color w:val="2B91AF"/>
          <w:sz w:val="19"/>
          <w:szCs w:val="19"/>
        </w:rPr>
        <w:t xml:space="preserve">ProfileImplementationBinaryStreamer </w:t>
      </w:r>
      <w:r>
        <w:rPr>
          <w:rFonts w:ascii="Consolas" w:hAnsi="Consolas" w:cs="Consolas"/>
          <w:sz w:val="19"/>
          <w:szCs w:val="19"/>
        </w:rPr>
        <w:t>provides methods for (de)serializing of implementation:</w:t>
      </w:r>
    </w:p>
    <w:p w:rsidR="006669E5" w:rsidRDefault="006669E5" w:rsidP="00843F47">
      <w:pPr>
        <w:autoSpaceDE w:val="0"/>
        <w:autoSpaceDN w:val="0"/>
        <w:adjustRightInd w:val="0"/>
        <w:spacing w:after="0" w:line="240" w:lineRule="auto"/>
        <w:rPr>
          <w:rFonts w:ascii="Consolas" w:hAnsi="Consolas" w:cs="Consolas"/>
          <w:sz w:val="19"/>
          <w:szCs w:val="19"/>
        </w:rPr>
      </w:pPr>
    </w:p>
    <w:p w:rsidR="006669E5" w:rsidRDefault="006669E5" w:rsidP="006669E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WriteProfileImplementation(</w:t>
      </w:r>
      <w:r>
        <w:rPr>
          <w:rFonts w:ascii="Consolas" w:hAnsi="Consolas" w:cs="Consolas"/>
          <w:color w:val="2B91AF"/>
          <w:sz w:val="19"/>
          <w:szCs w:val="19"/>
        </w:rPr>
        <w:t>AppInterfaceProfileImplementation</w:t>
      </w:r>
      <w:r>
        <w:rPr>
          <w:rFonts w:ascii="Consolas" w:hAnsi="Consolas" w:cs="Consolas"/>
          <w:sz w:val="19"/>
          <w:szCs w:val="19"/>
        </w:rPr>
        <w:t xml:space="preserve"> implementation, </w:t>
      </w:r>
      <w:r>
        <w:rPr>
          <w:rFonts w:ascii="Consolas" w:hAnsi="Consolas" w:cs="Consolas"/>
          <w:color w:val="2B91AF"/>
          <w:sz w:val="19"/>
          <w:szCs w:val="19"/>
        </w:rPr>
        <w:t>Stream</w:t>
      </w:r>
      <w:r>
        <w:rPr>
          <w:rFonts w:ascii="Consolas" w:hAnsi="Consolas" w:cs="Consolas"/>
          <w:sz w:val="19"/>
          <w:szCs w:val="19"/>
        </w:rPr>
        <w:t xml:space="preserve"> stream, </w:t>
      </w:r>
      <w:r>
        <w:rPr>
          <w:rFonts w:ascii="Consolas" w:hAnsi="Consolas" w:cs="Consolas"/>
          <w:color w:val="0000FF"/>
          <w:sz w:val="19"/>
          <w:szCs w:val="19"/>
        </w:rPr>
        <w:t>bool</w:t>
      </w:r>
      <w:r>
        <w:rPr>
          <w:rFonts w:ascii="Consolas" w:hAnsi="Consolas" w:cs="Consolas"/>
          <w:sz w:val="19"/>
          <w:szCs w:val="19"/>
        </w:rPr>
        <w:t xml:space="preserve"> closeStreamAfterWriting);</w:t>
      </w:r>
    </w:p>
    <w:p w:rsidR="006669E5" w:rsidRDefault="006669E5" w:rsidP="006669E5">
      <w:pPr>
        <w:autoSpaceDE w:val="0"/>
        <w:autoSpaceDN w:val="0"/>
        <w:adjustRightInd w:val="0"/>
        <w:spacing w:after="0" w:line="240" w:lineRule="auto"/>
        <w:rPr>
          <w:rFonts w:ascii="Consolas" w:hAnsi="Consolas" w:cs="Consolas"/>
          <w:sz w:val="19"/>
          <w:szCs w:val="19"/>
        </w:rPr>
      </w:pPr>
    </w:p>
    <w:p w:rsidR="006669E5" w:rsidRDefault="006669E5" w:rsidP="006669E5">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AppInterfaceProfileImplementation</w:t>
      </w:r>
      <w:r>
        <w:rPr>
          <w:rFonts w:ascii="Consolas" w:hAnsi="Consolas" w:cs="Consolas"/>
          <w:sz w:val="19"/>
          <w:szCs w:val="19"/>
        </w:rPr>
        <w:t xml:space="preserve"> ReadProfileImplementation(</w:t>
      </w:r>
      <w:r>
        <w:rPr>
          <w:rFonts w:ascii="Consolas" w:hAnsi="Consolas" w:cs="Consolas"/>
          <w:color w:val="2B91AF"/>
          <w:sz w:val="19"/>
          <w:szCs w:val="19"/>
        </w:rPr>
        <w:t>Stream</w:t>
      </w:r>
      <w:r>
        <w:rPr>
          <w:rFonts w:ascii="Consolas" w:hAnsi="Consolas" w:cs="Consolas"/>
          <w:sz w:val="19"/>
          <w:szCs w:val="19"/>
        </w:rPr>
        <w:t xml:space="preserve"> stream, </w:t>
      </w:r>
      <w:r>
        <w:rPr>
          <w:rFonts w:ascii="Consolas" w:hAnsi="Consolas" w:cs="Consolas"/>
          <w:color w:val="0000FF"/>
          <w:sz w:val="19"/>
          <w:szCs w:val="19"/>
        </w:rPr>
        <w:t>bool</w:t>
      </w:r>
      <w:r>
        <w:rPr>
          <w:rFonts w:ascii="Consolas" w:hAnsi="Consolas" w:cs="Consolas"/>
          <w:sz w:val="19"/>
          <w:szCs w:val="19"/>
        </w:rPr>
        <w:t xml:space="preserve"> closeStreamAfterReading);</w:t>
      </w:r>
    </w:p>
    <w:p w:rsidR="006669E5" w:rsidRDefault="006669E5" w:rsidP="006669E5">
      <w:pPr>
        <w:autoSpaceDE w:val="0"/>
        <w:autoSpaceDN w:val="0"/>
        <w:adjustRightInd w:val="0"/>
        <w:spacing w:after="0" w:line="240" w:lineRule="auto"/>
        <w:rPr>
          <w:rFonts w:ascii="Consolas" w:hAnsi="Consolas" w:cs="Consolas"/>
          <w:sz w:val="19"/>
          <w:szCs w:val="19"/>
        </w:rPr>
      </w:pPr>
    </w:p>
    <w:p w:rsidR="006669E5" w:rsidRDefault="006669E5" w:rsidP="006669E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There is a bsu.exe utility that compiles and serializes interface profiles and implementations.  Thus, usually there is no need to call WriteXXX methods in user code.  Instead, the programs like ILink load already compiled and serialized profiles and implementations using the ReadXXX methods.</w:t>
      </w:r>
    </w:p>
    <w:p w:rsidR="00B87379" w:rsidRDefault="00B87379" w:rsidP="00B87379">
      <w:pPr>
        <w:pStyle w:val="Heading1"/>
      </w:pPr>
      <w:r>
        <w:t>Read/Write Operations</w:t>
      </w:r>
    </w:p>
    <w:p w:rsidR="00DB20F6" w:rsidRDefault="00DB20F6" w:rsidP="00AF45C0">
      <w:pPr>
        <w:autoSpaceDE w:val="0"/>
        <w:autoSpaceDN w:val="0"/>
        <w:adjustRightInd w:val="0"/>
        <w:spacing w:after="0" w:line="240" w:lineRule="auto"/>
      </w:pPr>
      <w:r>
        <w:t xml:space="preserve">An </w:t>
      </w:r>
      <w:r w:rsidRPr="00AF45C0">
        <w:rPr>
          <w:rFonts w:ascii="Consolas" w:hAnsi="Consolas" w:cs="Consolas"/>
          <w:color w:val="2B91AF"/>
          <w:sz w:val="19"/>
          <w:szCs w:val="19"/>
        </w:rPr>
        <w:t>IAppDataProvider</w:t>
      </w:r>
      <w:r>
        <w:t xml:space="preserve"> class implements the </w:t>
      </w:r>
      <w:r w:rsidRPr="00AF45C0">
        <w:rPr>
          <w:rFonts w:ascii="Consolas" w:hAnsi="Consolas" w:cs="Consolas"/>
          <w:color w:val="2B91AF"/>
          <w:sz w:val="19"/>
          <w:szCs w:val="19"/>
        </w:rPr>
        <w:t>IAsyncRequest</w:t>
      </w:r>
      <w:r>
        <w:t xml:space="preserve"> pattern.  To perform a read or write operation, an </w:t>
      </w:r>
      <w:r w:rsidRPr="00AF45C0">
        <w:rPr>
          <w:rFonts w:ascii="Consolas" w:hAnsi="Consolas" w:cs="Consolas"/>
          <w:color w:val="2B91AF"/>
          <w:sz w:val="19"/>
          <w:szCs w:val="19"/>
        </w:rPr>
        <w:t>AppDataConnection</w:t>
      </w:r>
      <w:r>
        <w:t xml:space="preserve"> instance should be created by </w:t>
      </w:r>
      <w:r w:rsidR="00AF45C0">
        <w:t>the</w:t>
      </w:r>
      <w:r>
        <w:t xml:space="preserve"> method</w:t>
      </w:r>
    </w:p>
    <w:p w:rsidR="00AF45C0" w:rsidRDefault="00AF45C0" w:rsidP="00AF45C0">
      <w:pPr>
        <w:autoSpaceDE w:val="0"/>
        <w:autoSpaceDN w:val="0"/>
        <w:adjustRightInd w:val="0"/>
        <w:spacing w:after="0" w:line="240" w:lineRule="auto"/>
      </w:pPr>
    </w:p>
    <w:p w:rsidR="00DB20F6" w:rsidRDefault="00DB20F6" w:rsidP="00DB20F6">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2B91AF"/>
          <w:sz w:val="19"/>
          <w:szCs w:val="19"/>
        </w:rPr>
        <w:lastRenderedPageBreak/>
        <w:t>AppDataConnection</w:t>
      </w:r>
      <w:r>
        <w:rPr>
          <w:rFonts w:ascii="Consolas" w:hAnsi="Consolas" w:cs="Consolas"/>
          <w:sz w:val="19"/>
          <w:szCs w:val="19"/>
        </w:rPr>
        <w:t xml:space="preserve"> GetAppDataConnection();</w:t>
      </w:r>
    </w:p>
    <w:p w:rsidR="00AF45C0" w:rsidRDefault="00AF45C0" w:rsidP="000931AE">
      <w:pPr>
        <w:autoSpaceDE w:val="0"/>
        <w:autoSpaceDN w:val="0"/>
        <w:adjustRightInd w:val="0"/>
        <w:spacing w:after="0" w:line="240" w:lineRule="auto"/>
        <w:rPr>
          <w:rFonts w:ascii="Consolas" w:hAnsi="Consolas" w:cs="Consolas"/>
          <w:sz w:val="19"/>
          <w:szCs w:val="19"/>
        </w:rPr>
      </w:pPr>
    </w:p>
    <w:p w:rsidR="00AF45C0" w:rsidRPr="00AF45C0" w:rsidRDefault="000931AE" w:rsidP="00AF45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w:t>
      </w:r>
      <w:r w:rsidRPr="00AF45C0">
        <w:rPr>
          <w:rFonts w:ascii="Consolas" w:hAnsi="Consolas" w:cs="Consolas"/>
          <w:color w:val="2B91AF"/>
          <w:sz w:val="19"/>
          <w:szCs w:val="19"/>
        </w:rPr>
        <w:t>AppDataConnection</w:t>
      </w:r>
      <w:r>
        <w:rPr>
          <w:rFonts w:ascii="Consolas" w:hAnsi="Consolas" w:cs="Consolas"/>
          <w:sz w:val="19"/>
          <w:szCs w:val="19"/>
        </w:rPr>
        <w:t xml:space="preserve"> class provides the following (synchronous) methods and their asynchronous variants</w:t>
      </w:r>
      <w:r w:rsidR="00AF45C0">
        <w:rPr>
          <w:rFonts w:ascii="Consolas" w:hAnsi="Consolas" w:cs="Consolas"/>
          <w:sz w:val="19"/>
          <w:szCs w:val="19"/>
        </w:rPr>
        <w:t>.</w:t>
      </w:r>
    </w:p>
    <w:p w:rsidR="00AF45C0" w:rsidRDefault="00AF45C0" w:rsidP="000931AE">
      <w:pPr>
        <w:pStyle w:val="Subtitle"/>
      </w:pPr>
    </w:p>
    <w:p w:rsidR="000931AE" w:rsidRDefault="000931AE" w:rsidP="000931AE">
      <w:pPr>
        <w:pStyle w:val="Subtitle"/>
      </w:pPr>
      <w:r>
        <w:t>Read</w:t>
      </w:r>
    </w:p>
    <w:p w:rsidR="000931AE" w:rsidRDefault="000931AE" w:rsidP="00093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Read(</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AppObject</w:t>
      </w:r>
      <w:r>
        <w:rPr>
          <w:rFonts w:ascii="Consolas" w:hAnsi="Consolas" w:cs="Consolas"/>
          <w:sz w:val="19"/>
          <w:szCs w:val="19"/>
        </w:rPr>
        <w:t xml:space="preserve">&gt; readData,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2B91AF"/>
          <w:sz w:val="19"/>
          <w:szCs w:val="19"/>
        </w:rPr>
        <w:t>OPCompStatus</w:t>
      </w:r>
      <w:r>
        <w:rPr>
          <w:rFonts w:ascii="Consolas" w:hAnsi="Consolas" w:cs="Consolas"/>
          <w:sz w:val="19"/>
          <w:szCs w:val="19"/>
        </w:rPr>
        <w:t xml:space="preserve"> st, </w:t>
      </w:r>
      <w:r>
        <w:rPr>
          <w:rFonts w:ascii="Consolas" w:hAnsi="Consolas" w:cs="Consolas"/>
          <w:color w:val="2B91AF"/>
          <w:sz w:val="19"/>
          <w:szCs w:val="19"/>
        </w:rPr>
        <w:t>IProgress</w:t>
      </w:r>
      <w:r>
        <w:rPr>
          <w:rFonts w:ascii="Consolas" w:hAnsi="Consolas" w:cs="Consolas"/>
          <w:sz w:val="19"/>
          <w:szCs w:val="19"/>
        </w:rPr>
        <w:t>&lt;</w:t>
      </w:r>
      <w:r>
        <w:rPr>
          <w:rFonts w:ascii="Consolas" w:hAnsi="Consolas" w:cs="Consolas"/>
          <w:color w:val="0000FF"/>
          <w:sz w:val="19"/>
          <w:szCs w:val="19"/>
        </w:rPr>
        <w:t>long</w:t>
      </w:r>
      <w:r>
        <w:rPr>
          <w:rFonts w:ascii="Consolas" w:hAnsi="Consolas" w:cs="Consolas"/>
          <w:sz w:val="19"/>
          <w:szCs w:val="19"/>
        </w:rPr>
        <w:t xml:space="preserve">&gt; progress = </w:t>
      </w:r>
      <w:r>
        <w:rPr>
          <w:rFonts w:ascii="Consolas" w:hAnsi="Consolas" w:cs="Consolas"/>
          <w:color w:val="0000FF"/>
          <w:sz w:val="19"/>
          <w:szCs w:val="19"/>
        </w:rPr>
        <w:t>null</w:t>
      </w:r>
      <w:r>
        <w:rPr>
          <w:rFonts w:ascii="Consolas" w:hAnsi="Consolas" w:cs="Consolas"/>
          <w:sz w:val="19"/>
          <w:szCs w:val="19"/>
        </w:rPr>
        <w:t>);</w:t>
      </w:r>
    </w:p>
    <w:p w:rsidR="00B4015E" w:rsidRDefault="00B4015E" w:rsidP="000931AE">
      <w:pPr>
        <w:autoSpaceDE w:val="0"/>
        <w:autoSpaceDN w:val="0"/>
        <w:adjustRightInd w:val="0"/>
        <w:spacing w:after="0" w:line="240" w:lineRule="auto"/>
        <w:rPr>
          <w:rFonts w:ascii="Consolas" w:hAnsi="Consolas" w:cs="Consolas"/>
          <w:sz w:val="19"/>
          <w:szCs w:val="19"/>
        </w:rPr>
      </w:pPr>
    </w:p>
    <w:p w:rsidR="000931AE" w:rsidRDefault="000931AE" w:rsidP="000931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readData is a list of object to read.  Upon completion of the operation, the st variable gets the result status of </w:t>
      </w:r>
      <w:r w:rsidR="00B4015E">
        <w:rPr>
          <w:rFonts w:ascii="Consolas" w:hAnsi="Consolas" w:cs="Consolas"/>
          <w:sz w:val="19"/>
          <w:szCs w:val="19"/>
        </w:rPr>
        <w:t xml:space="preserve">the </w:t>
      </w:r>
      <w:r>
        <w:rPr>
          <w:rFonts w:ascii="Consolas" w:hAnsi="Consolas" w:cs="Consolas"/>
          <w:sz w:val="19"/>
          <w:szCs w:val="19"/>
        </w:rPr>
        <w:t xml:space="preserve">operation (which may be OK, Aborted, or CommunicationError) and, if the status is OK, the </w:t>
      </w:r>
      <w:r w:rsidRPr="00B4015E">
        <w:rPr>
          <w:rFonts w:ascii="Consolas" w:hAnsi="Consolas" w:cs="Consolas"/>
          <w:color w:val="2B91AF"/>
          <w:sz w:val="19"/>
          <w:szCs w:val="19"/>
        </w:rPr>
        <w:t>AppObject</w:t>
      </w:r>
      <w:r>
        <w:rPr>
          <w:rFonts w:ascii="Consolas" w:hAnsi="Consolas" w:cs="Consolas"/>
          <w:sz w:val="19"/>
          <w:szCs w:val="19"/>
        </w:rPr>
        <w:t xml:space="preserve">s in readData are filled with data values retrieved from corresponding storage (depending on provider type).  Each of the </w:t>
      </w:r>
      <w:r w:rsidRPr="00FD48F8">
        <w:rPr>
          <w:rFonts w:ascii="Consolas" w:hAnsi="Consolas" w:cs="Consolas"/>
          <w:color w:val="2B91AF"/>
          <w:sz w:val="19"/>
          <w:szCs w:val="19"/>
        </w:rPr>
        <w:t>AppObject</w:t>
      </w:r>
      <w:r>
        <w:rPr>
          <w:rFonts w:ascii="Consolas" w:hAnsi="Consolas" w:cs="Consolas"/>
          <w:sz w:val="19"/>
          <w:szCs w:val="19"/>
        </w:rPr>
        <w:t>s in the list (and their children) will have the Status property set accordingly.</w:t>
      </w:r>
    </w:p>
    <w:p w:rsidR="000931AE" w:rsidRDefault="000931AE" w:rsidP="000931AE">
      <w:pPr>
        <w:autoSpaceDE w:val="0"/>
        <w:autoSpaceDN w:val="0"/>
        <w:adjustRightInd w:val="0"/>
        <w:spacing w:after="0" w:line="240" w:lineRule="auto"/>
        <w:rPr>
          <w:rFonts w:ascii="Consolas" w:hAnsi="Consolas" w:cs="Consolas"/>
          <w:sz w:val="19"/>
          <w:szCs w:val="19"/>
        </w:rPr>
      </w:pPr>
    </w:p>
    <w:p w:rsidR="000931AE" w:rsidRDefault="000931AE" w:rsidP="000931A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progress argument, if supplied, may report progress notifications during a lengthy operation.</w:t>
      </w:r>
    </w:p>
    <w:p w:rsidR="000931AE" w:rsidRDefault="000931AE" w:rsidP="000931AE"/>
    <w:p w:rsidR="000931AE" w:rsidRDefault="000931AE" w:rsidP="000931AE">
      <w:pPr>
        <w:pStyle w:val="Subtitle"/>
      </w:pPr>
      <w:r>
        <w:t>Write</w:t>
      </w:r>
    </w:p>
    <w:p w:rsidR="000931AE" w:rsidRDefault="000931AE" w:rsidP="000931AE">
      <w:r>
        <w:t>For convenience, there are several overloaded variants of the Write method.  The basic one is</w:t>
      </w:r>
    </w:p>
    <w:p w:rsidR="000931AE" w:rsidRDefault="000931AE" w:rsidP="000931A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Write(</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AppInterfaceObject</w:t>
      </w:r>
      <w:r>
        <w:rPr>
          <w:rFonts w:ascii="Consolas" w:hAnsi="Consolas" w:cs="Consolas"/>
          <w:sz w:val="19"/>
          <w:szCs w:val="19"/>
        </w:rPr>
        <w:t xml:space="preserve">&gt; writeData, </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CompositeValue</w:t>
      </w:r>
      <w:r>
        <w:rPr>
          <w:rFonts w:ascii="Consolas" w:hAnsi="Consolas" w:cs="Consolas"/>
          <w:sz w:val="19"/>
          <w:szCs w:val="19"/>
        </w:rPr>
        <w:t xml:space="preserve">&gt; newValues, </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2B91AF"/>
          <w:sz w:val="19"/>
          <w:szCs w:val="19"/>
        </w:rPr>
        <w:t>OPCompStatus</w:t>
      </w:r>
      <w:r>
        <w:rPr>
          <w:rFonts w:ascii="Consolas" w:hAnsi="Consolas" w:cs="Consolas"/>
          <w:sz w:val="19"/>
          <w:szCs w:val="19"/>
        </w:rPr>
        <w:t xml:space="preserve"> status, </w:t>
      </w:r>
      <w:r>
        <w:rPr>
          <w:rFonts w:ascii="Consolas" w:hAnsi="Consolas" w:cs="Consolas"/>
          <w:color w:val="2B91AF"/>
          <w:sz w:val="19"/>
          <w:szCs w:val="19"/>
        </w:rPr>
        <w:t>IProgress</w:t>
      </w:r>
      <w:r>
        <w:rPr>
          <w:rFonts w:ascii="Consolas" w:hAnsi="Consolas" w:cs="Consolas"/>
          <w:sz w:val="19"/>
          <w:szCs w:val="19"/>
        </w:rPr>
        <w:t>&lt;</w:t>
      </w:r>
      <w:r>
        <w:rPr>
          <w:rFonts w:ascii="Consolas" w:hAnsi="Consolas" w:cs="Consolas"/>
          <w:color w:val="0000FF"/>
          <w:sz w:val="19"/>
          <w:szCs w:val="19"/>
        </w:rPr>
        <w:t>long</w:t>
      </w:r>
      <w:r>
        <w:rPr>
          <w:rFonts w:ascii="Consolas" w:hAnsi="Consolas" w:cs="Consolas"/>
          <w:sz w:val="19"/>
          <w:szCs w:val="19"/>
        </w:rPr>
        <w:t xml:space="preserve">&gt; progress = </w:t>
      </w:r>
      <w:r>
        <w:rPr>
          <w:rFonts w:ascii="Consolas" w:hAnsi="Consolas" w:cs="Consolas"/>
          <w:color w:val="0000FF"/>
          <w:sz w:val="19"/>
          <w:szCs w:val="19"/>
        </w:rPr>
        <w:t>null</w:t>
      </w:r>
      <w:r>
        <w:rPr>
          <w:rFonts w:ascii="Consolas" w:hAnsi="Consolas" w:cs="Consolas"/>
          <w:sz w:val="19"/>
          <w:szCs w:val="19"/>
        </w:rPr>
        <w:t>)</w:t>
      </w:r>
      <w:r w:rsidR="00FD48F8">
        <w:rPr>
          <w:rFonts w:ascii="Consolas" w:hAnsi="Consolas" w:cs="Consolas"/>
          <w:sz w:val="19"/>
          <w:szCs w:val="19"/>
        </w:rPr>
        <w:t>;</w:t>
      </w:r>
    </w:p>
    <w:p w:rsidR="000931AE" w:rsidRDefault="000931AE" w:rsidP="000931AE"/>
    <w:p w:rsidR="00822569" w:rsidRDefault="00822569" w:rsidP="00FD48F8">
      <w:pPr>
        <w:autoSpaceDE w:val="0"/>
        <w:autoSpaceDN w:val="0"/>
        <w:adjustRightInd w:val="0"/>
        <w:spacing w:after="0" w:line="240" w:lineRule="auto"/>
      </w:pPr>
      <w:r>
        <w:t xml:space="preserve">The writeData argument provides a list of </w:t>
      </w:r>
      <w:r w:rsidRPr="00FD48F8">
        <w:rPr>
          <w:rFonts w:ascii="Consolas" w:hAnsi="Consolas" w:cs="Consolas"/>
          <w:color w:val="2B91AF"/>
          <w:sz w:val="19"/>
          <w:szCs w:val="19"/>
        </w:rPr>
        <w:t>AppInterfaceObject</w:t>
      </w:r>
      <w:r>
        <w:t>s identifying application object</w:t>
      </w:r>
      <w:r w:rsidR="00FD48F8">
        <w:t>s</w:t>
      </w:r>
      <w:r>
        <w:t xml:space="preserve"> that have to be written to; newValues is a list of corresponding value</w:t>
      </w:r>
      <w:r w:rsidR="00FD48F8">
        <w:t>s</w:t>
      </w:r>
      <w:r>
        <w:t xml:space="preserve"> to be written.  Upon completion, the result of the operation is found in status argument.</w:t>
      </w:r>
    </w:p>
    <w:p w:rsidR="00FD48F8" w:rsidRPr="00FD48F8" w:rsidRDefault="00FD48F8" w:rsidP="00822569">
      <w:pPr>
        <w:autoSpaceDE w:val="0"/>
        <w:autoSpaceDN w:val="0"/>
        <w:adjustRightInd w:val="0"/>
        <w:spacing w:after="0" w:line="240" w:lineRule="auto"/>
      </w:pPr>
    </w:p>
    <w:p w:rsidR="00822569" w:rsidRPr="00FD48F8" w:rsidRDefault="00822569" w:rsidP="00822569">
      <w:pPr>
        <w:autoSpaceDE w:val="0"/>
        <w:autoSpaceDN w:val="0"/>
        <w:adjustRightInd w:val="0"/>
        <w:spacing w:after="0" w:line="240" w:lineRule="auto"/>
      </w:pPr>
      <w:r w:rsidRPr="00FD48F8">
        <w:t>The progress argument, if supplied, may report progress notifications during a lengthy operation.</w:t>
      </w:r>
    </w:p>
    <w:p w:rsidR="00FD48F8" w:rsidRDefault="00FD48F8" w:rsidP="00FD48F8">
      <w:pPr>
        <w:autoSpaceDE w:val="0"/>
        <w:autoSpaceDN w:val="0"/>
        <w:adjustRightInd w:val="0"/>
        <w:spacing w:after="0" w:line="240" w:lineRule="auto"/>
      </w:pPr>
    </w:p>
    <w:p w:rsidR="00822569" w:rsidRDefault="00822569" w:rsidP="00FD48F8">
      <w:pPr>
        <w:autoSpaceDE w:val="0"/>
        <w:autoSpaceDN w:val="0"/>
        <w:adjustRightInd w:val="0"/>
        <w:spacing w:after="0" w:line="240" w:lineRule="auto"/>
      </w:pPr>
      <w:r>
        <w:t>Other overloaded variants of the Write method include:</w:t>
      </w:r>
    </w:p>
    <w:p w:rsidR="00822569" w:rsidRDefault="00822569" w:rsidP="00E85ABB">
      <w:pPr>
        <w:pStyle w:val="ListParagraph"/>
        <w:numPr>
          <w:ilvl w:val="0"/>
          <w:numId w:val="5"/>
        </w:numPr>
      </w:pPr>
      <w:r>
        <w:t>Specifying AppObject instead of AppInterfaceObject.  The AppInterfaceObject to which AppObject refers will be used.</w:t>
      </w:r>
    </w:p>
    <w:p w:rsidR="00822569" w:rsidRDefault="00822569" w:rsidP="00E85ABB">
      <w:pPr>
        <w:pStyle w:val="ListParagraph"/>
        <w:numPr>
          <w:ilvl w:val="0"/>
          <w:numId w:val="5"/>
        </w:numPr>
      </w:pPr>
      <w:r>
        <w:t xml:space="preserve">Specifying Object instead of CompositeValue in newValues.  This is obsolete and not recommended.  </w:t>
      </w:r>
    </w:p>
    <w:p w:rsidR="00822569" w:rsidRDefault="00822569" w:rsidP="00E85ABB">
      <w:pPr>
        <w:pStyle w:val="ListParagraph"/>
        <w:numPr>
          <w:ilvl w:val="0"/>
          <w:numId w:val="5"/>
        </w:numPr>
      </w:pPr>
      <w:r>
        <w:t>Specifying a single AppObject instead of a pair writeData-newValues.  The current value of AppObject will be used as newValue.  This is obsolete and not recommended.  This method may lead to problems if the AppObject is simultaneously read by another request.</w:t>
      </w:r>
    </w:p>
    <w:p w:rsidR="00B87379" w:rsidRDefault="00B87379" w:rsidP="00B87379">
      <w:pPr>
        <w:pStyle w:val="Heading1"/>
      </w:pPr>
      <w:r>
        <w:t>Application Object Types</w:t>
      </w:r>
    </w:p>
    <w:p w:rsidR="00C118E1" w:rsidRDefault="00C118E1" w:rsidP="00C118E1">
      <w:r>
        <w:t>Types of application data are described by instances of classes derived from</w:t>
      </w:r>
      <w:r w:rsidR="00FD48F8">
        <w:t xml:space="preserve"> the</w:t>
      </w:r>
      <w:r>
        <w:t xml:space="preserve"> base AppType class.  The base class (and hence all its derived classes) provide the following properties and methods:</w:t>
      </w:r>
    </w:p>
    <w:tbl>
      <w:tblPr>
        <w:tblStyle w:val="TableGrid"/>
        <w:tblW w:w="0" w:type="auto"/>
        <w:tblLook w:val="04A0" w:firstRow="1" w:lastRow="0" w:firstColumn="1" w:lastColumn="0" w:noHBand="0" w:noVBand="1"/>
      </w:tblPr>
      <w:tblGrid>
        <w:gridCol w:w="4788"/>
        <w:gridCol w:w="4788"/>
      </w:tblGrid>
      <w:tr w:rsidR="00C118E1" w:rsidTr="00C118E1">
        <w:tc>
          <w:tcPr>
            <w:tcW w:w="4788" w:type="dxa"/>
          </w:tcPr>
          <w:p w:rsidR="00C118E1" w:rsidRDefault="00C118E1" w:rsidP="00C118E1">
            <w:r>
              <w:lastRenderedPageBreak/>
              <w:t>Method/Property</w:t>
            </w:r>
          </w:p>
        </w:tc>
        <w:tc>
          <w:tcPr>
            <w:tcW w:w="4788" w:type="dxa"/>
          </w:tcPr>
          <w:p w:rsidR="00C118E1" w:rsidRDefault="00C118E1" w:rsidP="00C118E1">
            <w:r>
              <w:t>Description</w:t>
            </w:r>
          </w:p>
        </w:tc>
      </w:tr>
      <w:tr w:rsidR="00C118E1" w:rsidTr="00C118E1">
        <w:tc>
          <w:tcPr>
            <w:tcW w:w="4788" w:type="dxa"/>
          </w:tcPr>
          <w:p w:rsidR="00C118E1" w:rsidRDefault="00C118E1" w:rsidP="00C118E1">
            <w:r>
              <w:t>Category</w:t>
            </w:r>
          </w:p>
        </w:tc>
        <w:tc>
          <w:tcPr>
            <w:tcW w:w="4788" w:type="dxa"/>
          </w:tcPr>
          <w:p w:rsidR="00C118E1" w:rsidRDefault="00C118E1" w:rsidP="00C118E1">
            <w:r>
              <w:t>Category of the type – see below.</w:t>
            </w:r>
          </w:p>
        </w:tc>
      </w:tr>
      <w:tr w:rsidR="00C118E1" w:rsidTr="00C118E1">
        <w:tc>
          <w:tcPr>
            <w:tcW w:w="4788" w:type="dxa"/>
          </w:tcPr>
          <w:p w:rsidR="00C118E1" w:rsidRDefault="00C118E1" w:rsidP="00C118E1">
            <w:r>
              <w:t>Name</w:t>
            </w:r>
          </w:p>
        </w:tc>
        <w:tc>
          <w:tcPr>
            <w:tcW w:w="4788" w:type="dxa"/>
          </w:tcPr>
          <w:p w:rsidR="00C118E1" w:rsidRDefault="00C118E1" w:rsidP="00C118E1">
            <w:r>
              <w:t>Name of the type.  May be empty for auto-generated (anonymous) types.</w:t>
            </w:r>
          </w:p>
        </w:tc>
      </w:tr>
      <w:tr w:rsidR="00C118E1" w:rsidTr="00C118E1">
        <w:tc>
          <w:tcPr>
            <w:tcW w:w="4788" w:type="dxa"/>
          </w:tcPr>
          <w:p w:rsidR="00C118E1" w:rsidRDefault="00C118E1" w:rsidP="00C118E1">
            <w:r>
              <w:t>FullName</w:t>
            </w:r>
          </w:p>
        </w:tc>
        <w:tc>
          <w:tcPr>
            <w:tcW w:w="4788" w:type="dxa"/>
          </w:tcPr>
          <w:p w:rsidR="00C118E1" w:rsidRDefault="00C118E1" w:rsidP="00C118E1">
            <w:r>
              <w:t>Full name of type.  It has the form &lt;interfacename&gt;.&lt;typename&gt;</w:t>
            </w:r>
          </w:p>
        </w:tc>
      </w:tr>
      <w:tr w:rsidR="00C118E1" w:rsidTr="00C118E1">
        <w:tc>
          <w:tcPr>
            <w:tcW w:w="4788" w:type="dxa"/>
          </w:tcPr>
          <w:p w:rsidR="00C118E1" w:rsidRDefault="00C118E1" w:rsidP="00C118E1">
            <w:r>
              <w:t>DefaultValue</w:t>
            </w:r>
          </w:p>
        </w:tc>
        <w:tc>
          <w:tcPr>
            <w:tcW w:w="4788" w:type="dxa"/>
          </w:tcPr>
          <w:p w:rsidR="00C118E1" w:rsidRDefault="00C118E1" w:rsidP="00C118E1">
            <w:r>
              <w:t>Default value for objects of this type.</w:t>
            </w:r>
          </w:p>
        </w:tc>
      </w:tr>
      <w:tr w:rsidR="00C118E1" w:rsidTr="00C118E1">
        <w:tc>
          <w:tcPr>
            <w:tcW w:w="4788" w:type="dxa"/>
          </w:tcPr>
          <w:p w:rsidR="00C118E1" w:rsidRDefault="00C118E1" w:rsidP="00C118E1">
            <w:r>
              <w:t>DotNetType</w:t>
            </w:r>
          </w:p>
        </w:tc>
        <w:tc>
          <w:tcPr>
            <w:tcW w:w="4788" w:type="dxa"/>
          </w:tcPr>
          <w:p w:rsidR="00C118E1" w:rsidRDefault="00C118E1" w:rsidP="00C118E1">
            <w:r>
              <w:t>.Net type of the values of objects of this type.</w:t>
            </w:r>
          </w:p>
        </w:tc>
      </w:tr>
      <w:tr w:rsidR="00C118E1" w:rsidTr="00C118E1">
        <w:tc>
          <w:tcPr>
            <w:tcW w:w="4788" w:type="dxa"/>
          </w:tcPr>
          <w:p w:rsidR="00C118E1" w:rsidRDefault="006B3D51" w:rsidP="00C118E1">
            <w:r>
              <w:t>Description</w:t>
            </w:r>
          </w:p>
        </w:tc>
        <w:tc>
          <w:tcPr>
            <w:tcW w:w="4788" w:type="dxa"/>
          </w:tcPr>
          <w:p w:rsidR="00C118E1" w:rsidRDefault="00C118E1" w:rsidP="00C118E1"/>
        </w:tc>
      </w:tr>
      <w:tr w:rsidR="00C118E1" w:rsidTr="00C118E1">
        <w:tc>
          <w:tcPr>
            <w:tcW w:w="4788" w:type="dxa"/>
          </w:tcPr>
          <w:p w:rsidR="00C118E1" w:rsidRDefault="006B3D51" w:rsidP="00C118E1">
            <w:r>
              <w:t>Units</w:t>
            </w:r>
          </w:p>
        </w:tc>
        <w:tc>
          <w:tcPr>
            <w:tcW w:w="4788" w:type="dxa"/>
          </w:tcPr>
          <w:p w:rsidR="00C118E1" w:rsidRDefault="00C118E1" w:rsidP="00C118E1"/>
        </w:tc>
      </w:tr>
      <w:tr w:rsidR="006B3D51" w:rsidTr="00DB1B7E">
        <w:tc>
          <w:tcPr>
            <w:tcW w:w="4788" w:type="dxa"/>
          </w:tcPr>
          <w:p w:rsidR="006B3D51" w:rsidRDefault="006B3D51" w:rsidP="00DB1B7E">
            <w:r>
              <w:t>Validate</w:t>
            </w:r>
          </w:p>
        </w:tc>
        <w:tc>
          <w:tcPr>
            <w:tcW w:w="4788" w:type="dxa"/>
          </w:tcPr>
          <w:p w:rsidR="006B3D51" w:rsidRDefault="006B3D51" w:rsidP="006B3D51">
            <w:r>
              <w:t>Validates whether the given object is a valid value of this type.</w:t>
            </w:r>
          </w:p>
        </w:tc>
      </w:tr>
    </w:tbl>
    <w:p w:rsidR="00C118E1" w:rsidRPr="00C118E1" w:rsidRDefault="00C118E1" w:rsidP="00C118E1"/>
    <w:p w:rsidR="00B87379" w:rsidRDefault="00FD48F8" w:rsidP="00FD48F8">
      <w:pPr>
        <w:autoSpaceDE w:val="0"/>
        <w:autoSpaceDN w:val="0"/>
        <w:adjustRightInd w:val="0"/>
        <w:spacing w:after="0" w:line="240" w:lineRule="auto"/>
      </w:pPr>
      <w:r>
        <w:t xml:space="preserve">The </w:t>
      </w:r>
      <w:r w:rsidR="00C118E1">
        <w:t xml:space="preserve">Category property of </w:t>
      </w:r>
      <w:r w:rsidR="00C118E1" w:rsidRPr="00FD48F8">
        <w:rPr>
          <w:rFonts w:ascii="Consolas" w:hAnsi="Consolas" w:cs="Consolas"/>
          <w:color w:val="2B91AF"/>
          <w:sz w:val="19"/>
          <w:szCs w:val="19"/>
        </w:rPr>
        <w:t>AppType</w:t>
      </w:r>
      <w:r w:rsidR="00C118E1">
        <w:t xml:space="preserve"> is used to determine the actual derived type of </w:t>
      </w:r>
      <w:r w:rsidR="00C118E1" w:rsidRPr="00FD48F8">
        <w:rPr>
          <w:rFonts w:ascii="Consolas" w:hAnsi="Consolas" w:cs="Consolas"/>
          <w:color w:val="2B91AF"/>
          <w:sz w:val="19"/>
          <w:szCs w:val="19"/>
        </w:rPr>
        <w:t>AppType</w:t>
      </w:r>
      <w:r w:rsidR="00C118E1">
        <w:t>.  Type categories are:</w:t>
      </w:r>
    </w:p>
    <w:tbl>
      <w:tblPr>
        <w:tblStyle w:val="TableGrid"/>
        <w:tblW w:w="0" w:type="auto"/>
        <w:tblLook w:val="04A0" w:firstRow="1" w:lastRow="0" w:firstColumn="1" w:lastColumn="0" w:noHBand="0" w:noVBand="1"/>
      </w:tblPr>
      <w:tblGrid>
        <w:gridCol w:w="2433"/>
        <w:gridCol w:w="2378"/>
        <w:gridCol w:w="2194"/>
        <w:gridCol w:w="2571"/>
      </w:tblGrid>
      <w:tr w:rsidR="00C118E1" w:rsidTr="00BE741F">
        <w:tc>
          <w:tcPr>
            <w:tcW w:w="2433" w:type="dxa"/>
          </w:tcPr>
          <w:p w:rsidR="00C118E1" w:rsidRDefault="00C118E1" w:rsidP="00B87379">
            <w:r>
              <w:t>Category</w:t>
            </w:r>
          </w:p>
        </w:tc>
        <w:tc>
          <w:tcPr>
            <w:tcW w:w="2378" w:type="dxa"/>
          </w:tcPr>
          <w:p w:rsidR="00C118E1" w:rsidRDefault="00BE11E4" w:rsidP="00B87379">
            <w:r>
              <w:t xml:space="preserve">Application </w:t>
            </w:r>
            <w:r w:rsidR="00C118E1">
              <w:t>Type</w:t>
            </w:r>
          </w:p>
        </w:tc>
        <w:tc>
          <w:tcPr>
            <w:tcW w:w="2194" w:type="dxa"/>
          </w:tcPr>
          <w:p w:rsidR="00C118E1" w:rsidRDefault="00C118E1" w:rsidP="00B87379">
            <w:r>
              <w:t>DotNetType</w:t>
            </w:r>
          </w:p>
        </w:tc>
        <w:tc>
          <w:tcPr>
            <w:tcW w:w="2571" w:type="dxa"/>
          </w:tcPr>
          <w:p w:rsidR="00C118E1" w:rsidRDefault="00C118E1" w:rsidP="00B87379">
            <w:r>
              <w:t>Description</w:t>
            </w:r>
          </w:p>
        </w:tc>
      </w:tr>
      <w:tr w:rsidR="00C118E1" w:rsidTr="00BE741F">
        <w:tc>
          <w:tcPr>
            <w:tcW w:w="2433" w:type="dxa"/>
          </w:tcPr>
          <w:p w:rsidR="00C118E1" w:rsidRDefault="00C118E1" w:rsidP="00B87379">
            <w:r>
              <w:t>Numeric</w:t>
            </w:r>
          </w:p>
        </w:tc>
        <w:tc>
          <w:tcPr>
            <w:tcW w:w="2378" w:type="dxa"/>
          </w:tcPr>
          <w:p w:rsidR="00C118E1" w:rsidRDefault="00C118E1" w:rsidP="00FD48F8">
            <w:pPr>
              <w:autoSpaceDE w:val="0"/>
              <w:autoSpaceDN w:val="0"/>
              <w:adjustRightInd w:val="0"/>
            </w:pPr>
            <w:r w:rsidRPr="00FD48F8">
              <w:rPr>
                <w:rFonts w:ascii="Consolas" w:hAnsi="Consolas" w:cs="Consolas"/>
                <w:color w:val="2B91AF"/>
                <w:sz w:val="19"/>
                <w:szCs w:val="19"/>
              </w:rPr>
              <w:t>NumericType</w:t>
            </w:r>
          </w:p>
        </w:tc>
        <w:tc>
          <w:tcPr>
            <w:tcW w:w="2194" w:type="dxa"/>
          </w:tcPr>
          <w:p w:rsidR="00C118E1" w:rsidRDefault="00C118E1" w:rsidP="00FD48F8">
            <w:pPr>
              <w:autoSpaceDE w:val="0"/>
              <w:autoSpaceDN w:val="0"/>
              <w:adjustRightInd w:val="0"/>
            </w:pPr>
            <w:r w:rsidRPr="00FD48F8">
              <w:rPr>
                <w:rFonts w:ascii="Consolas" w:hAnsi="Consolas" w:cs="Consolas"/>
                <w:color w:val="2B91AF"/>
                <w:sz w:val="19"/>
                <w:szCs w:val="19"/>
              </w:rPr>
              <w:t>double</w:t>
            </w:r>
          </w:p>
        </w:tc>
        <w:tc>
          <w:tcPr>
            <w:tcW w:w="2571" w:type="dxa"/>
          </w:tcPr>
          <w:p w:rsidR="00C118E1" w:rsidRDefault="00C118E1" w:rsidP="00B87379">
            <w:r>
              <w:t>Numbers</w:t>
            </w:r>
          </w:p>
        </w:tc>
      </w:tr>
      <w:tr w:rsidR="00C118E1" w:rsidTr="00BE741F">
        <w:tc>
          <w:tcPr>
            <w:tcW w:w="2433" w:type="dxa"/>
          </w:tcPr>
          <w:p w:rsidR="00C118E1" w:rsidRDefault="00C118E1" w:rsidP="00B87379">
            <w:r>
              <w:t>String</w:t>
            </w:r>
          </w:p>
        </w:tc>
        <w:tc>
          <w:tcPr>
            <w:tcW w:w="2378" w:type="dxa"/>
          </w:tcPr>
          <w:p w:rsidR="00C118E1" w:rsidRDefault="00C118E1" w:rsidP="00FD48F8">
            <w:pPr>
              <w:autoSpaceDE w:val="0"/>
              <w:autoSpaceDN w:val="0"/>
              <w:adjustRightInd w:val="0"/>
            </w:pPr>
            <w:r w:rsidRPr="00FD48F8">
              <w:rPr>
                <w:rFonts w:ascii="Consolas" w:hAnsi="Consolas" w:cs="Consolas"/>
                <w:color w:val="2B91AF"/>
                <w:sz w:val="19"/>
                <w:szCs w:val="19"/>
              </w:rPr>
              <w:t>StringType</w:t>
            </w:r>
          </w:p>
        </w:tc>
        <w:tc>
          <w:tcPr>
            <w:tcW w:w="2194" w:type="dxa"/>
          </w:tcPr>
          <w:p w:rsidR="00C118E1" w:rsidRDefault="00C118E1" w:rsidP="00FD48F8">
            <w:pPr>
              <w:autoSpaceDE w:val="0"/>
              <w:autoSpaceDN w:val="0"/>
              <w:adjustRightInd w:val="0"/>
            </w:pPr>
            <w:r w:rsidRPr="00FD48F8">
              <w:rPr>
                <w:rFonts w:ascii="Consolas" w:hAnsi="Consolas" w:cs="Consolas"/>
                <w:color w:val="2B91AF"/>
                <w:sz w:val="19"/>
                <w:szCs w:val="19"/>
              </w:rPr>
              <w:t>string</w:t>
            </w:r>
          </w:p>
        </w:tc>
        <w:tc>
          <w:tcPr>
            <w:tcW w:w="2571" w:type="dxa"/>
          </w:tcPr>
          <w:p w:rsidR="00C118E1" w:rsidRDefault="00C118E1" w:rsidP="00B87379">
            <w:r>
              <w:t>Strings</w:t>
            </w:r>
          </w:p>
        </w:tc>
      </w:tr>
      <w:tr w:rsidR="00C118E1" w:rsidTr="00BE741F">
        <w:tc>
          <w:tcPr>
            <w:tcW w:w="2433" w:type="dxa"/>
          </w:tcPr>
          <w:p w:rsidR="00C118E1" w:rsidRDefault="00C118E1" w:rsidP="00B87379">
            <w:r>
              <w:t>Enumeration</w:t>
            </w:r>
          </w:p>
        </w:tc>
        <w:tc>
          <w:tcPr>
            <w:tcW w:w="2378" w:type="dxa"/>
          </w:tcPr>
          <w:p w:rsidR="00C118E1" w:rsidRDefault="00C118E1" w:rsidP="00FD48F8">
            <w:pPr>
              <w:autoSpaceDE w:val="0"/>
              <w:autoSpaceDN w:val="0"/>
              <w:adjustRightInd w:val="0"/>
            </w:pPr>
            <w:r w:rsidRPr="00FD48F8">
              <w:rPr>
                <w:rFonts w:ascii="Consolas" w:hAnsi="Consolas" w:cs="Consolas"/>
                <w:color w:val="2B91AF"/>
                <w:sz w:val="19"/>
                <w:szCs w:val="19"/>
              </w:rPr>
              <w:t>EnumerationType</w:t>
            </w:r>
          </w:p>
        </w:tc>
        <w:tc>
          <w:tcPr>
            <w:tcW w:w="2194" w:type="dxa"/>
          </w:tcPr>
          <w:p w:rsidR="00C118E1" w:rsidRDefault="00C118E1" w:rsidP="00FD48F8">
            <w:pPr>
              <w:autoSpaceDE w:val="0"/>
              <w:autoSpaceDN w:val="0"/>
              <w:adjustRightInd w:val="0"/>
            </w:pPr>
            <w:r w:rsidRPr="00FD48F8">
              <w:rPr>
                <w:rFonts w:ascii="Consolas" w:hAnsi="Consolas" w:cs="Consolas"/>
                <w:color w:val="2B91AF"/>
                <w:sz w:val="19"/>
                <w:szCs w:val="19"/>
              </w:rPr>
              <w:t>string</w:t>
            </w:r>
          </w:p>
        </w:tc>
        <w:tc>
          <w:tcPr>
            <w:tcW w:w="2571" w:type="dxa"/>
          </w:tcPr>
          <w:p w:rsidR="00C118E1" w:rsidRDefault="00BE11E4" w:rsidP="00B87379">
            <w:r>
              <w:t xml:space="preserve">Enumeration type.  </w:t>
            </w:r>
          </w:p>
        </w:tc>
      </w:tr>
      <w:tr w:rsidR="00C118E1" w:rsidTr="00BE741F">
        <w:tc>
          <w:tcPr>
            <w:tcW w:w="2433" w:type="dxa"/>
          </w:tcPr>
          <w:p w:rsidR="00C118E1" w:rsidRDefault="00BE11E4" w:rsidP="00B87379">
            <w:r>
              <w:t>Version</w:t>
            </w:r>
          </w:p>
        </w:tc>
        <w:tc>
          <w:tcPr>
            <w:tcW w:w="2378" w:type="dxa"/>
          </w:tcPr>
          <w:p w:rsidR="00C118E1" w:rsidRDefault="00BE11E4" w:rsidP="00FD48F8">
            <w:pPr>
              <w:autoSpaceDE w:val="0"/>
              <w:autoSpaceDN w:val="0"/>
              <w:adjustRightInd w:val="0"/>
            </w:pPr>
            <w:r w:rsidRPr="00FD48F8">
              <w:rPr>
                <w:rFonts w:ascii="Consolas" w:hAnsi="Consolas" w:cs="Consolas"/>
                <w:color w:val="2B91AF"/>
                <w:sz w:val="19"/>
                <w:szCs w:val="19"/>
              </w:rPr>
              <w:t>VersionType</w:t>
            </w:r>
          </w:p>
        </w:tc>
        <w:tc>
          <w:tcPr>
            <w:tcW w:w="2194" w:type="dxa"/>
          </w:tcPr>
          <w:p w:rsidR="00C118E1" w:rsidRDefault="00BE11E4" w:rsidP="00FD48F8">
            <w:pPr>
              <w:autoSpaceDE w:val="0"/>
              <w:autoSpaceDN w:val="0"/>
              <w:adjustRightInd w:val="0"/>
            </w:pPr>
            <w:r w:rsidRPr="00FD48F8">
              <w:rPr>
                <w:rFonts w:ascii="Consolas" w:hAnsi="Consolas" w:cs="Consolas"/>
                <w:color w:val="2B91AF"/>
                <w:sz w:val="19"/>
                <w:szCs w:val="19"/>
              </w:rPr>
              <w:t>string</w:t>
            </w:r>
          </w:p>
        </w:tc>
        <w:tc>
          <w:tcPr>
            <w:tcW w:w="2571" w:type="dxa"/>
          </w:tcPr>
          <w:p w:rsidR="00C118E1" w:rsidRDefault="00BE11E4" w:rsidP="00B87379">
            <w:r>
              <w:t>Version string, e.g. “1.0”</w:t>
            </w:r>
          </w:p>
        </w:tc>
      </w:tr>
      <w:tr w:rsidR="00C118E1" w:rsidTr="00BE741F">
        <w:tc>
          <w:tcPr>
            <w:tcW w:w="2433" w:type="dxa"/>
          </w:tcPr>
          <w:p w:rsidR="00C118E1" w:rsidRDefault="00BE11E4" w:rsidP="00B87379">
            <w:r>
              <w:t>TimeStamp</w:t>
            </w:r>
          </w:p>
        </w:tc>
        <w:tc>
          <w:tcPr>
            <w:tcW w:w="2378" w:type="dxa"/>
          </w:tcPr>
          <w:p w:rsidR="00C118E1" w:rsidRDefault="00BE11E4" w:rsidP="00FD48F8">
            <w:pPr>
              <w:autoSpaceDE w:val="0"/>
              <w:autoSpaceDN w:val="0"/>
              <w:adjustRightInd w:val="0"/>
            </w:pPr>
            <w:r w:rsidRPr="00FD48F8">
              <w:rPr>
                <w:rFonts w:ascii="Consolas" w:hAnsi="Consolas" w:cs="Consolas"/>
                <w:color w:val="2B91AF"/>
                <w:sz w:val="19"/>
                <w:szCs w:val="19"/>
              </w:rPr>
              <w:t>TimeStampType</w:t>
            </w:r>
          </w:p>
        </w:tc>
        <w:tc>
          <w:tcPr>
            <w:tcW w:w="2194" w:type="dxa"/>
          </w:tcPr>
          <w:p w:rsidR="00C118E1" w:rsidRDefault="006B3D51" w:rsidP="00FD48F8">
            <w:pPr>
              <w:autoSpaceDE w:val="0"/>
              <w:autoSpaceDN w:val="0"/>
              <w:adjustRightInd w:val="0"/>
            </w:pPr>
            <w:r w:rsidRPr="00FD48F8">
              <w:rPr>
                <w:rFonts w:ascii="Consolas" w:hAnsi="Consolas" w:cs="Consolas"/>
                <w:color w:val="2B91AF"/>
                <w:sz w:val="19"/>
                <w:szCs w:val="19"/>
              </w:rPr>
              <w:t>DateTime</w:t>
            </w:r>
          </w:p>
        </w:tc>
        <w:tc>
          <w:tcPr>
            <w:tcW w:w="2571" w:type="dxa"/>
          </w:tcPr>
          <w:p w:rsidR="00C118E1" w:rsidRDefault="006B3D51" w:rsidP="00B87379">
            <w:r>
              <w:t>Timestamps</w:t>
            </w:r>
          </w:p>
        </w:tc>
      </w:tr>
      <w:tr w:rsidR="00C118E1" w:rsidTr="00BE741F">
        <w:tc>
          <w:tcPr>
            <w:tcW w:w="2433" w:type="dxa"/>
          </w:tcPr>
          <w:p w:rsidR="00C118E1" w:rsidRDefault="00BE11E4" w:rsidP="00B87379">
            <w:r>
              <w:t>IPAddress</w:t>
            </w:r>
          </w:p>
        </w:tc>
        <w:tc>
          <w:tcPr>
            <w:tcW w:w="2378" w:type="dxa"/>
          </w:tcPr>
          <w:p w:rsidR="00C118E1" w:rsidRDefault="00BE11E4" w:rsidP="00FD48F8">
            <w:pPr>
              <w:autoSpaceDE w:val="0"/>
              <w:autoSpaceDN w:val="0"/>
              <w:adjustRightInd w:val="0"/>
            </w:pPr>
            <w:r w:rsidRPr="00FD48F8">
              <w:rPr>
                <w:rFonts w:ascii="Consolas" w:hAnsi="Consolas" w:cs="Consolas"/>
                <w:color w:val="2B91AF"/>
                <w:sz w:val="19"/>
                <w:szCs w:val="19"/>
              </w:rPr>
              <w:t>IPAddressType</w:t>
            </w:r>
          </w:p>
        </w:tc>
        <w:tc>
          <w:tcPr>
            <w:tcW w:w="2194" w:type="dxa"/>
          </w:tcPr>
          <w:p w:rsidR="00C118E1" w:rsidRDefault="006B3D51" w:rsidP="00FD48F8">
            <w:pPr>
              <w:autoSpaceDE w:val="0"/>
              <w:autoSpaceDN w:val="0"/>
              <w:adjustRightInd w:val="0"/>
            </w:pPr>
            <w:r w:rsidRPr="00FD48F8">
              <w:rPr>
                <w:rFonts w:ascii="Consolas" w:hAnsi="Consolas" w:cs="Consolas"/>
                <w:color w:val="2B91AF"/>
                <w:sz w:val="19"/>
                <w:szCs w:val="19"/>
              </w:rPr>
              <w:t>IPAddress</w:t>
            </w:r>
          </w:p>
        </w:tc>
        <w:tc>
          <w:tcPr>
            <w:tcW w:w="2571" w:type="dxa"/>
          </w:tcPr>
          <w:p w:rsidR="00C118E1" w:rsidRDefault="006B3D51" w:rsidP="00B87379">
            <w:r>
              <w:t>IP addresses</w:t>
            </w:r>
          </w:p>
        </w:tc>
      </w:tr>
      <w:tr w:rsidR="00C118E1" w:rsidTr="00BE741F">
        <w:tc>
          <w:tcPr>
            <w:tcW w:w="2433" w:type="dxa"/>
          </w:tcPr>
          <w:p w:rsidR="00C118E1" w:rsidRDefault="00BE11E4" w:rsidP="00B87379">
            <w:r>
              <w:t>Boolean</w:t>
            </w:r>
          </w:p>
        </w:tc>
        <w:tc>
          <w:tcPr>
            <w:tcW w:w="2378" w:type="dxa"/>
          </w:tcPr>
          <w:p w:rsidR="00C118E1" w:rsidRDefault="00BE11E4" w:rsidP="00FD48F8">
            <w:pPr>
              <w:autoSpaceDE w:val="0"/>
              <w:autoSpaceDN w:val="0"/>
              <w:adjustRightInd w:val="0"/>
            </w:pPr>
            <w:r w:rsidRPr="00FD48F8">
              <w:rPr>
                <w:rFonts w:ascii="Consolas" w:hAnsi="Consolas" w:cs="Consolas"/>
                <w:color w:val="2B91AF"/>
                <w:sz w:val="19"/>
                <w:szCs w:val="19"/>
              </w:rPr>
              <w:t>BooleanType</w:t>
            </w:r>
          </w:p>
        </w:tc>
        <w:tc>
          <w:tcPr>
            <w:tcW w:w="2194" w:type="dxa"/>
          </w:tcPr>
          <w:p w:rsidR="00C118E1" w:rsidRDefault="006B3D51" w:rsidP="00FD48F8">
            <w:pPr>
              <w:autoSpaceDE w:val="0"/>
              <w:autoSpaceDN w:val="0"/>
              <w:adjustRightInd w:val="0"/>
            </w:pPr>
            <w:r w:rsidRPr="00FD48F8">
              <w:rPr>
                <w:rFonts w:ascii="Consolas" w:hAnsi="Consolas" w:cs="Consolas"/>
                <w:color w:val="2B91AF"/>
                <w:sz w:val="19"/>
                <w:szCs w:val="19"/>
              </w:rPr>
              <w:t>boolean</w:t>
            </w:r>
          </w:p>
        </w:tc>
        <w:tc>
          <w:tcPr>
            <w:tcW w:w="2571" w:type="dxa"/>
          </w:tcPr>
          <w:p w:rsidR="00C118E1" w:rsidRDefault="006B3D51" w:rsidP="00B87379">
            <w:r>
              <w:t>Booleans</w:t>
            </w:r>
          </w:p>
        </w:tc>
      </w:tr>
      <w:tr w:rsidR="00BE11E4" w:rsidTr="00BE741F">
        <w:tc>
          <w:tcPr>
            <w:tcW w:w="2433" w:type="dxa"/>
          </w:tcPr>
          <w:p w:rsidR="00BE11E4" w:rsidRDefault="00BE11E4" w:rsidP="00BE11E4">
            <w:r>
              <w:t>GPSLatitude</w:t>
            </w:r>
          </w:p>
        </w:tc>
        <w:tc>
          <w:tcPr>
            <w:tcW w:w="2378" w:type="dxa"/>
          </w:tcPr>
          <w:p w:rsidR="00BE11E4" w:rsidRDefault="00BE11E4" w:rsidP="00FD48F8">
            <w:pPr>
              <w:autoSpaceDE w:val="0"/>
              <w:autoSpaceDN w:val="0"/>
              <w:adjustRightInd w:val="0"/>
            </w:pPr>
            <w:r w:rsidRPr="00FD48F8">
              <w:rPr>
                <w:rFonts w:ascii="Consolas" w:hAnsi="Consolas" w:cs="Consolas"/>
                <w:color w:val="2B91AF"/>
                <w:sz w:val="19"/>
                <w:szCs w:val="19"/>
              </w:rPr>
              <w:t>GPSLatitudeType</w:t>
            </w:r>
          </w:p>
        </w:tc>
        <w:tc>
          <w:tcPr>
            <w:tcW w:w="2194" w:type="dxa"/>
          </w:tcPr>
          <w:p w:rsidR="00BE11E4" w:rsidRDefault="00EC0C01" w:rsidP="00FD48F8">
            <w:pPr>
              <w:autoSpaceDE w:val="0"/>
              <w:autoSpaceDN w:val="0"/>
              <w:adjustRightInd w:val="0"/>
            </w:pPr>
            <w:r>
              <w:rPr>
                <w:rFonts w:ascii="Consolas" w:hAnsi="Consolas" w:cs="Consolas"/>
                <w:color w:val="2B91AF"/>
                <w:sz w:val="19"/>
                <w:szCs w:val="19"/>
              </w:rPr>
              <w:t>Latitude</w:t>
            </w:r>
          </w:p>
        </w:tc>
        <w:tc>
          <w:tcPr>
            <w:tcW w:w="2571" w:type="dxa"/>
          </w:tcPr>
          <w:p w:rsidR="00BE11E4" w:rsidRDefault="00EC0C01" w:rsidP="00EC0C01">
            <w:r>
              <w:t>Class representing a</w:t>
            </w:r>
            <w:r w:rsidR="006B3D51">
              <w:t xml:space="preserve"> latitude</w:t>
            </w:r>
            <w:r>
              <w:t xml:space="preserve"> value</w:t>
            </w:r>
          </w:p>
        </w:tc>
      </w:tr>
      <w:tr w:rsidR="00BE11E4" w:rsidTr="00BE741F">
        <w:tc>
          <w:tcPr>
            <w:tcW w:w="2433" w:type="dxa"/>
          </w:tcPr>
          <w:p w:rsidR="00BE11E4" w:rsidRDefault="00BE11E4" w:rsidP="00DB1B7E">
            <w:r>
              <w:t>GPSLongitude</w:t>
            </w:r>
          </w:p>
        </w:tc>
        <w:tc>
          <w:tcPr>
            <w:tcW w:w="2378" w:type="dxa"/>
          </w:tcPr>
          <w:p w:rsidR="00BE11E4" w:rsidRDefault="00BE11E4" w:rsidP="00FD48F8">
            <w:pPr>
              <w:autoSpaceDE w:val="0"/>
              <w:autoSpaceDN w:val="0"/>
              <w:adjustRightInd w:val="0"/>
            </w:pPr>
            <w:r w:rsidRPr="00FD48F8">
              <w:rPr>
                <w:rFonts w:ascii="Consolas" w:hAnsi="Consolas" w:cs="Consolas"/>
                <w:color w:val="2B91AF"/>
                <w:sz w:val="19"/>
                <w:szCs w:val="19"/>
              </w:rPr>
              <w:t>GPSLongitudeType</w:t>
            </w:r>
          </w:p>
        </w:tc>
        <w:tc>
          <w:tcPr>
            <w:tcW w:w="2194" w:type="dxa"/>
          </w:tcPr>
          <w:p w:rsidR="00BE11E4" w:rsidRDefault="00EC0C01" w:rsidP="00FD48F8">
            <w:pPr>
              <w:autoSpaceDE w:val="0"/>
              <w:autoSpaceDN w:val="0"/>
              <w:adjustRightInd w:val="0"/>
            </w:pPr>
            <w:r>
              <w:rPr>
                <w:rFonts w:ascii="Consolas" w:hAnsi="Consolas" w:cs="Consolas"/>
                <w:color w:val="2B91AF"/>
                <w:sz w:val="19"/>
                <w:szCs w:val="19"/>
              </w:rPr>
              <w:t>Longitude</w:t>
            </w:r>
          </w:p>
        </w:tc>
        <w:tc>
          <w:tcPr>
            <w:tcW w:w="2571" w:type="dxa"/>
          </w:tcPr>
          <w:p w:rsidR="00BE11E4" w:rsidRDefault="00EC0C01" w:rsidP="00EC0C01">
            <w:r w:rsidRPr="00EC0C01">
              <w:t xml:space="preserve">Class representing a </w:t>
            </w:r>
            <w:r>
              <w:t>longitude</w:t>
            </w:r>
            <w:r w:rsidRPr="00EC0C01">
              <w:t xml:space="preserve"> value</w:t>
            </w:r>
          </w:p>
        </w:tc>
      </w:tr>
      <w:tr w:rsidR="00BE11E4" w:rsidTr="00BE741F">
        <w:tc>
          <w:tcPr>
            <w:tcW w:w="2433" w:type="dxa"/>
          </w:tcPr>
          <w:p w:rsidR="00BE11E4" w:rsidRDefault="00BE11E4" w:rsidP="00DB1B7E">
            <w:r>
              <w:t>TimerByte</w:t>
            </w:r>
          </w:p>
        </w:tc>
        <w:tc>
          <w:tcPr>
            <w:tcW w:w="2378" w:type="dxa"/>
          </w:tcPr>
          <w:p w:rsidR="00BE11E4" w:rsidRDefault="00BE11E4" w:rsidP="00FD48F8">
            <w:pPr>
              <w:autoSpaceDE w:val="0"/>
              <w:autoSpaceDN w:val="0"/>
              <w:adjustRightInd w:val="0"/>
            </w:pPr>
            <w:r w:rsidRPr="00FD48F8">
              <w:rPr>
                <w:rFonts w:ascii="Consolas" w:hAnsi="Consolas" w:cs="Consolas"/>
                <w:color w:val="2B91AF"/>
                <w:sz w:val="19"/>
                <w:szCs w:val="19"/>
              </w:rPr>
              <w:t>TimerByteType</w:t>
            </w:r>
          </w:p>
        </w:tc>
        <w:tc>
          <w:tcPr>
            <w:tcW w:w="2194" w:type="dxa"/>
          </w:tcPr>
          <w:p w:rsidR="00BE11E4" w:rsidRDefault="00BE11E4" w:rsidP="00FD48F8">
            <w:pPr>
              <w:autoSpaceDE w:val="0"/>
              <w:autoSpaceDN w:val="0"/>
              <w:adjustRightInd w:val="0"/>
            </w:pPr>
            <w:del w:id="0" w:author="Boris Kardakov" w:date="2013-02-14T17:54:00Z">
              <w:r w:rsidRPr="00FD48F8" w:rsidDel="00A60306">
                <w:rPr>
                  <w:rFonts w:ascii="Consolas" w:hAnsi="Consolas" w:cs="Consolas"/>
                  <w:color w:val="2B91AF"/>
                  <w:sz w:val="19"/>
                  <w:szCs w:val="19"/>
                </w:rPr>
                <w:delText>TimerByte</w:delText>
              </w:r>
            </w:del>
            <w:ins w:id="1" w:author="Boris Kardakov" w:date="2013-02-14T17:54:00Z">
              <w:r w:rsidR="00A60306">
                <w:rPr>
                  <w:rFonts w:ascii="Consolas" w:hAnsi="Consolas" w:cs="Consolas"/>
                  <w:color w:val="2B91AF"/>
                  <w:sz w:val="19"/>
                  <w:szCs w:val="19"/>
                </w:rPr>
                <w:t>doub</w:t>
              </w:r>
            </w:ins>
            <w:ins w:id="2" w:author="Boris Kardakov" w:date="2013-02-14T17:55:00Z">
              <w:r w:rsidR="00A60306">
                <w:rPr>
                  <w:rFonts w:ascii="Consolas" w:hAnsi="Consolas" w:cs="Consolas"/>
                  <w:color w:val="2B91AF"/>
                  <w:sz w:val="19"/>
                  <w:szCs w:val="19"/>
                </w:rPr>
                <w:t>le</w:t>
              </w:r>
            </w:ins>
          </w:p>
        </w:tc>
        <w:tc>
          <w:tcPr>
            <w:tcW w:w="2571" w:type="dxa"/>
          </w:tcPr>
          <w:p w:rsidR="00BE11E4" w:rsidRDefault="00BE11E4">
            <w:r>
              <w:t xml:space="preserve">Legacy applications support.  </w:t>
            </w:r>
            <w:ins w:id="3" w:author="Boris Kardakov" w:date="2013-02-14T17:56:00Z">
              <w:r w:rsidR="00A60306">
                <w:t xml:space="preserve">A time </w:t>
              </w:r>
            </w:ins>
            <w:del w:id="4" w:author="Boris Kardakov" w:date="2013-02-14T17:55:00Z">
              <w:r w:rsidDel="00A60306">
                <w:delText>TimerByte consists of a value and units indicator – hours, minutes, seconds, etc.</w:delText>
              </w:r>
            </w:del>
            <w:ins w:id="5" w:author="Boris Kardakov" w:date="2013-02-14T17:56:00Z">
              <w:r w:rsidR="00A60306">
                <w:t>i</w:t>
              </w:r>
            </w:ins>
            <w:ins w:id="6" w:author="Boris Kardakov" w:date="2013-02-14T17:55:00Z">
              <w:r w:rsidR="00A60306">
                <w:t>nterval from 0 up to 12 hours (in seconds)</w:t>
              </w:r>
            </w:ins>
          </w:p>
        </w:tc>
      </w:tr>
      <w:tr w:rsidR="00BE11E4" w:rsidTr="00BE741F">
        <w:tc>
          <w:tcPr>
            <w:tcW w:w="2433" w:type="dxa"/>
          </w:tcPr>
          <w:p w:rsidR="00BE11E4" w:rsidRDefault="00BE11E4" w:rsidP="00DB1B7E">
            <w:r>
              <w:t>Array</w:t>
            </w:r>
          </w:p>
        </w:tc>
        <w:tc>
          <w:tcPr>
            <w:tcW w:w="2378" w:type="dxa"/>
          </w:tcPr>
          <w:p w:rsidR="00BE11E4" w:rsidRDefault="00BE11E4" w:rsidP="00FD48F8">
            <w:pPr>
              <w:autoSpaceDE w:val="0"/>
              <w:autoSpaceDN w:val="0"/>
              <w:adjustRightInd w:val="0"/>
            </w:pPr>
            <w:r w:rsidRPr="00FD48F8">
              <w:rPr>
                <w:rFonts w:ascii="Consolas" w:hAnsi="Consolas" w:cs="Consolas"/>
                <w:color w:val="2B91AF"/>
                <w:sz w:val="19"/>
                <w:szCs w:val="19"/>
              </w:rPr>
              <w:t>ArrayType</w:t>
            </w:r>
          </w:p>
        </w:tc>
        <w:tc>
          <w:tcPr>
            <w:tcW w:w="2194" w:type="dxa"/>
          </w:tcPr>
          <w:p w:rsidR="00BE11E4" w:rsidRDefault="00BE11E4" w:rsidP="00FD48F8">
            <w:pPr>
              <w:autoSpaceDE w:val="0"/>
              <w:autoSpaceDN w:val="0"/>
              <w:adjustRightInd w:val="0"/>
            </w:pPr>
            <w:r w:rsidRPr="00FD48F8">
              <w:rPr>
                <w:rFonts w:ascii="Consolas" w:hAnsi="Consolas" w:cs="Consolas"/>
                <w:color w:val="2B91AF"/>
                <w:sz w:val="19"/>
                <w:szCs w:val="19"/>
              </w:rPr>
              <w:t>List</w:t>
            </w:r>
            <w:r>
              <w:t>&lt;</w:t>
            </w:r>
            <w:r w:rsidRPr="00FD48F8">
              <w:rPr>
                <w:rFonts w:ascii="Consolas" w:hAnsi="Consolas" w:cs="Consolas"/>
                <w:color w:val="2B91AF"/>
                <w:sz w:val="19"/>
                <w:szCs w:val="19"/>
              </w:rPr>
              <w:t>object</w:t>
            </w:r>
            <w:r>
              <w:t>&gt;</w:t>
            </w:r>
          </w:p>
        </w:tc>
        <w:tc>
          <w:tcPr>
            <w:tcW w:w="2571" w:type="dxa"/>
          </w:tcPr>
          <w:p w:rsidR="00BE11E4" w:rsidRDefault="006B3D51" w:rsidP="00DB1B7E">
            <w:r>
              <w:t>Array of objects having the same type.</w:t>
            </w:r>
          </w:p>
        </w:tc>
      </w:tr>
      <w:tr w:rsidR="00BE11E4" w:rsidTr="00BE741F">
        <w:tc>
          <w:tcPr>
            <w:tcW w:w="2433" w:type="dxa"/>
          </w:tcPr>
          <w:p w:rsidR="00BE11E4" w:rsidRDefault="00BE11E4" w:rsidP="00DB1B7E">
            <w:r>
              <w:t>Group</w:t>
            </w:r>
          </w:p>
        </w:tc>
        <w:tc>
          <w:tcPr>
            <w:tcW w:w="2378" w:type="dxa"/>
          </w:tcPr>
          <w:p w:rsidR="00BE11E4" w:rsidRDefault="00BE11E4" w:rsidP="00FD48F8">
            <w:pPr>
              <w:autoSpaceDE w:val="0"/>
              <w:autoSpaceDN w:val="0"/>
              <w:adjustRightInd w:val="0"/>
            </w:pPr>
            <w:r w:rsidRPr="00FD48F8">
              <w:rPr>
                <w:rFonts w:ascii="Consolas" w:hAnsi="Consolas" w:cs="Consolas"/>
                <w:color w:val="2B91AF"/>
                <w:sz w:val="19"/>
                <w:szCs w:val="19"/>
              </w:rPr>
              <w:t>GroupType</w:t>
            </w:r>
          </w:p>
        </w:tc>
        <w:tc>
          <w:tcPr>
            <w:tcW w:w="2194" w:type="dxa"/>
          </w:tcPr>
          <w:p w:rsidR="00BE11E4" w:rsidRDefault="00BE11E4" w:rsidP="00FD48F8">
            <w:pPr>
              <w:autoSpaceDE w:val="0"/>
              <w:autoSpaceDN w:val="0"/>
              <w:adjustRightInd w:val="0"/>
            </w:pPr>
            <w:r w:rsidRPr="00FD48F8">
              <w:rPr>
                <w:rFonts w:ascii="Consolas" w:hAnsi="Consolas" w:cs="Consolas"/>
                <w:color w:val="2B91AF"/>
                <w:sz w:val="19"/>
                <w:szCs w:val="19"/>
              </w:rPr>
              <w:t>Dictionary</w:t>
            </w:r>
            <w:r>
              <w:t>&lt;</w:t>
            </w:r>
            <w:r w:rsidRPr="00FD48F8">
              <w:rPr>
                <w:rFonts w:ascii="Consolas" w:hAnsi="Consolas" w:cs="Consolas"/>
                <w:color w:val="2B91AF"/>
                <w:sz w:val="19"/>
                <w:szCs w:val="19"/>
              </w:rPr>
              <w:t>string</w:t>
            </w:r>
            <w:r>
              <w:t xml:space="preserve">, </w:t>
            </w:r>
            <w:r w:rsidRPr="00FD48F8">
              <w:rPr>
                <w:rFonts w:ascii="Consolas" w:hAnsi="Consolas" w:cs="Consolas"/>
                <w:color w:val="2B91AF"/>
                <w:sz w:val="19"/>
                <w:szCs w:val="19"/>
              </w:rPr>
              <w:t>object</w:t>
            </w:r>
            <w:r>
              <w:t>&gt;</w:t>
            </w:r>
          </w:p>
        </w:tc>
        <w:tc>
          <w:tcPr>
            <w:tcW w:w="2571" w:type="dxa"/>
          </w:tcPr>
          <w:p w:rsidR="00BE11E4" w:rsidRDefault="006B3D51" w:rsidP="00DB1B7E">
            <w:r>
              <w:t>Analog of “struct” in C language.</w:t>
            </w:r>
          </w:p>
        </w:tc>
      </w:tr>
      <w:tr w:rsidR="00BE11E4" w:rsidTr="00BE741F">
        <w:tc>
          <w:tcPr>
            <w:tcW w:w="2433" w:type="dxa"/>
          </w:tcPr>
          <w:p w:rsidR="00BE11E4" w:rsidRDefault="00BE11E4" w:rsidP="00DB1B7E">
            <w:r>
              <w:t>Union</w:t>
            </w:r>
          </w:p>
        </w:tc>
        <w:tc>
          <w:tcPr>
            <w:tcW w:w="2378" w:type="dxa"/>
          </w:tcPr>
          <w:p w:rsidR="00BE11E4" w:rsidRDefault="00BE11E4" w:rsidP="00DB1B7E">
            <w:r>
              <w:t>UnionType</w:t>
            </w:r>
          </w:p>
        </w:tc>
        <w:tc>
          <w:tcPr>
            <w:tcW w:w="2194" w:type="dxa"/>
          </w:tcPr>
          <w:p w:rsidR="00BE11E4" w:rsidRDefault="006B3D51" w:rsidP="00DB1B7E">
            <w:r>
              <w:t>null</w:t>
            </w:r>
          </w:p>
        </w:tc>
        <w:tc>
          <w:tcPr>
            <w:tcW w:w="2571" w:type="dxa"/>
          </w:tcPr>
          <w:p w:rsidR="00BE11E4" w:rsidRDefault="006B3D51" w:rsidP="00DB1B7E">
            <w:r>
              <w:t>Have no static value type. Actual type depends on data.</w:t>
            </w:r>
          </w:p>
        </w:tc>
      </w:tr>
      <w:tr w:rsidR="00BE11E4" w:rsidTr="00BE741F">
        <w:tc>
          <w:tcPr>
            <w:tcW w:w="2433" w:type="dxa"/>
          </w:tcPr>
          <w:p w:rsidR="00BE11E4" w:rsidRDefault="00BE11E4" w:rsidP="00DB1B7E">
            <w:r>
              <w:t>OctetString</w:t>
            </w:r>
          </w:p>
        </w:tc>
        <w:tc>
          <w:tcPr>
            <w:tcW w:w="2378" w:type="dxa"/>
          </w:tcPr>
          <w:p w:rsidR="00BE11E4" w:rsidRDefault="00BE11E4" w:rsidP="00FD48F8">
            <w:pPr>
              <w:autoSpaceDE w:val="0"/>
              <w:autoSpaceDN w:val="0"/>
              <w:adjustRightInd w:val="0"/>
            </w:pPr>
            <w:r w:rsidRPr="00FD48F8">
              <w:rPr>
                <w:rFonts w:ascii="Consolas" w:hAnsi="Consolas" w:cs="Consolas"/>
                <w:color w:val="2B91AF"/>
                <w:sz w:val="19"/>
                <w:szCs w:val="19"/>
              </w:rPr>
              <w:t>OctetStringType</w:t>
            </w:r>
          </w:p>
        </w:tc>
        <w:tc>
          <w:tcPr>
            <w:tcW w:w="2194" w:type="dxa"/>
          </w:tcPr>
          <w:p w:rsidR="00BE11E4" w:rsidRDefault="006B3D51" w:rsidP="00FD48F8">
            <w:pPr>
              <w:autoSpaceDE w:val="0"/>
              <w:autoSpaceDN w:val="0"/>
              <w:adjustRightInd w:val="0"/>
            </w:pPr>
            <w:r w:rsidRPr="00FD48F8">
              <w:rPr>
                <w:rFonts w:ascii="Consolas" w:hAnsi="Consolas" w:cs="Consolas"/>
                <w:color w:val="2B91AF"/>
                <w:sz w:val="19"/>
                <w:szCs w:val="19"/>
              </w:rPr>
              <w:t>byte</w:t>
            </w:r>
            <w:r>
              <w:t>[]</w:t>
            </w:r>
          </w:p>
        </w:tc>
        <w:tc>
          <w:tcPr>
            <w:tcW w:w="2571" w:type="dxa"/>
          </w:tcPr>
          <w:p w:rsidR="00BE11E4" w:rsidRDefault="006B3D51" w:rsidP="00DB1B7E">
            <w:r>
              <w:t>Array of bytes (octets)</w:t>
            </w:r>
          </w:p>
        </w:tc>
      </w:tr>
    </w:tbl>
    <w:p w:rsidR="00C118E1" w:rsidRDefault="00C118E1" w:rsidP="00B87379"/>
    <w:p w:rsidR="004706BB" w:rsidRDefault="004706BB" w:rsidP="004706BB">
      <w:pPr>
        <w:pStyle w:val="Heading1"/>
      </w:pPr>
      <w:r>
        <w:t>Individual Application Types Descriptions</w:t>
      </w:r>
    </w:p>
    <w:p w:rsidR="001D08A7" w:rsidRDefault="001D08A7" w:rsidP="001D08A7"/>
    <w:p w:rsidR="001D08A7" w:rsidRDefault="001D08A7" w:rsidP="001D08A7">
      <w:r>
        <w:lastRenderedPageBreak/>
        <w:t xml:space="preserve">An application type is an instance of one of the AppType-derived classes.  Each instance has specific values of properties determining the application type.  Thus, an application type is an </w:t>
      </w:r>
      <w:r w:rsidRPr="001D08A7">
        <w:rPr>
          <w:i/>
        </w:rPr>
        <w:t>instance</w:t>
      </w:r>
      <w:r>
        <w:t xml:space="preserve"> of one of .NET classes below, not the .NET type itself.</w:t>
      </w:r>
    </w:p>
    <w:p w:rsidR="001D08A7" w:rsidRPr="001D08A7" w:rsidRDefault="001D08A7" w:rsidP="001D08A7">
      <w:r>
        <w:t>In many cases, the Validate method of a type is all that is needed to work with data - e.g., test a value for correctness before a write operation.  However, some applications require a more intimate knowledge of an application type.  For example, GUI editor for object values uses information about particular type to adjust its interface accordingly.</w:t>
      </w:r>
    </w:p>
    <w:p w:rsidR="004706BB" w:rsidRDefault="004706BB" w:rsidP="004706BB">
      <w:pPr>
        <w:pStyle w:val="Subtitle"/>
      </w:pPr>
      <w:r>
        <w:t>NumericType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313149" w:rsidP="001D08A7">
            <w:r>
              <w:t>SpecialValues</w:t>
            </w:r>
          </w:p>
        </w:tc>
        <w:tc>
          <w:tcPr>
            <w:tcW w:w="4788" w:type="dxa"/>
          </w:tcPr>
          <w:p w:rsidR="001D08A7" w:rsidRDefault="00313149" w:rsidP="001D08A7">
            <w:r>
              <w:t>List of special values</w:t>
            </w:r>
          </w:p>
        </w:tc>
      </w:tr>
      <w:tr w:rsidR="001D08A7" w:rsidTr="001D08A7">
        <w:tc>
          <w:tcPr>
            <w:tcW w:w="4788" w:type="dxa"/>
          </w:tcPr>
          <w:p w:rsidR="001D08A7" w:rsidRDefault="00313149" w:rsidP="001D08A7">
            <w:r>
              <w:t>Ranges</w:t>
            </w:r>
          </w:p>
        </w:tc>
        <w:tc>
          <w:tcPr>
            <w:tcW w:w="4788" w:type="dxa"/>
          </w:tcPr>
          <w:p w:rsidR="001D08A7" w:rsidRDefault="00313149" w:rsidP="001D08A7">
            <w:r>
              <w:t>List of ranges</w:t>
            </w:r>
          </w:p>
        </w:tc>
      </w:tr>
    </w:tbl>
    <w:p w:rsidR="001D08A7" w:rsidRDefault="001D08A7" w:rsidP="001D08A7"/>
    <w:p w:rsidR="00BE071E" w:rsidRDefault="00BE071E" w:rsidP="001D08A7">
      <w:r>
        <w:t>Special value is a pair consisting of a name (string) and a value (double).</w:t>
      </w:r>
    </w:p>
    <w:p w:rsidR="00BE071E" w:rsidRDefault="00BE071E" w:rsidP="001D08A7">
      <w:r>
        <w:t>A range is a pair of boundaries – Min and Max and a Step.</w:t>
      </w:r>
    </w:p>
    <w:p w:rsidR="00BE071E" w:rsidRDefault="00BE071E" w:rsidP="001D08A7">
      <w:r>
        <w:t>A number belongs to a range if it is between the boundaries.</w:t>
      </w:r>
    </w:p>
    <w:p w:rsidR="00313149" w:rsidRPr="001D08A7" w:rsidRDefault="00313149" w:rsidP="001D08A7">
      <w:r>
        <w:t>A number is a valid value for this type when it either belongs to one of the ranges or coincide with one of the special values.</w:t>
      </w:r>
    </w:p>
    <w:p w:rsidR="004706BB" w:rsidRDefault="004706BB" w:rsidP="004706BB">
      <w:pPr>
        <w:pStyle w:val="Subtitle"/>
      </w:pPr>
      <w:r>
        <w:t>StringType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442E78" w:rsidP="001D08A7">
            <w:r>
              <w:t>MaxLength</w:t>
            </w:r>
          </w:p>
        </w:tc>
        <w:tc>
          <w:tcPr>
            <w:tcW w:w="4788" w:type="dxa"/>
          </w:tcPr>
          <w:p w:rsidR="001D08A7" w:rsidRDefault="00442E78" w:rsidP="001D08A7">
            <w:r>
              <w:t>Maximal length of the string (in Unicode characters).</w:t>
            </w:r>
          </w:p>
        </w:tc>
      </w:tr>
    </w:tbl>
    <w:p w:rsidR="001D08A7" w:rsidRPr="001D08A7" w:rsidRDefault="001D08A7" w:rsidP="001D08A7"/>
    <w:p w:rsidR="004706BB" w:rsidRDefault="004706BB" w:rsidP="004706BB">
      <w:pPr>
        <w:pStyle w:val="Subtitle"/>
      </w:pPr>
      <w:r>
        <w:t>EnumerationType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3D3D04" w:rsidP="001D08A7">
            <w:r>
              <w:t>Values</w:t>
            </w:r>
          </w:p>
        </w:tc>
        <w:tc>
          <w:tcPr>
            <w:tcW w:w="4788" w:type="dxa"/>
          </w:tcPr>
          <w:p w:rsidR="001D08A7" w:rsidRDefault="003D3D04" w:rsidP="001D08A7">
            <w:r>
              <w:t>List of possible values (strings) for this enumeration.</w:t>
            </w:r>
          </w:p>
        </w:tc>
      </w:tr>
    </w:tbl>
    <w:p w:rsidR="001D08A7" w:rsidRPr="001D08A7" w:rsidRDefault="001D08A7" w:rsidP="001D08A7"/>
    <w:p w:rsidR="004706BB" w:rsidRDefault="004706BB" w:rsidP="004706BB">
      <w:pPr>
        <w:pStyle w:val="Subtitle"/>
      </w:pPr>
      <w:r>
        <w:t>VersionType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8C3C4A" w:rsidP="001D08A7">
            <w:r>
              <w:t>NumberCount</w:t>
            </w:r>
          </w:p>
        </w:tc>
        <w:tc>
          <w:tcPr>
            <w:tcW w:w="4788" w:type="dxa"/>
          </w:tcPr>
          <w:p w:rsidR="001D08A7" w:rsidRDefault="008C3C4A" w:rsidP="001D08A7">
            <w:r>
              <w:t>Count of numbers in the version strings.  E.g., three in “1.0.0”.</w:t>
            </w:r>
          </w:p>
        </w:tc>
      </w:tr>
      <w:tr w:rsidR="001D08A7" w:rsidTr="001D08A7">
        <w:tc>
          <w:tcPr>
            <w:tcW w:w="4788" w:type="dxa"/>
          </w:tcPr>
          <w:p w:rsidR="001D08A7" w:rsidRDefault="008C3C4A" w:rsidP="001D08A7">
            <w:r>
              <w:t>NumberSize</w:t>
            </w:r>
          </w:p>
        </w:tc>
        <w:tc>
          <w:tcPr>
            <w:tcW w:w="4788" w:type="dxa"/>
          </w:tcPr>
          <w:p w:rsidR="001D08A7" w:rsidRDefault="008C3C4A" w:rsidP="001D08A7">
            <w:r>
              <w:t>1, 2, or 4 to indicate byte, ushort, or uint respectively.</w:t>
            </w:r>
          </w:p>
        </w:tc>
      </w:tr>
    </w:tbl>
    <w:p w:rsidR="008C3C4A" w:rsidRDefault="008C3C4A" w:rsidP="004706BB">
      <w:pPr>
        <w:pStyle w:val="Subtitle"/>
      </w:pPr>
    </w:p>
    <w:p w:rsidR="004706BB" w:rsidRDefault="004706BB" w:rsidP="004706BB">
      <w:pPr>
        <w:pStyle w:val="Subtitle"/>
      </w:pPr>
      <w:r>
        <w:lastRenderedPageBreak/>
        <w:t>TimeStampType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9962ED" w:rsidP="001D08A7">
            <w:r>
              <w:t>From</w:t>
            </w:r>
          </w:p>
        </w:tc>
        <w:tc>
          <w:tcPr>
            <w:tcW w:w="4788" w:type="dxa"/>
          </w:tcPr>
          <w:p w:rsidR="001D08A7" w:rsidRDefault="009962ED" w:rsidP="001D08A7">
            <w:r>
              <w:t xml:space="preserve">The oldest timestamp </w:t>
            </w:r>
            <w:r w:rsidR="008C3C4A">
              <w:t>supported.</w:t>
            </w:r>
          </w:p>
        </w:tc>
      </w:tr>
      <w:tr w:rsidR="001D08A7" w:rsidTr="001D08A7">
        <w:tc>
          <w:tcPr>
            <w:tcW w:w="4788" w:type="dxa"/>
          </w:tcPr>
          <w:p w:rsidR="001D08A7" w:rsidRDefault="009962ED" w:rsidP="001D08A7">
            <w:r>
              <w:t>To</w:t>
            </w:r>
          </w:p>
        </w:tc>
        <w:tc>
          <w:tcPr>
            <w:tcW w:w="4788" w:type="dxa"/>
          </w:tcPr>
          <w:p w:rsidR="001D08A7" w:rsidRDefault="009962ED" w:rsidP="001D08A7">
            <w:r>
              <w:t>The newest timestamp</w:t>
            </w:r>
            <w:r w:rsidR="008C3C4A">
              <w:t xml:space="preserve"> supported.</w:t>
            </w:r>
          </w:p>
        </w:tc>
      </w:tr>
      <w:tr w:rsidR="009962ED" w:rsidTr="001D08A7">
        <w:tc>
          <w:tcPr>
            <w:tcW w:w="4788" w:type="dxa"/>
          </w:tcPr>
          <w:p w:rsidR="009962ED" w:rsidRDefault="009962ED" w:rsidP="009962ED">
            <w:r>
              <w:t>PrecisionCategory</w:t>
            </w:r>
          </w:p>
        </w:tc>
        <w:tc>
          <w:tcPr>
            <w:tcW w:w="4788" w:type="dxa"/>
          </w:tcPr>
          <w:p w:rsidR="009962ED" w:rsidRDefault="009962ED" w:rsidP="001D08A7">
            <w:r>
              <w:t>Precision of timestamp - Seconds or Milliseconds.</w:t>
            </w:r>
          </w:p>
        </w:tc>
      </w:tr>
    </w:tbl>
    <w:p w:rsidR="001D08A7" w:rsidRPr="001D08A7" w:rsidRDefault="001D08A7" w:rsidP="001D08A7"/>
    <w:p w:rsidR="004706BB" w:rsidRDefault="004706BB" w:rsidP="004706BB">
      <w:pPr>
        <w:pStyle w:val="Subtitle"/>
      </w:pPr>
      <w:r>
        <w:t>IPAddressType</w:t>
      </w:r>
    </w:p>
    <w:p w:rsidR="001D08A7" w:rsidRPr="001D08A7" w:rsidRDefault="003D3D04" w:rsidP="001D08A7">
      <w:r>
        <w:t>Nothing special.  There exist only one IPAddressType.</w:t>
      </w:r>
    </w:p>
    <w:p w:rsidR="004706BB" w:rsidRDefault="004706BB" w:rsidP="004706BB">
      <w:pPr>
        <w:pStyle w:val="Subtitle"/>
      </w:pPr>
      <w:r>
        <w:t>BooleanType</w:t>
      </w:r>
    </w:p>
    <w:p w:rsidR="001D08A7" w:rsidRPr="001D08A7" w:rsidRDefault="003D3D04" w:rsidP="001D08A7">
      <w:r>
        <w:t>Nothing special.  There exist only one BooleanType.</w:t>
      </w:r>
    </w:p>
    <w:p w:rsidR="004706BB" w:rsidRDefault="004706BB" w:rsidP="004706BB">
      <w:pPr>
        <w:pStyle w:val="Subtitle"/>
      </w:pPr>
      <w:r>
        <w:t>GPSLatitudeType</w:t>
      </w:r>
    </w:p>
    <w:p w:rsidR="003D3D04" w:rsidRPr="001D08A7" w:rsidRDefault="003D3D04" w:rsidP="003D3D04">
      <w:del w:id="7" w:author="Boris Kardakov" w:date="2012-08-20T17:30:00Z">
        <w:r w:rsidDel="005414BD">
          <w:delText xml:space="preserve">Nothing special.  </w:delText>
        </w:r>
      </w:del>
      <w:r>
        <w:t>There exist only one GPSLatitudeType.</w:t>
      </w:r>
      <w:ins w:id="8" w:author="Boris Kardakov" w:date="2012-08-20T17:29:00Z">
        <w:r w:rsidR="005414BD">
          <w:t xml:space="preserve"> </w:t>
        </w:r>
      </w:ins>
      <w:ins w:id="9" w:author="Boris Kardakov" w:date="2012-08-20T17:30:00Z">
        <w:r w:rsidR="005414BD">
          <w:br/>
        </w:r>
      </w:ins>
      <w:ins w:id="10" w:author="Boris Kardakov" w:date="2012-08-20T17:29:00Z">
        <w:r w:rsidR="005414BD">
          <w:t xml:space="preserve">The value of object of GPSLatitudeType </w:t>
        </w:r>
      </w:ins>
      <w:ins w:id="11" w:author="Boris Kardakov" w:date="2012-08-20T17:31:00Z">
        <w:r w:rsidR="005414BD">
          <w:t>has</w:t>
        </w:r>
      </w:ins>
      <w:ins w:id="12" w:author="Boris Kardakov" w:date="2012-08-20T17:29:00Z">
        <w:r w:rsidR="005414BD">
          <w:t xml:space="preserve"> Latitude</w:t>
        </w:r>
      </w:ins>
      <w:ins w:id="13" w:author="Boris Kardakov" w:date="2012-08-20T17:31:00Z">
        <w:r w:rsidR="005414BD">
          <w:t xml:space="preserve"> type</w:t>
        </w:r>
      </w:ins>
      <w:ins w:id="14" w:author="Boris Kardakov" w:date="2012-08-20T17:30:00Z">
        <w:r w:rsidR="005414BD">
          <w:t xml:space="preserve">. </w:t>
        </w:r>
      </w:ins>
      <w:ins w:id="15" w:author="Boris Kardakov" w:date="2012-08-20T17:31:00Z">
        <w:r w:rsidR="005414BD">
          <w:t>Latitude type is the helper class that keeps latitude value and could be converted to string using the following formats:</w:t>
        </w:r>
        <w:r w:rsidR="005414BD">
          <w:br/>
        </w:r>
      </w:ins>
      <w:ins w:id="16" w:author="Boris Kardakov" w:date="2012-08-20T17:32:00Z">
        <w:r w:rsidR="005414BD">
          <w:t xml:space="preserve">“ISO” : </w:t>
        </w:r>
        <w:r w:rsidR="005414BD" w:rsidRPr="005414BD">
          <w:t>±DDMMSS.SSSS</w:t>
        </w:r>
        <w:r w:rsidR="005414BD">
          <w:br/>
          <w:t xml:space="preserve">“D” : </w:t>
        </w:r>
      </w:ins>
      <w:ins w:id="17" w:author="Boris Kardakov" w:date="2012-08-20T17:33:00Z">
        <w:r w:rsidR="005414BD">
          <w:t xml:space="preserve"> </w:t>
        </w:r>
        <w:r w:rsidR="005414BD" w:rsidRPr="005414BD">
          <w:t>±D</w:t>
        </w:r>
        <w:r w:rsidR="005414BD">
          <w:t>D.DDDD</w:t>
        </w:r>
        <w:r w:rsidR="005414BD">
          <w:br/>
          <w:t xml:space="preserve">“DM” : </w:t>
        </w:r>
        <w:r w:rsidR="005414BD" w:rsidRPr="005414BD">
          <w:t>±DDMM.</w:t>
        </w:r>
      </w:ins>
      <w:ins w:id="18" w:author="Boris Kardakov" w:date="2012-08-20T17:34:00Z">
        <w:r w:rsidR="005414BD">
          <w:t>MM</w:t>
        </w:r>
        <w:r w:rsidR="005414BD">
          <w:br/>
          <w:t xml:space="preserve">“DMS”: </w:t>
        </w:r>
        <w:r w:rsidR="005414BD" w:rsidRPr="005414BD">
          <w:t>±DDMMSS.S</w:t>
        </w:r>
      </w:ins>
      <w:ins w:id="19" w:author="Boris Kardakov" w:date="2012-08-20T17:35:00Z">
        <w:r w:rsidR="005414BD">
          <w:br/>
        </w:r>
      </w:ins>
      <w:ins w:id="20" w:author="Boris Kardakov" w:date="2012-08-20T17:36:00Z">
        <w:r w:rsidR="005414BD">
          <w:t>Also, Latitude class has two constrictors:</w:t>
        </w:r>
        <w:r w:rsidR="005414BD">
          <w:br/>
          <w:t xml:space="preserve">Latitude( float degrees ) and Latitude( iso_string) where iso_string is the latitude representation </w:t>
        </w:r>
      </w:ins>
      <w:ins w:id="21" w:author="Boris Kardakov" w:date="2012-08-20T17:37:00Z">
        <w:r w:rsidR="005414BD">
          <w:t xml:space="preserve">in ISO format: </w:t>
        </w:r>
        <w:r w:rsidR="005414BD" w:rsidRPr="005414BD">
          <w:t>±DDMMSS.SSSS</w:t>
        </w:r>
      </w:ins>
    </w:p>
    <w:p w:rsidR="004706BB" w:rsidRDefault="004706BB" w:rsidP="004706BB">
      <w:pPr>
        <w:pStyle w:val="Subtitle"/>
      </w:pPr>
      <w:r>
        <w:t>GPSLongitudeType</w:t>
      </w:r>
    </w:p>
    <w:p w:rsidR="00F701A8" w:rsidRDefault="003D3D04" w:rsidP="00F701A8">
      <w:pPr>
        <w:rPr>
          <w:ins w:id="22" w:author="Boris Kardakov" w:date="2012-08-20T17:37:00Z"/>
        </w:rPr>
      </w:pPr>
      <w:del w:id="23" w:author="Boris Kardakov" w:date="2012-08-20T17:37:00Z">
        <w:r w:rsidDel="00F701A8">
          <w:delText xml:space="preserve">Nothing special.  </w:delText>
        </w:r>
      </w:del>
      <w:r>
        <w:t>There exist only one GPSLongitudeType.</w:t>
      </w:r>
      <w:ins w:id="24" w:author="Boris Kardakov" w:date="2012-08-20T17:37:00Z">
        <w:r w:rsidR="00F701A8">
          <w:br/>
          <w:t>The value of object of GPSLongitudeType has Longitude type.</w:t>
        </w:r>
      </w:ins>
      <w:ins w:id="25" w:author="Boris Kardakov" w:date="2012-08-20T17:38:00Z">
        <w:r w:rsidR="00F701A8">
          <w:t xml:space="preserve"> Longitude</w:t>
        </w:r>
      </w:ins>
      <w:ins w:id="26" w:author="Boris Kardakov" w:date="2012-08-20T17:37:00Z">
        <w:r w:rsidR="00F701A8">
          <w:t xml:space="preserve"> type is the helper class that keeps </w:t>
        </w:r>
      </w:ins>
      <w:ins w:id="27" w:author="Boris Kardakov" w:date="2012-08-20T17:38:00Z">
        <w:r w:rsidR="00F701A8">
          <w:t>longitude</w:t>
        </w:r>
      </w:ins>
      <w:ins w:id="28" w:author="Boris Kardakov" w:date="2012-08-20T17:37:00Z">
        <w:r w:rsidR="00F701A8">
          <w:t xml:space="preserve"> value and could be converted to string using the following formats:</w:t>
        </w:r>
      </w:ins>
    </w:p>
    <w:p w:rsidR="00F701A8" w:rsidRDefault="00F701A8" w:rsidP="00F701A8">
      <w:pPr>
        <w:rPr>
          <w:ins w:id="29" w:author="Boris Kardakov" w:date="2012-08-20T17:37:00Z"/>
        </w:rPr>
      </w:pPr>
      <w:ins w:id="30" w:author="Boris Kardakov" w:date="2012-08-20T17:37:00Z">
        <w:r>
          <w:t>“ISO” : ±D</w:t>
        </w:r>
      </w:ins>
      <w:ins w:id="31" w:author="Boris Kardakov" w:date="2012-08-20T17:38:00Z">
        <w:r>
          <w:t>D</w:t>
        </w:r>
      </w:ins>
      <w:ins w:id="32" w:author="Boris Kardakov" w:date="2012-08-20T17:37:00Z">
        <w:r>
          <w:t>DMMSS.SSSS</w:t>
        </w:r>
        <w:r>
          <w:br/>
          <w:t>“D” :  ±D</w:t>
        </w:r>
      </w:ins>
      <w:ins w:id="33" w:author="Boris Kardakov" w:date="2012-08-20T17:38:00Z">
        <w:r>
          <w:t>D</w:t>
        </w:r>
      </w:ins>
      <w:ins w:id="34" w:author="Boris Kardakov" w:date="2012-08-20T17:37:00Z">
        <w:r>
          <w:t>D.DDDD</w:t>
        </w:r>
        <w:r>
          <w:br/>
          <w:t>“DM” : ±D</w:t>
        </w:r>
      </w:ins>
      <w:ins w:id="35" w:author="Boris Kardakov" w:date="2012-08-20T17:38:00Z">
        <w:r>
          <w:t>D</w:t>
        </w:r>
      </w:ins>
      <w:ins w:id="36" w:author="Boris Kardakov" w:date="2012-08-20T17:37:00Z">
        <w:r>
          <w:t>DMM.MM</w:t>
        </w:r>
        <w:r>
          <w:br/>
          <w:t>“DMS”: ±D</w:t>
        </w:r>
      </w:ins>
      <w:ins w:id="37" w:author="Boris Kardakov" w:date="2012-08-20T17:38:00Z">
        <w:r>
          <w:t>D</w:t>
        </w:r>
      </w:ins>
      <w:ins w:id="38" w:author="Boris Kardakov" w:date="2012-08-20T17:37:00Z">
        <w:r>
          <w:t>DMMSS.S</w:t>
        </w:r>
      </w:ins>
    </w:p>
    <w:p w:rsidR="00F701A8" w:rsidRDefault="00F701A8" w:rsidP="00F701A8">
      <w:pPr>
        <w:rPr>
          <w:ins w:id="39" w:author="Boris Kardakov" w:date="2012-08-20T17:37:00Z"/>
        </w:rPr>
      </w:pPr>
      <w:ins w:id="40" w:author="Boris Kardakov" w:date="2012-08-20T17:37:00Z">
        <w:r>
          <w:t xml:space="preserve">Also, </w:t>
        </w:r>
      </w:ins>
      <w:ins w:id="41" w:author="Boris Kardakov" w:date="2012-08-20T17:38:00Z">
        <w:r>
          <w:t>Longitude</w:t>
        </w:r>
      </w:ins>
      <w:ins w:id="42" w:author="Boris Kardakov" w:date="2012-08-20T17:37:00Z">
        <w:r>
          <w:t xml:space="preserve"> class has two constrictors:</w:t>
        </w:r>
      </w:ins>
    </w:p>
    <w:p w:rsidR="003D3D04" w:rsidRPr="001D08A7" w:rsidRDefault="00F701A8" w:rsidP="00F701A8">
      <w:ins w:id="43" w:author="Boris Kardakov" w:date="2012-08-20T17:38:00Z">
        <w:r>
          <w:t>Longitude</w:t>
        </w:r>
      </w:ins>
      <w:ins w:id="44" w:author="Boris Kardakov" w:date="2012-08-20T17:37:00Z">
        <w:r>
          <w:t xml:space="preserve">( float degrees ) and </w:t>
        </w:r>
      </w:ins>
      <w:ins w:id="45" w:author="Boris Kardakov" w:date="2012-08-20T17:38:00Z">
        <w:r>
          <w:t>Longitude</w:t>
        </w:r>
      </w:ins>
      <w:ins w:id="46" w:author="Boris Kardakov" w:date="2012-08-20T17:37:00Z">
        <w:r>
          <w:t xml:space="preserve">( iso_string) where iso_string is the </w:t>
        </w:r>
      </w:ins>
      <w:ins w:id="47" w:author="Boris Kardakov" w:date="2012-08-20T17:38:00Z">
        <w:r>
          <w:t>longitude</w:t>
        </w:r>
      </w:ins>
      <w:ins w:id="48" w:author="Boris Kardakov" w:date="2012-08-20T17:37:00Z">
        <w:r>
          <w:t xml:space="preserve"> representation in ISO format: ±D</w:t>
        </w:r>
      </w:ins>
      <w:ins w:id="49" w:author="Boris Kardakov" w:date="2012-08-20T17:38:00Z">
        <w:r>
          <w:t>D</w:t>
        </w:r>
      </w:ins>
      <w:ins w:id="50" w:author="Boris Kardakov" w:date="2012-08-20T17:37:00Z">
        <w:r>
          <w:t>DMMSS.SSSS</w:t>
        </w:r>
      </w:ins>
    </w:p>
    <w:p w:rsidR="004706BB" w:rsidRDefault="004706BB" w:rsidP="004706BB">
      <w:pPr>
        <w:pStyle w:val="Subtitle"/>
      </w:pPr>
      <w:r>
        <w:t>TimerByteType</w:t>
      </w:r>
    </w:p>
    <w:p w:rsidR="009C75F5" w:rsidRPr="001D08A7" w:rsidRDefault="009C75F5" w:rsidP="009C75F5">
      <w:r>
        <w:lastRenderedPageBreak/>
        <w:t>Nothing special.  There exist only one TimerByteType.</w:t>
      </w:r>
    </w:p>
    <w:p w:rsidR="004706BB" w:rsidRDefault="004706BB" w:rsidP="004706BB">
      <w:pPr>
        <w:pStyle w:val="Subtitle"/>
      </w:pPr>
      <w:r>
        <w:t>ArrayType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1D08A7" w:rsidP="001D08A7">
            <w:r>
              <w:t>Size</w:t>
            </w:r>
          </w:p>
        </w:tc>
        <w:tc>
          <w:tcPr>
            <w:tcW w:w="4788" w:type="dxa"/>
          </w:tcPr>
          <w:p w:rsidR="001D08A7" w:rsidRDefault="001D08A7" w:rsidP="001D08A7">
            <w:r>
              <w:t>Length of the array</w:t>
            </w:r>
          </w:p>
        </w:tc>
      </w:tr>
      <w:tr w:rsidR="001D08A7" w:rsidTr="001D08A7">
        <w:tc>
          <w:tcPr>
            <w:tcW w:w="4788" w:type="dxa"/>
          </w:tcPr>
          <w:p w:rsidR="001D08A7" w:rsidRDefault="001D08A7" w:rsidP="001D08A7">
            <w:r>
              <w:t>ElementType</w:t>
            </w:r>
          </w:p>
        </w:tc>
        <w:tc>
          <w:tcPr>
            <w:tcW w:w="4788" w:type="dxa"/>
          </w:tcPr>
          <w:p w:rsidR="001D08A7" w:rsidRDefault="001D08A7" w:rsidP="001D08A7">
            <w:r>
              <w:t>AppType of the element of the array</w:t>
            </w:r>
          </w:p>
        </w:tc>
      </w:tr>
    </w:tbl>
    <w:p w:rsidR="001D08A7" w:rsidRPr="001D08A7" w:rsidRDefault="001D08A7" w:rsidP="001D08A7"/>
    <w:p w:rsidR="004706BB" w:rsidRDefault="004706BB" w:rsidP="004706BB">
      <w:pPr>
        <w:pStyle w:val="Subtitle"/>
      </w:pPr>
      <w:r>
        <w:t>GroupType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3D3D04" w:rsidP="001D08A7">
            <w:r>
              <w:t>ListNames</w:t>
            </w:r>
          </w:p>
        </w:tc>
        <w:tc>
          <w:tcPr>
            <w:tcW w:w="4788" w:type="dxa"/>
          </w:tcPr>
          <w:p w:rsidR="001D08A7" w:rsidRDefault="003D3D04" w:rsidP="001D08A7">
            <w:r>
              <w:t>A list of child elements (fields) names.</w:t>
            </w:r>
          </w:p>
        </w:tc>
      </w:tr>
      <w:tr w:rsidR="001D08A7" w:rsidTr="001D08A7">
        <w:tc>
          <w:tcPr>
            <w:tcW w:w="4788" w:type="dxa"/>
          </w:tcPr>
          <w:p w:rsidR="001D08A7" w:rsidRDefault="003D3D04" w:rsidP="001D08A7">
            <w:r>
              <w:t>ItemTypes</w:t>
            </w:r>
          </w:p>
        </w:tc>
        <w:tc>
          <w:tcPr>
            <w:tcW w:w="4788" w:type="dxa"/>
          </w:tcPr>
          <w:p w:rsidR="001D08A7" w:rsidRDefault="003D3D04" w:rsidP="001D08A7">
            <w:r>
              <w:t>A dictionary which maps a field name to field type.</w:t>
            </w:r>
          </w:p>
        </w:tc>
      </w:tr>
      <w:tr w:rsidR="003D3D04" w:rsidTr="001D08A7">
        <w:tc>
          <w:tcPr>
            <w:tcW w:w="4788" w:type="dxa"/>
          </w:tcPr>
          <w:p w:rsidR="003D3D04" w:rsidRDefault="003D3D04" w:rsidP="001D08A7">
            <w:r>
              <w:t>ItemDescriptions</w:t>
            </w:r>
          </w:p>
        </w:tc>
        <w:tc>
          <w:tcPr>
            <w:tcW w:w="4788" w:type="dxa"/>
          </w:tcPr>
          <w:p w:rsidR="003D3D04" w:rsidRDefault="003D3D04" w:rsidP="001D08A7">
            <w:r>
              <w:t>A dictionary which maps a field name to field description.</w:t>
            </w:r>
          </w:p>
        </w:tc>
      </w:tr>
    </w:tbl>
    <w:p w:rsidR="001D08A7" w:rsidRPr="001D08A7" w:rsidRDefault="001D08A7" w:rsidP="001D08A7"/>
    <w:p w:rsidR="004706BB" w:rsidRDefault="004706BB" w:rsidP="004706BB">
      <w:pPr>
        <w:pStyle w:val="Subtitle"/>
      </w:pPr>
      <w:r>
        <w:t>UnionType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8C3C4A" w:rsidP="001D08A7">
            <w:r>
              <w:t>Types</w:t>
            </w:r>
          </w:p>
        </w:tc>
        <w:tc>
          <w:tcPr>
            <w:tcW w:w="4788" w:type="dxa"/>
          </w:tcPr>
          <w:p w:rsidR="001D08A7" w:rsidRDefault="008C3C4A" w:rsidP="001D08A7">
            <w:r>
              <w:t>A dictionary that maps a selector value (string) to an application type for the actual type of this union.</w:t>
            </w:r>
          </w:p>
        </w:tc>
      </w:tr>
    </w:tbl>
    <w:p w:rsidR="004706BB" w:rsidRDefault="004706BB" w:rsidP="004706BB">
      <w:pPr>
        <w:pStyle w:val="Subtitle"/>
      </w:pPr>
      <w:r>
        <w:t>OctetStringType</w:t>
      </w:r>
    </w:p>
    <w:tbl>
      <w:tblPr>
        <w:tblStyle w:val="TableGrid"/>
        <w:tblW w:w="0" w:type="auto"/>
        <w:tblLook w:val="04A0" w:firstRow="1" w:lastRow="0" w:firstColumn="1" w:lastColumn="0" w:noHBand="0" w:noVBand="1"/>
      </w:tblPr>
      <w:tblGrid>
        <w:gridCol w:w="4788"/>
        <w:gridCol w:w="4788"/>
      </w:tblGrid>
      <w:tr w:rsidR="001D08A7" w:rsidTr="001D08A7">
        <w:tc>
          <w:tcPr>
            <w:tcW w:w="4788" w:type="dxa"/>
          </w:tcPr>
          <w:p w:rsidR="001D08A7" w:rsidRDefault="001D08A7" w:rsidP="001D08A7">
            <w:r>
              <w:t>Property</w:t>
            </w:r>
          </w:p>
        </w:tc>
        <w:tc>
          <w:tcPr>
            <w:tcW w:w="4788" w:type="dxa"/>
          </w:tcPr>
          <w:p w:rsidR="001D08A7" w:rsidRDefault="001D08A7" w:rsidP="001D08A7">
            <w:r>
              <w:t>Description</w:t>
            </w:r>
          </w:p>
        </w:tc>
      </w:tr>
      <w:tr w:rsidR="001D08A7" w:rsidTr="001D08A7">
        <w:tc>
          <w:tcPr>
            <w:tcW w:w="4788" w:type="dxa"/>
          </w:tcPr>
          <w:p w:rsidR="001D08A7" w:rsidRDefault="00BE071E" w:rsidP="001D08A7">
            <w:r>
              <w:t>Size</w:t>
            </w:r>
          </w:p>
        </w:tc>
        <w:tc>
          <w:tcPr>
            <w:tcW w:w="4788" w:type="dxa"/>
          </w:tcPr>
          <w:p w:rsidR="001D08A7" w:rsidRDefault="00BE071E" w:rsidP="001D08A7">
            <w:r>
              <w:t>The length of the octet string – the number of bytes.</w:t>
            </w:r>
          </w:p>
        </w:tc>
      </w:tr>
    </w:tbl>
    <w:p w:rsidR="001D08A7" w:rsidRPr="001D08A7" w:rsidRDefault="001D08A7" w:rsidP="001D08A7"/>
    <w:p w:rsidR="00B87379" w:rsidRDefault="00B87379" w:rsidP="00B87379">
      <w:pPr>
        <w:pStyle w:val="Heading1"/>
      </w:pPr>
      <w:r>
        <w:t>Composite Values</w:t>
      </w:r>
    </w:p>
    <w:p w:rsidR="00DB20F6" w:rsidRPr="00DB20F6" w:rsidRDefault="00DB20F6" w:rsidP="00FD48F8">
      <w:pPr>
        <w:autoSpaceDE w:val="0"/>
        <w:autoSpaceDN w:val="0"/>
        <w:adjustRightInd w:val="0"/>
        <w:spacing w:after="0" w:line="240" w:lineRule="auto"/>
      </w:pPr>
      <w:r>
        <w:t xml:space="preserve">The </w:t>
      </w:r>
      <w:r w:rsidRPr="00FD48F8">
        <w:rPr>
          <w:rFonts w:ascii="Consolas" w:hAnsi="Consolas" w:cs="Consolas"/>
          <w:color w:val="2B91AF"/>
          <w:sz w:val="19"/>
          <w:szCs w:val="19"/>
        </w:rPr>
        <w:t>CompositeValue</w:t>
      </w:r>
      <w:r>
        <w:t xml:space="preserve"> class derives from the </w:t>
      </w:r>
      <w:r w:rsidRPr="00FD48F8">
        <w:rPr>
          <w:rFonts w:ascii="Consolas" w:hAnsi="Consolas" w:cs="Consolas"/>
          <w:color w:val="2B91AF"/>
          <w:sz w:val="19"/>
          <w:szCs w:val="19"/>
        </w:rPr>
        <w:t>TreeNode</w:t>
      </w:r>
      <w:r>
        <w:t xml:space="preserve"> class, thus providing the usual tree navigation methods.</w:t>
      </w:r>
    </w:p>
    <w:tbl>
      <w:tblPr>
        <w:tblStyle w:val="TableGrid"/>
        <w:tblW w:w="0" w:type="auto"/>
        <w:tblLook w:val="04A0" w:firstRow="1" w:lastRow="0" w:firstColumn="1" w:lastColumn="0" w:noHBand="0" w:noVBand="1"/>
      </w:tblPr>
      <w:tblGrid>
        <w:gridCol w:w="4788"/>
        <w:gridCol w:w="4788"/>
      </w:tblGrid>
      <w:tr w:rsidR="00DB20F6" w:rsidTr="00DB20F6">
        <w:tc>
          <w:tcPr>
            <w:tcW w:w="4788" w:type="dxa"/>
          </w:tcPr>
          <w:p w:rsidR="00DB20F6" w:rsidRDefault="00DB20F6" w:rsidP="00B87379">
            <w:r>
              <w:t>Method/Property</w:t>
            </w:r>
          </w:p>
        </w:tc>
        <w:tc>
          <w:tcPr>
            <w:tcW w:w="4788" w:type="dxa"/>
          </w:tcPr>
          <w:p w:rsidR="00DB20F6" w:rsidRDefault="00DB20F6" w:rsidP="00B87379">
            <w:r>
              <w:t>Description</w:t>
            </w:r>
          </w:p>
        </w:tc>
      </w:tr>
      <w:tr w:rsidR="00DB20F6" w:rsidTr="00DB20F6">
        <w:tc>
          <w:tcPr>
            <w:tcW w:w="4788" w:type="dxa"/>
          </w:tcPr>
          <w:p w:rsidR="00DB20F6" w:rsidRDefault="00DB20F6" w:rsidP="00B87379">
            <w:r>
              <w:t>ObjectType</w:t>
            </w:r>
          </w:p>
        </w:tc>
        <w:tc>
          <w:tcPr>
            <w:tcW w:w="4788" w:type="dxa"/>
          </w:tcPr>
          <w:p w:rsidR="00DB20F6" w:rsidRDefault="00DB20F6" w:rsidP="00FD48F8">
            <w:pPr>
              <w:autoSpaceDE w:val="0"/>
              <w:autoSpaceDN w:val="0"/>
              <w:adjustRightInd w:val="0"/>
            </w:pPr>
            <w:r w:rsidRPr="00FD48F8">
              <w:rPr>
                <w:rFonts w:ascii="Consolas" w:hAnsi="Consolas" w:cs="Consolas"/>
                <w:color w:val="2B91AF"/>
                <w:sz w:val="19"/>
                <w:szCs w:val="19"/>
              </w:rPr>
              <w:t>AppType</w:t>
            </w:r>
            <w:r>
              <w:t xml:space="preserve"> of this </w:t>
            </w:r>
            <w:r w:rsidRPr="00FD48F8">
              <w:rPr>
                <w:rFonts w:ascii="Consolas" w:hAnsi="Consolas" w:cs="Consolas"/>
                <w:color w:val="2B91AF"/>
                <w:sz w:val="19"/>
                <w:szCs w:val="19"/>
              </w:rPr>
              <w:t>CompositeValue</w:t>
            </w:r>
          </w:p>
        </w:tc>
      </w:tr>
      <w:tr w:rsidR="00DB20F6" w:rsidTr="00DB20F6">
        <w:tc>
          <w:tcPr>
            <w:tcW w:w="4788" w:type="dxa"/>
          </w:tcPr>
          <w:p w:rsidR="00DB20F6" w:rsidRDefault="00DB20F6" w:rsidP="00B87379">
            <w:r>
              <w:t>ActualType</w:t>
            </w:r>
          </w:p>
        </w:tc>
        <w:tc>
          <w:tcPr>
            <w:tcW w:w="4788" w:type="dxa"/>
          </w:tcPr>
          <w:p w:rsidR="00DB20F6" w:rsidRDefault="00DB20F6" w:rsidP="00FD48F8">
            <w:pPr>
              <w:autoSpaceDE w:val="0"/>
              <w:autoSpaceDN w:val="0"/>
              <w:adjustRightInd w:val="0"/>
            </w:pPr>
            <w:r>
              <w:t xml:space="preserve">Actual </w:t>
            </w:r>
            <w:r w:rsidRPr="00FD48F8">
              <w:rPr>
                <w:rFonts w:ascii="Consolas" w:hAnsi="Consolas" w:cs="Consolas"/>
                <w:color w:val="2B91AF"/>
                <w:sz w:val="19"/>
                <w:szCs w:val="19"/>
              </w:rPr>
              <w:t>AppType</w:t>
            </w:r>
            <w:r>
              <w:t xml:space="preserve"> for this </w:t>
            </w:r>
            <w:r w:rsidRPr="00FD48F8">
              <w:rPr>
                <w:rFonts w:ascii="Consolas" w:hAnsi="Consolas" w:cs="Consolas"/>
                <w:color w:val="2B91AF"/>
                <w:sz w:val="19"/>
                <w:szCs w:val="19"/>
              </w:rPr>
              <w:t>CompositeValue</w:t>
            </w:r>
            <w:r>
              <w:t xml:space="preserve">.  Coincide with </w:t>
            </w:r>
            <w:r w:rsidRPr="00FD48F8">
              <w:t>ObjectType</w:t>
            </w:r>
            <w:r>
              <w:t xml:space="preserve"> when ObjectType is not </w:t>
            </w:r>
            <w:r w:rsidRPr="00FD48F8">
              <w:rPr>
                <w:rFonts w:ascii="Consolas" w:hAnsi="Consolas" w:cs="Consolas"/>
                <w:color w:val="2B91AF"/>
                <w:sz w:val="19"/>
                <w:szCs w:val="19"/>
              </w:rPr>
              <w:t>UnionType</w:t>
            </w:r>
            <w:r>
              <w:t xml:space="preserve">.  When ObjectType is a </w:t>
            </w:r>
            <w:r w:rsidRPr="00FD48F8">
              <w:rPr>
                <w:rFonts w:ascii="Consolas" w:hAnsi="Consolas" w:cs="Consolas"/>
                <w:color w:val="2B91AF"/>
                <w:sz w:val="19"/>
                <w:szCs w:val="19"/>
              </w:rPr>
              <w:t>UnionType</w:t>
            </w:r>
            <w:r>
              <w:t xml:space="preserve">, ActualType is either null, meaning that actual type is unknown, or one of </w:t>
            </w:r>
            <w:r w:rsidRPr="00FD48F8">
              <w:rPr>
                <w:rFonts w:ascii="Consolas" w:hAnsi="Consolas" w:cs="Consolas"/>
                <w:color w:val="2B91AF"/>
                <w:sz w:val="19"/>
                <w:szCs w:val="19"/>
              </w:rPr>
              <w:t>AppType</w:t>
            </w:r>
            <w:r w:rsidRPr="00FD48F8">
              <w:t>s</w:t>
            </w:r>
            <w:r>
              <w:t xml:space="preserve"> (other than </w:t>
            </w:r>
            <w:r w:rsidRPr="00FD48F8">
              <w:rPr>
                <w:rFonts w:ascii="Consolas" w:hAnsi="Consolas" w:cs="Consolas"/>
                <w:color w:val="2B91AF"/>
                <w:sz w:val="19"/>
                <w:szCs w:val="19"/>
              </w:rPr>
              <w:t>UnionType</w:t>
            </w:r>
            <w:r>
              <w:t>).</w:t>
            </w:r>
          </w:p>
        </w:tc>
      </w:tr>
      <w:tr w:rsidR="00DB20F6" w:rsidTr="00DB20F6">
        <w:tc>
          <w:tcPr>
            <w:tcW w:w="4788" w:type="dxa"/>
          </w:tcPr>
          <w:p w:rsidR="00DB20F6" w:rsidRDefault="00DB20F6" w:rsidP="00B87379">
            <w:r>
              <w:t>Value</w:t>
            </w:r>
          </w:p>
        </w:tc>
        <w:tc>
          <w:tcPr>
            <w:tcW w:w="4788" w:type="dxa"/>
          </w:tcPr>
          <w:p w:rsidR="00DB20F6" w:rsidRDefault="00DB20F6" w:rsidP="00FD48F8">
            <w:pPr>
              <w:autoSpaceDE w:val="0"/>
              <w:autoSpaceDN w:val="0"/>
              <w:adjustRightInd w:val="0"/>
            </w:pPr>
            <w:r>
              <w:t xml:space="preserve">The value of this </w:t>
            </w:r>
            <w:r w:rsidRPr="00FD48F8">
              <w:rPr>
                <w:rFonts w:ascii="Consolas" w:hAnsi="Consolas" w:cs="Consolas"/>
                <w:color w:val="2B91AF"/>
                <w:sz w:val="19"/>
                <w:szCs w:val="19"/>
              </w:rPr>
              <w:t>CompositeValue</w:t>
            </w:r>
            <w:r>
              <w:t xml:space="preserve">, when this </w:t>
            </w:r>
            <w:r w:rsidRPr="00FD48F8">
              <w:rPr>
                <w:rFonts w:ascii="Consolas" w:hAnsi="Consolas" w:cs="Consolas"/>
                <w:color w:val="2B91AF"/>
                <w:sz w:val="19"/>
                <w:szCs w:val="19"/>
              </w:rPr>
              <w:t>Composite</w:t>
            </w:r>
            <w:r w:rsidR="00FD48F8">
              <w:rPr>
                <w:rFonts w:ascii="Consolas" w:hAnsi="Consolas" w:cs="Consolas"/>
                <w:color w:val="2B91AF"/>
                <w:sz w:val="19"/>
                <w:szCs w:val="19"/>
              </w:rPr>
              <w:t>V</w:t>
            </w:r>
            <w:r w:rsidRPr="00FD48F8">
              <w:rPr>
                <w:rFonts w:ascii="Consolas" w:hAnsi="Consolas" w:cs="Consolas"/>
                <w:color w:val="2B91AF"/>
                <w:sz w:val="19"/>
                <w:szCs w:val="19"/>
              </w:rPr>
              <w:t>alue</w:t>
            </w:r>
            <w:r>
              <w:t xml:space="preserve"> have a simple type – that is, it is not actually composite and has no child elements.</w:t>
            </w:r>
          </w:p>
        </w:tc>
      </w:tr>
      <w:tr w:rsidR="00DB20F6" w:rsidTr="00DB20F6">
        <w:tc>
          <w:tcPr>
            <w:tcW w:w="4788" w:type="dxa"/>
          </w:tcPr>
          <w:p w:rsidR="00DB20F6" w:rsidRDefault="00DB20F6" w:rsidP="00B87379"/>
        </w:tc>
        <w:tc>
          <w:tcPr>
            <w:tcW w:w="4788" w:type="dxa"/>
          </w:tcPr>
          <w:p w:rsidR="00DB20F6" w:rsidRDefault="00DB20F6" w:rsidP="00B87379"/>
        </w:tc>
      </w:tr>
    </w:tbl>
    <w:p w:rsidR="00B87379" w:rsidRDefault="00B87379" w:rsidP="00B87379"/>
    <w:p w:rsidR="004B63A7" w:rsidRDefault="004B63A7" w:rsidP="004B63A7">
      <w:pPr>
        <w:pStyle w:val="Subtitle"/>
      </w:pPr>
      <w:r>
        <w:t>Comparison of AppObject.Value and CompositeValue</w:t>
      </w:r>
    </w:p>
    <w:p w:rsidR="004B63A7" w:rsidRDefault="004B63A7" w:rsidP="00FD48F8">
      <w:pPr>
        <w:autoSpaceDE w:val="0"/>
        <w:autoSpaceDN w:val="0"/>
        <w:adjustRightInd w:val="0"/>
        <w:spacing w:after="0" w:line="240" w:lineRule="auto"/>
      </w:pPr>
      <w:r>
        <w:t xml:space="preserve">Both methods of accessing data values stored in </w:t>
      </w:r>
      <w:r w:rsidRPr="00FD48F8">
        <w:rPr>
          <w:rFonts w:ascii="Consolas" w:hAnsi="Consolas" w:cs="Consolas"/>
          <w:color w:val="2B91AF"/>
          <w:sz w:val="19"/>
          <w:szCs w:val="19"/>
        </w:rPr>
        <w:t>AppObject</w:t>
      </w:r>
      <w:r>
        <w:t xml:space="preserve"> are equivalent and provide similar capabilities.</w:t>
      </w:r>
    </w:p>
    <w:p w:rsidR="004B63A7" w:rsidRDefault="004B63A7" w:rsidP="00FD48F8">
      <w:pPr>
        <w:autoSpaceDE w:val="0"/>
        <w:autoSpaceDN w:val="0"/>
        <w:adjustRightInd w:val="0"/>
        <w:spacing w:after="0" w:line="240" w:lineRule="auto"/>
      </w:pPr>
      <w:r>
        <w:t>The Value property of</w:t>
      </w:r>
      <w:r w:rsidR="00FD48F8">
        <w:t xml:space="preserve"> an</w:t>
      </w:r>
      <w:r>
        <w:t xml:space="preserve"> </w:t>
      </w:r>
      <w:r w:rsidRPr="00FD48F8">
        <w:rPr>
          <w:rFonts w:ascii="Consolas" w:hAnsi="Consolas" w:cs="Consolas"/>
          <w:color w:val="2B91AF"/>
          <w:sz w:val="19"/>
          <w:szCs w:val="19"/>
        </w:rPr>
        <w:t>AppObject</w:t>
      </w:r>
      <w:r>
        <w:t xml:space="preserve"> contains the data value associated with this instance of </w:t>
      </w:r>
      <w:r w:rsidRPr="00FD48F8">
        <w:rPr>
          <w:rFonts w:ascii="Consolas" w:hAnsi="Consolas" w:cs="Consolas"/>
          <w:color w:val="2B91AF"/>
          <w:sz w:val="19"/>
          <w:szCs w:val="19"/>
        </w:rPr>
        <w:t>AppObject</w:t>
      </w:r>
      <w:r>
        <w:t>.  For simple objects (terminal leafs in the tree) the value usually ha</w:t>
      </w:r>
      <w:r w:rsidR="00FD48F8">
        <w:t>s</w:t>
      </w:r>
      <w:r>
        <w:t xml:space="preserve"> a simple type such as </w:t>
      </w:r>
      <w:r w:rsidRPr="00FD48F8">
        <w:rPr>
          <w:rFonts w:ascii="Consolas" w:hAnsi="Consolas" w:cs="Consolas"/>
          <w:color w:val="2B91AF"/>
          <w:sz w:val="19"/>
          <w:szCs w:val="19"/>
        </w:rPr>
        <w:t>string</w:t>
      </w:r>
      <w:r>
        <w:t xml:space="preserve"> or </w:t>
      </w:r>
      <w:r w:rsidRPr="00FD48F8">
        <w:rPr>
          <w:rFonts w:ascii="Consolas" w:hAnsi="Consolas" w:cs="Consolas"/>
          <w:color w:val="2B91AF"/>
          <w:sz w:val="19"/>
          <w:szCs w:val="19"/>
        </w:rPr>
        <w:t>double</w:t>
      </w:r>
      <w:r>
        <w:t>.  For composite objects, the value</w:t>
      </w:r>
      <w:r w:rsidR="00F940EA">
        <w:t xml:space="preserve"> has a type </w:t>
      </w:r>
      <w:r w:rsidR="00F940EA" w:rsidRPr="00FD48F8">
        <w:rPr>
          <w:rFonts w:ascii="Consolas" w:hAnsi="Consolas" w:cs="Consolas"/>
          <w:color w:val="2B91AF"/>
          <w:sz w:val="19"/>
          <w:szCs w:val="19"/>
        </w:rPr>
        <w:t>List</w:t>
      </w:r>
      <w:r w:rsidR="00F940EA">
        <w:t>&lt;</w:t>
      </w:r>
      <w:r w:rsidR="00F940EA" w:rsidRPr="00FD48F8">
        <w:rPr>
          <w:rFonts w:ascii="Consolas" w:hAnsi="Consolas" w:cs="Consolas"/>
          <w:color w:val="2B91AF"/>
          <w:sz w:val="19"/>
          <w:szCs w:val="19"/>
        </w:rPr>
        <w:t>object</w:t>
      </w:r>
      <w:r w:rsidR="00F940EA">
        <w:t xml:space="preserve">&gt; for arrays and </w:t>
      </w:r>
      <w:r w:rsidR="00F940EA" w:rsidRPr="00FD48F8">
        <w:rPr>
          <w:rFonts w:ascii="Consolas" w:hAnsi="Consolas" w:cs="Consolas"/>
          <w:color w:val="2B91AF"/>
          <w:sz w:val="19"/>
          <w:szCs w:val="19"/>
        </w:rPr>
        <w:t>Dictionary</w:t>
      </w:r>
      <w:r w:rsidR="00F940EA">
        <w:t>&lt;</w:t>
      </w:r>
      <w:r w:rsidR="00F940EA" w:rsidRPr="00FD48F8">
        <w:rPr>
          <w:rFonts w:ascii="Consolas" w:hAnsi="Consolas" w:cs="Consolas"/>
          <w:color w:val="2B91AF"/>
          <w:sz w:val="19"/>
          <w:szCs w:val="19"/>
        </w:rPr>
        <w:t>string</w:t>
      </w:r>
      <w:r w:rsidR="00F940EA">
        <w:t>,</w:t>
      </w:r>
      <w:r w:rsidR="00F940EA" w:rsidRPr="00FD48F8">
        <w:rPr>
          <w:rFonts w:ascii="Consolas" w:hAnsi="Consolas" w:cs="Consolas"/>
          <w:color w:val="2B91AF"/>
          <w:sz w:val="19"/>
          <w:szCs w:val="19"/>
        </w:rPr>
        <w:t>object</w:t>
      </w:r>
      <w:r w:rsidR="00F940EA">
        <w:t>&gt; for groups.  The CompositeValue property of</w:t>
      </w:r>
      <w:r w:rsidR="00FD48F8">
        <w:t xml:space="preserve"> an</w:t>
      </w:r>
      <w:r w:rsidR="00F940EA">
        <w:t xml:space="preserve"> </w:t>
      </w:r>
      <w:r w:rsidR="00F940EA" w:rsidRPr="00FD48F8">
        <w:rPr>
          <w:rFonts w:ascii="Consolas" w:hAnsi="Consolas" w:cs="Consolas"/>
          <w:color w:val="2B91AF"/>
          <w:sz w:val="19"/>
          <w:szCs w:val="19"/>
        </w:rPr>
        <w:t>AppObject</w:t>
      </w:r>
      <w:r w:rsidR="00F940EA">
        <w:t xml:space="preserve"> provides an instance of the </w:t>
      </w:r>
      <w:r w:rsidR="00F940EA" w:rsidRPr="00FD48F8">
        <w:rPr>
          <w:rFonts w:ascii="Consolas" w:hAnsi="Consolas" w:cs="Consolas"/>
          <w:color w:val="2B91AF"/>
          <w:sz w:val="19"/>
          <w:szCs w:val="19"/>
        </w:rPr>
        <w:t>CompositeValue</w:t>
      </w:r>
      <w:r w:rsidR="00F940EA">
        <w:t xml:space="preserve"> type which essentially contains the same data, but in </w:t>
      </w:r>
      <w:r w:rsidR="006C2CF0">
        <w:t xml:space="preserve">a </w:t>
      </w:r>
      <w:r w:rsidR="00F940EA">
        <w:t xml:space="preserve">form more suitable for navigation in </w:t>
      </w:r>
      <w:r w:rsidR="006C2CF0">
        <w:t>the</w:t>
      </w:r>
      <w:r w:rsidR="00F940EA">
        <w:t xml:space="preserve"> composite structure.  Thus, the use the Value property for accessing really composite values is discouraged.</w:t>
      </w:r>
    </w:p>
    <w:p w:rsidR="00A530CC" w:rsidRDefault="00A530CC" w:rsidP="00FD48F8">
      <w:pPr>
        <w:autoSpaceDE w:val="0"/>
        <w:autoSpaceDN w:val="0"/>
        <w:adjustRightInd w:val="0"/>
        <w:spacing w:after="0" w:line="240" w:lineRule="auto"/>
      </w:pPr>
    </w:p>
    <w:p w:rsidR="00F940EA" w:rsidRDefault="00F940EA" w:rsidP="00FD48F8">
      <w:pPr>
        <w:autoSpaceDE w:val="0"/>
        <w:autoSpaceDN w:val="0"/>
        <w:adjustRightInd w:val="0"/>
        <w:spacing w:after="0" w:line="240" w:lineRule="auto"/>
      </w:pPr>
      <w:r>
        <w:t xml:space="preserve">Note also that while a </w:t>
      </w:r>
      <w:r w:rsidRPr="00FD48F8">
        <w:rPr>
          <w:rFonts w:ascii="Consolas" w:hAnsi="Consolas" w:cs="Consolas"/>
          <w:color w:val="2B91AF"/>
          <w:sz w:val="19"/>
          <w:szCs w:val="19"/>
        </w:rPr>
        <w:t>CompositeValue</w:t>
      </w:r>
      <w:r>
        <w:t xml:space="preserve"> provide convenient means to navigate in its tree structure, the use of </w:t>
      </w:r>
      <w:r w:rsidRPr="00FD48F8">
        <w:rPr>
          <w:rFonts w:ascii="Consolas" w:hAnsi="Consolas" w:cs="Consolas"/>
          <w:color w:val="2B91AF"/>
          <w:sz w:val="19"/>
          <w:szCs w:val="19"/>
        </w:rPr>
        <w:t>CompositeValue</w:t>
      </w:r>
      <w:r>
        <w:t xml:space="preserve"> and plain </w:t>
      </w:r>
      <w:r w:rsidRPr="00FD48F8">
        <w:rPr>
          <w:rFonts w:ascii="Consolas" w:hAnsi="Consolas" w:cs="Consolas"/>
          <w:color w:val="2B91AF"/>
          <w:sz w:val="19"/>
          <w:szCs w:val="19"/>
        </w:rPr>
        <w:t>AppObject</w:t>
      </w:r>
      <w:r>
        <w:t xml:space="preserve">.Value to access composite data is actually not recommended because of performance issues: these objects occupy additional memory and need processor resources to be created.  It is recommended to navigate over </w:t>
      </w:r>
      <w:r w:rsidRPr="00FD48F8">
        <w:rPr>
          <w:rFonts w:ascii="Consolas" w:hAnsi="Consolas" w:cs="Consolas"/>
          <w:color w:val="2B91AF"/>
          <w:sz w:val="19"/>
          <w:szCs w:val="19"/>
        </w:rPr>
        <w:t>AppObject</w:t>
      </w:r>
      <w:r w:rsidR="00A530CC">
        <w:t xml:space="preserve">s </w:t>
      </w:r>
      <w:r>
        <w:t>until objects of simple types are reached, and then access their values.</w:t>
      </w:r>
    </w:p>
    <w:p w:rsidR="00A530CC" w:rsidRDefault="00A530CC" w:rsidP="00FD48F8">
      <w:pPr>
        <w:autoSpaceDE w:val="0"/>
        <w:autoSpaceDN w:val="0"/>
        <w:adjustRightInd w:val="0"/>
        <w:spacing w:after="0" w:line="240" w:lineRule="auto"/>
      </w:pPr>
    </w:p>
    <w:p w:rsidR="00F940EA" w:rsidRPr="00F940EA" w:rsidRDefault="00F940EA" w:rsidP="00FD48F8">
      <w:pPr>
        <w:autoSpaceDE w:val="0"/>
        <w:autoSpaceDN w:val="0"/>
        <w:adjustRightInd w:val="0"/>
        <w:spacing w:after="0" w:line="240" w:lineRule="auto"/>
      </w:pPr>
      <w:r>
        <w:t>However, there is an exception: for objects of union types, if the union type include</w:t>
      </w:r>
      <w:r w:rsidR="00A530CC">
        <w:t xml:space="preserve">s </w:t>
      </w:r>
      <w:r>
        <w:t xml:space="preserve">group type variants, there is no </w:t>
      </w:r>
      <w:r w:rsidRPr="00FD48F8">
        <w:rPr>
          <w:rFonts w:ascii="Consolas" w:hAnsi="Consolas" w:cs="Consolas"/>
          <w:color w:val="2B91AF"/>
          <w:sz w:val="19"/>
          <w:szCs w:val="19"/>
        </w:rPr>
        <w:t>AppObject</w:t>
      </w:r>
      <w:r w:rsidR="00A530CC">
        <w:t xml:space="preserve">s </w:t>
      </w:r>
      <w:r>
        <w:t>corresponding to the members of the inner group.  The only wa</w:t>
      </w:r>
      <w:r w:rsidR="00A530CC">
        <w:t>y</w:t>
      </w:r>
      <w:r>
        <w:t xml:space="preserve"> to access the data of the inner group is to use CompositeValue or Value of the entire union.</w:t>
      </w:r>
    </w:p>
    <w:p w:rsidR="00B87379" w:rsidRDefault="00B87379" w:rsidP="00B87379">
      <w:pPr>
        <w:pStyle w:val="Heading1"/>
      </w:pPr>
      <w:r>
        <w:t>Unions</w:t>
      </w:r>
    </w:p>
    <w:p w:rsidR="00A66181" w:rsidRDefault="00A66181" w:rsidP="00A66181">
      <w:r>
        <w:t>An object of union type may have different actual types depending of the value of selector object.</w:t>
      </w:r>
      <w:r w:rsidR="00862402">
        <w:t xml:space="preserve">  Both selector object and union type object are members of the same group.</w:t>
      </w:r>
    </w:p>
    <w:p w:rsidR="00862402" w:rsidRDefault="00862402" w:rsidP="00A66181">
      <w:r>
        <w:t>When there is no particular value of the selector object (not read or assigned, communication error, invalid data in controller), the union type object have no actual type and no particular value – its ActualType property is null.</w:t>
      </w:r>
    </w:p>
    <w:p w:rsidR="00A66181" w:rsidRDefault="00A66181" w:rsidP="00A66181">
      <w:r>
        <w:t xml:space="preserve">An AppObject having a union </w:t>
      </w:r>
      <w:r w:rsidR="00862402">
        <w:t xml:space="preserve">type have no child elements. </w:t>
      </w:r>
    </w:p>
    <w:p w:rsidR="00770DA1" w:rsidRDefault="00770DA1" w:rsidP="00A66181">
      <w:r>
        <w:t>The union type object may be written only together with its selector object.</w:t>
      </w:r>
    </w:p>
    <w:p w:rsidR="00770DA1" w:rsidRDefault="00770DA1" w:rsidP="00A66181">
      <w:r>
        <w:t>When a union type object is been read, the library implicitly reads the corresponding selector object to determine the actual type of the union object.</w:t>
      </w:r>
    </w:p>
    <w:p w:rsidR="00770DA1" w:rsidRDefault="00770DA1" w:rsidP="00A66181">
      <w:r>
        <w:t>Assignment to the Value property of a selector object changes the ActualType property of the union object and destroys its value (if it previously had one).</w:t>
      </w:r>
    </w:p>
    <w:p w:rsidR="007677B6" w:rsidRDefault="007677B6" w:rsidP="00A66181">
      <w:r>
        <w:t xml:space="preserve">If a definition of a union type contains composite (not simple) types (array types, group types, other union types), members of that inner composite types can only be accessed via CompositeValue property of the object. The corresponding AppObject (of the union type) has no child elements, because they might be different depending on particular value of selector.  However, the CompositeValue contains at </w:t>
      </w:r>
      <w:r>
        <w:lastRenderedPageBreak/>
        <w:t>any given moment a particular value of the selector which explicitly determines the ActualType of the union object and thus all its possible child elements.</w:t>
      </w:r>
    </w:p>
    <w:p w:rsidR="00B87379" w:rsidRDefault="00B87379" w:rsidP="00B87379">
      <w:pPr>
        <w:pStyle w:val="Heading1"/>
      </w:pPr>
      <w:r>
        <w:t>Providers</w:t>
      </w:r>
    </w:p>
    <w:p w:rsidR="00DF512B" w:rsidRDefault="00DF512B" w:rsidP="00DF512B">
      <w:r>
        <w:t>All providers implement IAppDataProvider interface and can be used to read/write application object value.  They differ in the external storage to which the values are written and additional service provided.</w:t>
      </w:r>
    </w:p>
    <w:p w:rsidR="00C93181" w:rsidRDefault="00C93181" w:rsidP="00C93181">
      <w:pPr>
        <w:autoSpaceDE w:val="0"/>
        <w:autoSpaceDN w:val="0"/>
        <w:adjustRightInd w:val="0"/>
        <w:spacing w:after="0" w:line="240" w:lineRule="auto"/>
      </w:pPr>
      <w:r>
        <w:t xml:space="preserve">When a provider is created, it is passed an optional boolean isReadOnly parameter which defaults to false.   If isReadOnly is true, the created provider supports read operations but attempting a write operation causes an </w:t>
      </w:r>
      <w:r w:rsidRPr="00C93181">
        <w:rPr>
          <w:rFonts w:ascii="Consolas" w:hAnsi="Consolas" w:cs="Consolas"/>
          <w:color w:val="2B91AF"/>
          <w:sz w:val="19"/>
          <w:szCs w:val="19"/>
        </w:rPr>
        <w:t>InvalidOperationException</w:t>
      </w:r>
      <w:r>
        <w:t>.</w:t>
      </w:r>
    </w:p>
    <w:p w:rsidR="00C93181" w:rsidRDefault="00C93181" w:rsidP="00C93181">
      <w:pPr>
        <w:autoSpaceDE w:val="0"/>
        <w:autoSpaceDN w:val="0"/>
        <w:adjustRightInd w:val="0"/>
        <w:spacing w:after="0" w:line="240" w:lineRule="auto"/>
      </w:pPr>
    </w:p>
    <w:p w:rsidR="00CD2F4E" w:rsidRDefault="00CD2F4E" w:rsidP="00CD2F4E">
      <w:pPr>
        <w:pStyle w:val="Subtitle"/>
      </w:pPr>
      <w:r>
        <w:t>AppVirtMemDataProvider</w:t>
      </w:r>
    </w:p>
    <w:p w:rsidR="00C93181" w:rsidRDefault="00C93181" w:rsidP="00C93181">
      <w:pPr>
        <w:autoSpaceDE w:val="0"/>
        <w:autoSpaceDN w:val="0"/>
        <w:adjustRightInd w:val="0"/>
        <w:spacing w:after="0" w:line="240" w:lineRule="auto"/>
      </w:pPr>
      <w:r w:rsidRPr="00C93181">
        <w:rPr>
          <w:rFonts w:ascii="Consolas" w:hAnsi="Consolas" w:cs="Consolas"/>
          <w:color w:val="2B91AF"/>
          <w:sz w:val="19"/>
          <w:szCs w:val="19"/>
        </w:rPr>
        <w:t>AppVirtMemDataProvider</w:t>
      </w:r>
      <w:r>
        <w:rPr>
          <w:rFonts w:ascii="Consolas" w:hAnsi="Consolas" w:cs="Consolas"/>
          <w:color w:val="2B91AF"/>
          <w:sz w:val="19"/>
          <w:szCs w:val="19"/>
        </w:rPr>
        <w:t xml:space="preserve"> </w:t>
      </w:r>
      <w:r>
        <w:t>is created by a static Create method with parameters:</w:t>
      </w:r>
    </w:p>
    <w:p w:rsidR="00C93181" w:rsidRDefault="00C93181" w:rsidP="00E85ABB">
      <w:pPr>
        <w:pStyle w:val="ListParagraph"/>
        <w:numPr>
          <w:ilvl w:val="0"/>
          <w:numId w:val="3"/>
        </w:numPr>
        <w:autoSpaceDE w:val="0"/>
        <w:autoSpaceDN w:val="0"/>
        <w:adjustRightInd w:val="0"/>
        <w:spacing w:after="0" w:line="240" w:lineRule="auto"/>
      </w:pPr>
      <w:r w:rsidRPr="00C93181">
        <w:rPr>
          <w:rFonts w:ascii="Consolas" w:hAnsi="Consolas" w:cs="Consolas"/>
          <w:color w:val="2B91AF"/>
          <w:sz w:val="19"/>
          <w:szCs w:val="19"/>
        </w:rPr>
        <w:t>AppInterfaceProfile</w:t>
      </w:r>
      <w:r>
        <w:t xml:space="preserve"> – interface profile</w:t>
      </w:r>
    </w:p>
    <w:p w:rsidR="00C93181" w:rsidRDefault="00C93181" w:rsidP="00E85ABB">
      <w:pPr>
        <w:pStyle w:val="ListParagraph"/>
        <w:numPr>
          <w:ilvl w:val="0"/>
          <w:numId w:val="3"/>
        </w:numPr>
        <w:autoSpaceDE w:val="0"/>
        <w:autoSpaceDN w:val="0"/>
        <w:adjustRightInd w:val="0"/>
        <w:spacing w:after="0" w:line="240" w:lineRule="auto"/>
      </w:pPr>
      <w:r w:rsidRPr="00C93181">
        <w:rPr>
          <w:rFonts w:ascii="Consolas" w:hAnsi="Consolas" w:cs="Consolas"/>
          <w:color w:val="2B91AF"/>
          <w:sz w:val="19"/>
          <w:szCs w:val="19"/>
        </w:rPr>
        <w:t>AppInterfaceProfileImplementation</w:t>
      </w:r>
      <w:r>
        <w:t xml:space="preserve"> – implementation of the interface profile</w:t>
      </w:r>
    </w:p>
    <w:p w:rsidR="00C93181" w:rsidRDefault="00C93181" w:rsidP="00E85ABB">
      <w:pPr>
        <w:pStyle w:val="ListParagraph"/>
        <w:numPr>
          <w:ilvl w:val="0"/>
          <w:numId w:val="3"/>
        </w:numPr>
        <w:autoSpaceDE w:val="0"/>
        <w:autoSpaceDN w:val="0"/>
        <w:adjustRightInd w:val="0"/>
        <w:spacing w:after="0" w:line="240" w:lineRule="auto"/>
      </w:pPr>
      <w:r w:rsidRPr="00C93181">
        <w:rPr>
          <w:rFonts w:ascii="Consolas" w:hAnsi="Consolas" w:cs="Consolas"/>
          <w:color w:val="2B91AF"/>
          <w:sz w:val="19"/>
          <w:szCs w:val="19"/>
        </w:rPr>
        <w:t>IVirtMemProvider</w:t>
      </w:r>
      <w:r>
        <w:rPr>
          <w:rFonts w:ascii="Consolas" w:hAnsi="Consolas" w:cs="Consolas"/>
          <w:color w:val="2B91AF"/>
          <w:sz w:val="19"/>
          <w:szCs w:val="19"/>
        </w:rPr>
        <w:t xml:space="preserve"> </w:t>
      </w:r>
      <w:r>
        <w:t>– the source of virtual memory</w:t>
      </w:r>
    </w:p>
    <w:p w:rsidR="00C93181" w:rsidRDefault="00C93181" w:rsidP="00C93181">
      <w:pPr>
        <w:autoSpaceDE w:val="0"/>
        <w:autoSpaceDN w:val="0"/>
        <w:adjustRightInd w:val="0"/>
        <w:spacing w:after="0" w:line="240" w:lineRule="auto"/>
      </w:pPr>
    </w:p>
    <w:p w:rsidR="00C93181" w:rsidRDefault="00C93181" w:rsidP="00C93181">
      <w:pPr>
        <w:autoSpaceDE w:val="0"/>
        <w:autoSpaceDN w:val="0"/>
        <w:adjustRightInd w:val="0"/>
        <w:spacing w:after="0" w:line="240" w:lineRule="auto"/>
      </w:pPr>
      <w:r>
        <w:t xml:space="preserve">Read and write operations use implementation to translate object values into virtual memory content and then use </w:t>
      </w:r>
      <w:r w:rsidRPr="00C93181">
        <w:rPr>
          <w:rFonts w:ascii="Consolas" w:hAnsi="Consolas" w:cs="Consolas"/>
          <w:color w:val="2B91AF"/>
          <w:sz w:val="19"/>
          <w:szCs w:val="19"/>
        </w:rPr>
        <w:t>IVirtMemProvider</w:t>
      </w:r>
      <w:r>
        <w:t xml:space="preserve"> to read/write the memory.</w:t>
      </w:r>
    </w:p>
    <w:p w:rsidR="00C93181" w:rsidRPr="00C93181" w:rsidRDefault="00C93181" w:rsidP="00C93181">
      <w:pPr>
        <w:autoSpaceDE w:val="0"/>
        <w:autoSpaceDN w:val="0"/>
        <w:adjustRightInd w:val="0"/>
        <w:spacing w:after="0" w:line="240" w:lineRule="auto"/>
      </w:pPr>
    </w:p>
    <w:p w:rsidR="00CD2F4E" w:rsidRDefault="00CD2F4E" w:rsidP="00CD2F4E">
      <w:pPr>
        <w:pStyle w:val="Subtitle"/>
      </w:pPr>
      <w:r>
        <w:t>XHDFileDataProvider</w:t>
      </w:r>
    </w:p>
    <w:p w:rsidR="00DB1B7E" w:rsidRDefault="00DB1B7E" w:rsidP="00DB1B7E">
      <w:r>
        <w:t xml:space="preserve">XHDFileDataProvider is created by a static Create method with parameters: </w:t>
      </w:r>
    </w:p>
    <w:p w:rsidR="00DB1B7E" w:rsidRDefault="00DB1B7E" w:rsidP="00E85ABB">
      <w:pPr>
        <w:pStyle w:val="ListParagraph"/>
        <w:numPr>
          <w:ilvl w:val="0"/>
          <w:numId w:val="3"/>
        </w:numPr>
        <w:autoSpaceDE w:val="0"/>
        <w:autoSpaceDN w:val="0"/>
        <w:adjustRightInd w:val="0"/>
        <w:spacing w:after="0" w:line="240" w:lineRule="auto"/>
      </w:pPr>
      <w:r w:rsidRPr="00C93181">
        <w:rPr>
          <w:rFonts w:ascii="Consolas" w:hAnsi="Consolas" w:cs="Consolas"/>
          <w:color w:val="2B91AF"/>
          <w:sz w:val="19"/>
          <w:szCs w:val="19"/>
        </w:rPr>
        <w:t>AppInterfaceProfile</w:t>
      </w:r>
      <w:r>
        <w:t xml:space="preserve"> – interface profile</w:t>
      </w:r>
    </w:p>
    <w:p w:rsidR="00DB1B7E" w:rsidRDefault="00DB1B7E" w:rsidP="00E85ABB">
      <w:pPr>
        <w:pStyle w:val="ListParagraph"/>
        <w:numPr>
          <w:ilvl w:val="0"/>
          <w:numId w:val="3"/>
        </w:numPr>
        <w:autoSpaceDE w:val="0"/>
        <w:autoSpaceDN w:val="0"/>
        <w:adjustRightInd w:val="0"/>
        <w:spacing w:after="0" w:line="240" w:lineRule="auto"/>
      </w:pPr>
      <w:r>
        <w:t>A high-level data file name.</w:t>
      </w:r>
    </w:p>
    <w:p w:rsidR="00DB1B7E" w:rsidRDefault="00DB1B7E" w:rsidP="00DB1B7E">
      <w:pPr>
        <w:autoSpaceDE w:val="0"/>
        <w:autoSpaceDN w:val="0"/>
        <w:adjustRightInd w:val="0"/>
        <w:spacing w:after="0" w:line="240" w:lineRule="auto"/>
      </w:pPr>
    </w:p>
    <w:p w:rsidR="00DB1B7E" w:rsidRDefault="00DB1B7E" w:rsidP="00DB1B7E">
      <w:pPr>
        <w:autoSpaceDE w:val="0"/>
        <w:autoSpaceDN w:val="0"/>
        <w:adjustRightInd w:val="0"/>
        <w:spacing w:after="0" w:line="240" w:lineRule="auto"/>
      </w:pPr>
      <w:r>
        <w:t>The content of the file is read into provider internal data structures and is used as initial state of application data values.  Write operations change object values in internal data structures but does not immediately modify the file.  The Flush method re-writes the file with new object values.</w:t>
      </w:r>
    </w:p>
    <w:p w:rsidR="00DB1B7E" w:rsidRDefault="00DB1B7E" w:rsidP="00DB1B7E">
      <w:pPr>
        <w:autoSpaceDE w:val="0"/>
        <w:autoSpaceDN w:val="0"/>
        <w:adjustRightInd w:val="0"/>
        <w:spacing w:after="0" w:line="240" w:lineRule="auto"/>
      </w:pPr>
    </w:p>
    <w:p w:rsidR="00DB1B7E" w:rsidRPr="00DB1B7E" w:rsidRDefault="00DB1B7E" w:rsidP="00DB1B7E">
      <w:pPr>
        <w:autoSpaceDE w:val="0"/>
        <w:autoSpaceDN w:val="0"/>
        <w:adjustRightInd w:val="0"/>
        <w:spacing w:after="0" w:line="240" w:lineRule="auto"/>
      </w:pPr>
    </w:p>
    <w:p w:rsidR="00CD2F4E" w:rsidRDefault="00CD2F4E" w:rsidP="00CD2F4E">
      <w:pPr>
        <w:pStyle w:val="Subtitle"/>
      </w:pPr>
      <w:r>
        <w:t>AppCombinedDataProvider</w:t>
      </w:r>
    </w:p>
    <w:p w:rsidR="00DB1B7E" w:rsidRDefault="00DB1B7E" w:rsidP="00FA7200">
      <w:pPr>
        <w:autoSpaceDE w:val="0"/>
        <w:autoSpaceDN w:val="0"/>
        <w:adjustRightInd w:val="0"/>
        <w:spacing w:after="0" w:line="240" w:lineRule="auto"/>
      </w:pPr>
      <w:r>
        <w:rPr>
          <w:rFonts w:ascii="Consolas" w:hAnsi="Consolas" w:cs="Consolas"/>
          <w:color w:val="2B91AF"/>
          <w:sz w:val="19"/>
          <w:szCs w:val="19"/>
        </w:rPr>
        <w:t xml:space="preserve">AppCombinedDataProvider </w:t>
      </w:r>
      <w:r>
        <w:t>creates new provider from existing ones.  It is created by a static Create method with parameters:</w:t>
      </w:r>
    </w:p>
    <w:p w:rsidR="00FA7200" w:rsidRDefault="00FA7200" w:rsidP="00E85ABB">
      <w:pPr>
        <w:pStyle w:val="ListParagraph"/>
        <w:numPr>
          <w:ilvl w:val="0"/>
          <w:numId w:val="7"/>
        </w:numPr>
        <w:autoSpaceDE w:val="0"/>
        <w:autoSpaceDN w:val="0"/>
        <w:adjustRightInd w:val="0"/>
        <w:spacing w:after="0" w:line="240" w:lineRule="auto"/>
      </w:pPr>
      <w:r>
        <w:t>List of IAppDataProvider s</w:t>
      </w:r>
    </w:p>
    <w:p w:rsidR="00FA7200" w:rsidRDefault="00FA7200" w:rsidP="00E85ABB">
      <w:pPr>
        <w:pStyle w:val="ListParagraph"/>
        <w:numPr>
          <w:ilvl w:val="0"/>
          <w:numId w:val="7"/>
        </w:numPr>
        <w:autoSpaceDE w:val="0"/>
        <w:autoSpaceDN w:val="0"/>
        <w:adjustRightInd w:val="0"/>
        <w:spacing w:after="0" w:line="240" w:lineRule="auto"/>
      </w:pPr>
      <w:r>
        <w:t>Name for the newly created profile</w:t>
      </w:r>
    </w:p>
    <w:p w:rsidR="00FA7200" w:rsidRDefault="00FA7200" w:rsidP="00E85ABB">
      <w:pPr>
        <w:pStyle w:val="ListParagraph"/>
        <w:numPr>
          <w:ilvl w:val="0"/>
          <w:numId w:val="7"/>
        </w:numPr>
        <w:autoSpaceDE w:val="0"/>
        <w:autoSpaceDN w:val="0"/>
        <w:adjustRightInd w:val="0"/>
        <w:spacing w:after="0" w:line="240" w:lineRule="auto"/>
      </w:pPr>
      <w:r>
        <w:t>Revision for the newly created profile</w:t>
      </w:r>
    </w:p>
    <w:p w:rsidR="00FA7200" w:rsidRDefault="00FA7200" w:rsidP="00FA7200">
      <w:pPr>
        <w:autoSpaceDE w:val="0"/>
        <w:autoSpaceDN w:val="0"/>
        <w:adjustRightInd w:val="0"/>
        <w:spacing w:after="0" w:line="240" w:lineRule="auto"/>
      </w:pPr>
      <w:r>
        <w:t>The newly created provider supports an interface profile which is constructed by combining all interfaces which are contained in all the profiles of providers in the list.  The method return null if the provider could not be created due to duplicate interface names in providers.</w:t>
      </w:r>
    </w:p>
    <w:p w:rsidR="00FA7200" w:rsidRDefault="00FA7200" w:rsidP="00FA7200">
      <w:pPr>
        <w:autoSpaceDE w:val="0"/>
        <w:autoSpaceDN w:val="0"/>
        <w:adjustRightInd w:val="0"/>
        <w:spacing w:after="0" w:line="240" w:lineRule="auto"/>
      </w:pPr>
    </w:p>
    <w:p w:rsidR="00FA7200" w:rsidRPr="00FA7200" w:rsidRDefault="00FA7200" w:rsidP="00FA7200">
      <w:pPr>
        <w:autoSpaceDE w:val="0"/>
        <w:autoSpaceDN w:val="0"/>
        <w:adjustRightInd w:val="0"/>
        <w:spacing w:after="0" w:line="240" w:lineRule="auto"/>
      </w:pPr>
      <w:r>
        <w:lastRenderedPageBreak/>
        <w:t>Read and write requests are performed as follows: all objects in the request are sorted into groups depending on provider from with the object’s interface originated.  Then separate requests are made to original providers.</w:t>
      </w:r>
    </w:p>
    <w:p w:rsidR="00FA7200" w:rsidRDefault="00FA7200" w:rsidP="00CD2F4E">
      <w:pPr>
        <w:pStyle w:val="Subtitle"/>
      </w:pPr>
    </w:p>
    <w:p w:rsidR="00CD2F4E" w:rsidRDefault="00CD2F4E" w:rsidP="00CD2F4E">
      <w:pPr>
        <w:pStyle w:val="Subtitle"/>
      </w:pPr>
      <w:r>
        <w:t>PollingDataProvider</w:t>
      </w:r>
    </w:p>
    <w:p w:rsidR="00FA7200" w:rsidRDefault="00FA7200" w:rsidP="00FA7200">
      <w:r>
        <w:t>This provider adds change notifications capability based on periodic polling for data to an existing provider.  It is created by a static Create method which takes an existing provider as an argument.</w:t>
      </w:r>
    </w:p>
    <w:p w:rsidR="00CD2F4E" w:rsidRDefault="00CD2F4E" w:rsidP="00CD2F4E">
      <w:pPr>
        <w:pStyle w:val="Subtitle"/>
      </w:pPr>
      <w:r>
        <w:t>WriteBlockingDataProvider</w:t>
      </w:r>
    </w:p>
    <w:p w:rsidR="00FA7200" w:rsidRDefault="00FA7200" w:rsidP="00FA7200">
      <w:r>
        <w:t>This provider is a wrapper over an existing provider.  It helps detect write collisions on objects.  It is created by a static Create method taking existing provider as an argument.</w:t>
      </w:r>
    </w:p>
    <w:p w:rsidR="00FA7200" w:rsidRDefault="00FA7200" w:rsidP="009C2C9C">
      <w:pPr>
        <w:autoSpaceDE w:val="0"/>
        <w:autoSpaceDN w:val="0"/>
        <w:adjustRightInd w:val="0"/>
        <w:spacing w:after="0" w:line="240" w:lineRule="auto"/>
      </w:pPr>
      <w:r>
        <w:t xml:space="preserve">The </w:t>
      </w:r>
      <w:r w:rsidRPr="009C2C9C">
        <w:rPr>
          <w:rFonts w:ascii="Consolas" w:hAnsi="Consolas" w:cs="Consolas"/>
          <w:color w:val="2B91AF"/>
          <w:sz w:val="19"/>
          <w:szCs w:val="19"/>
        </w:rPr>
        <w:t>WriteBlockingDataProvider</w:t>
      </w:r>
      <w:r>
        <w:t xml:space="preserve"> maintains a list of objects that are currently being written to.  When an attempt is made to write to an object that is already being written to, the write operation throws </w:t>
      </w:r>
      <w:r w:rsidR="009C2C9C">
        <w:t>InvalidOperationException.</w:t>
      </w:r>
    </w:p>
    <w:p w:rsidR="009C2C9C" w:rsidRPr="00FA7200" w:rsidRDefault="009C2C9C" w:rsidP="009C2C9C">
      <w:pPr>
        <w:autoSpaceDE w:val="0"/>
        <w:autoSpaceDN w:val="0"/>
        <w:adjustRightInd w:val="0"/>
        <w:spacing w:after="0" w:line="240" w:lineRule="auto"/>
      </w:pPr>
    </w:p>
    <w:p w:rsidR="00CD2F4E" w:rsidRDefault="00CD2F4E" w:rsidP="00CD2F4E">
      <w:pPr>
        <w:pStyle w:val="Subtitle"/>
      </w:pPr>
      <w:r>
        <w:t>AppDataProvider</w:t>
      </w:r>
    </w:p>
    <w:p w:rsidR="00CD2F4E" w:rsidRDefault="009C2C9C" w:rsidP="009C2C9C">
      <w:pPr>
        <w:autoSpaceDE w:val="0"/>
        <w:autoSpaceDN w:val="0"/>
        <w:adjustRightInd w:val="0"/>
        <w:spacing w:after="0" w:line="240" w:lineRule="auto"/>
      </w:pPr>
      <w:r w:rsidRPr="009C2C9C">
        <w:rPr>
          <w:rFonts w:ascii="Consolas" w:hAnsi="Consolas" w:cs="Consolas"/>
          <w:color w:val="2B91AF"/>
          <w:sz w:val="19"/>
          <w:szCs w:val="19"/>
        </w:rPr>
        <w:t>AppDataProvider</w:t>
      </w:r>
      <w:r>
        <w:t xml:space="preserve"> is a stacked combination of three providers: </w:t>
      </w:r>
      <w:r w:rsidRPr="009C2C9C">
        <w:rPr>
          <w:rFonts w:ascii="Consolas" w:hAnsi="Consolas" w:cs="Consolas"/>
          <w:color w:val="2B91AF"/>
          <w:sz w:val="19"/>
          <w:szCs w:val="19"/>
        </w:rPr>
        <w:t>PollingDataProvider</w:t>
      </w:r>
      <w:r>
        <w:t xml:space="preserve"> on top of </w:t>
      </w:r>
      <w:r w:rsidRPr="009C2C9C">
        <w:rPr>
          <w:rFonts w:ascii="Consolas" w:hAnsi="Consolas" w:cs="Consolas"/>
          <w:color w:val="2B91AF"/>
          <w:sz w:val="19"/>
          <w:szCs w:val="19"/>
        </w:rPr>
        <w:t>WriteBlockingDataProvider</w:t>
      </w:r>
      <w:r>
        <w:t xml:space="preserve"> on top of </w:t>
      </w:r>
      <w:r w:rsidRPr="009C2C9C">
        <w:rPr>
          <w:rFonts w:ascii="Consolas" w:hAnsi="Consolas" w:cs="Consolas"/>
          <w:color w:val="2B91AF"/>
          <w:sz w:val="19"/>
          <w:szCs w:val="19"/>
        </w:rPr>
        <w:t>AppVirtMemDataProvider</w:t>
      </w:r>
      <w:r>
        <w:t xml:space="preserve">.  It is created by a static Create method with the same arguments as </w:t>
      </w:r>
      <w:r w:rsidRPr="009C2C9C">
        <w:rPr>
          <w:rFonts w:ascii="Consolas" w:hAnsi="Consolas" w:cs="Consolas"/>
          <w:color w:val="2B91AF"/>
          <w:sz w:val="19"/>
          <w:szCs w:val="19"/>
        </w:rPr>
        <w:t>AppVirtMemDataProvider</w:t>
      </w:r>
      <w:r>
        <w:t>.  Essentially, this is a shortcut for creating a stack or providers.</w:t>
      </w:r>
    </w:p>
    <w:p w:rsidR="001B5777" w:rsidRDefault="001B5777" w:rsidP="009C2C9C">
      <w:pPr>
        <w:autoSpaceDE w:val="0"/>
        <w:autoSpaceDN w:val="0"/>
        <w:adjustRightInd w:val="0"/>
        <w:spacing w:after="0" w:line="240" w:lineRule="auto"/>
      </w:pPr>
    </w:p>
    <w:p w:rsidR="001B5777" w:rsidRPr="00CD2F4E" w:rsidRDefault="001B5777" w:rsidP="009C2C9C">
      <w:pPr>
        <w:autoSpaceDE w:val="0"/>
        <w:autoSpaceDN w:val="0"/>
        <w:adjustRightInd w:val="0"/>
        <w:spacing w:after="0" w:line="240" w:lineRule="auto"/>
      </w:pPr>
      <w:r>
        <w:t>Other application data providers may be created in other object libraries different from SandC.WinKit6.Application.  A notable example is AppDnpDataProvider which maps application objects to native objects of the DNP protocol (other than virtual memory).</w:t>
      </w:r>
    </w:p>
    <w:p w:rsidR="00B87379" w:rsidRDefault="00B87379" w:rsidP="00B87379">
      <w:pPr>
        <w:pStyle w:val="Heading1"/>
      </w:pPr>
      <w:r>
        <w:t>Subscriptions</w:t>
      </w:r>
    </w:p>
    <w:p w:rsidR="003959CB" w:rsidRDefault="003959CB" w:rsidP="00034BC5">
      <w:pPr>
        <w:autoSpaceDE w:val="0"/>
        <w:autoSpaceDN w:val="0"/>
        <w:adjustRightInd w:val="0"/>
        <w:spacing w:after="0" w:line="240" w:lineRule="auto"/>
        <w:rPr>
          <w:rFonts w:ascii="Consolas" w:hAnsi="Consolas" w:cs="Consolas"/>
          <w:sz w:val="19"/>
          <w:szCs w:val="19"/>
        </w:rPr>
      </w:pPr>
      <w:r>
        <w:t xml:space="preserve">An </w:t>
      </w:r>
      <w:r w:rsidRPr="00034BC5">
        <w:rPr>
          <w:rFonts w:ascii="Consolas" w:hAnsi="Consolas" w:cs="Consolas"/>
          <w:color w:val="2B91AF"/>
          <w:sz w:val="19"/>
          <w:szCs w:val="19"/>
        </w:rPr>
        <w:t>IAppDataProvider</w:t>
      </w:r>
      <w:r>
        <w:t xml:space="preserve"> has a property </w:t>
      </w:r>
      <w:r>
        <w:rPr>
          <w:rFonts w:ascii="Consolas" w:hAnsi="Consolas" w:cs="Consolas"/>
          <w:sz w:val="19"/>
          <w:szCs w:val="19"/>
        </w:rPr>
        <w:t>SupportsSubscription indicating whether it supports subscription</w:t>
      </w:r>
      <w:r w:rsidR="00034BC5">
        <w:rPr>
          <w:rFonts w:ascii="Consolas" w:hAnsi="Consolas" w:cs="Consolas"/>
          <w:sz w:val="19"/>
          <w:szCs w:val="19"/>
        </w:rPr>
        <w:t>s</w:t>
      </w:r>
      <w:r>
        <w:rPr>
          <w:rFonts w:ascii="Consolas" w:hAnsi="Consolas" w:cs="Consolas"/>
          <w:sz w:val="19"/>
          <w:szCs w:val="19"/>
        </w:rPr>
        <w:t xml:space="preserve">.  If a provider does not support subscriptions inherently, subscription functionality may be added by stacking </w:t>
      </w:r>
      <w:r w:rsidRPr="00034BC5">
        <w:rPr>
          <w:rFonts w:ascii="Consolas" w:hAnsi="Consolas" w:cs="Consolas"/>
          <w:color w:val="2B91AF"/>
          <w:sz w:val="19"/>
          <w:szCs w:val="19"/>
        </w:rPr>
        <w:t>PollingDataProvider</w:t>
      </w:r>
      <w:r>
        <w:rPr>
          <w:rFonts w:ascii="Consolas" w:hAnsi="Consolas" w:cs="Consolas"/>
          <w:sz w:val="19"/>
          <w:szCs w:val="19"/>
        </w:rPr>
        <w:t xml:space="preserve"> above it:</w:t>
      </w:r>
    </w:p>
    <w:p w:rsidR="00034BC5" w:rsidRDefault="00034BC5" w:rsidP="00034BC5">
      <w:pPr>
        <w:autoSpaceDE w:val="0"/>
        <w:autoSpaceDN w:val="0"/>
        <w:adjustRightInd w:val="0"/>
        <w:spacing w:after="0" w:line="240" w:lineRule="auto"/>
        <w:rPr>
          <w:rFonts w:ascii="Consolas" w:hAnsi="Consolas" w:cs="Consolas"/>
          <w:sz w:val="19"/>
          <w:szCs w:val="19"/>
        </w:rPr>
      </w:pPr>
    </w:p>
    <w:p w:rsidR="003959CB" w:rsidRDefault="003959CB" w:rsidP="00034B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var pollingProvider = new </w:t>
      </w:r>
      <w:r w:rsidRPr="00034BC5">
        <w:rPr>
          <w:rFonts w:ascii="Consolas" w:hAnsi="Consolas" w:cs="Consolas"/>
          <w:color w:val="2B91AF"/>
          <w:sz w:val="19"/>
          <w:szCs w:val="19"/>
        </w:rPr>
        <w:t>PollingDataProvider</w:t>
      </w:r>
      <w:r>
        <w:rPr>
          <w:rFonts w:ascii="Consolas" w:hAnsi="Consolas" w:cs="Consolas"/>
          <w:sz w:val="19"/>
          <w:szCs w:val="19"/>
        </w:rPr>
        <w:t>(nonPollingProvider);</w:t>
      </w:r>
    </w:p>
    <w:p w:rsidR="00034BC5" w:rsidRDefault="00034BC5" w:rsidP="00034BC5">
      <w:pPr>
        <w:autoSpaceDE w:val="0"/>
        <w:autoSpaceDN w:val="0"/>
        <w:adjustRightInd w:val="0"/>
        <w:spacing w:after="0" w:line="240" w:lineRule="auto"/>
        <w:rPr>
          <w:rFonts w:ascii="Consolas" w:hAnsi="Consolas" w:cs="Consolas"/>
          <w:sz w:val="19"/>
          <w:szCs w:val="19"/>
        </w:rPr>
      </w:pPr>
    </w:p>
    <w:p w:rsidR="003959CB" w:rsidRDefault="003959CB" w:rsidP="00034B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w:t>
      </w:r>
      <w:r w:rsidRPr="00034BC5">
        <w:rPr>
          <w:rFonts w:ascii="Consolas" w:hAnsi="Consolas" w:cs="Consolas"/>
          <w:color w:val="2B91AF"/>
          <w:sz w:val="19"/>
          <w:szCs w:val="19"/>
        </w:rPr>
        <w:t>Polling</w:t>
      </w:r>
      <w:r w:rsidR="00034BC5" w:rsidRPr="00034BC5">
        <w:rPr>
          <w:rFonts w:ascii="Consolas" w:hAnsi="Consolas" w:cs="Consolas"/>
          <w:color w:val="2B91AF"/>
          <w:sz w:val="19"/>
          <w:szCs w:val="19"/>
        </w:rPr>
        <w:t>D</w:t>
      </w:r>
      <w:r w:rsidRPr="00034BC5">
        <w:rPr>
          <w:rFonts w:ascii="Consolas" w:hAnsi="Consolas" w:cs="Consolas"/>
          <w:color w:val="2B91AF"/>
          <w:sz w:val="19"/>
          <w:szCs w:val="19"/>
        </w:rPr>
        <w:t>ata</w:t>
      </w:r>
      <w:r w:rsidR="00034BC5" w:rsidRPr="00034BC5">
        <w:rPr>
          <w:rFonts w:ascii="Consolas" w:hAnsi="Consolas" w:cs="Consolas"/>
          <w:color w:val="2B91AF"/>
          <w:sz w:val="19"/>
          <w:szCs w:val="19"/>
        </w:rPr>
        <w:t>P</w:t>
      </w:r>
      <w:r w:rsidRPr="00034BC5">
        <w:rPr>
          <w:rFonts w:ascii="Consolas" w:hAnsi="Consolas" w:cs="Consolas"/>
          <w:color w:val="2B91AF"/>
          <w:sz w:val="19"/>
          <w:szCs w:val="19"/>
        </w:rPr>
        <w:t>rovider</w:t>
      </w:r>
      <w:r>
        <w:rPr>
          <w:rFonts w:ascii="Consolas" w:hAnsi="Consolas" w:cs="Consolas"/>
          <w:sz w:val="19"/>
          <w:szCs w:val="19"/>
        </w:rPr>
        <w:t xml:space="preserve"> uses the underlying data provider supplied as </w:t>
      </w:r>
      <w:r w:rsidR="00034BC5">
        <w:rPr>
          <w:rFonts w:ascii="Consolas" w:hAnsi="Consolas" w:cs="Consolas"/>
          <w:sz w:val="19"/>
          <w:szCs w:val="19"/>
        </w:rPr>
        <w:t xml:space="preserve">an </w:t>
      </w:r>
      <w:r>
        <w:rPr>
          <w:rFonts w:ascii="Consolas" w:hAnsi="Consolas" w:cs="Consolas"/>
          <w:sz w:val="19"/>
          <w:szCs w:val="19"/>
        </w:rPr>
        <w:t xml:space="preserve">argument in </w:t>
      </w:r>
      <w:r w:rsidR="00034BC5">
        <w:rPr>
          <w:rFonts w:ascii="Consolas" w:hAnsi="Consolas" w:cs="Consolas"/>
          <w:sz w:val="19"/>
          <w:szCs w:val="19"/>
        </w:rPr>
        <w:t xml:space="preserve">the </w:t>
      </w:r>
      <w:r>
        <w:rPr>
          <w:rFonts w:ascii="Consolas" w:hAnsi="Consolas" w:cs="Consolas"/>
          <w:sz w:val="19"/>
          <w:szCs w:val="19"/>
        </w:rPr>
        <w:t>constructor to perform read/write access to data, maintains a cache of already read values, and regularly poll</w:t>
      </w:r>
      <w:r w:rsidR="00034BC5">
        <w:rPr>
          <w:rFonts w:ascii="Consolas" w:hAnsi="Consolas" w:cs="Consolas"/>
          <w:sz w:val="19"/>
          <w:szCs w:val="19"/>
        </w:rPr>
        <w:t>s</w:t>
      </w:r>
      <w:r>
        <w:rPr>
          <w:rFonts w:ascii="Consolas" w:hAnsi="Consolas" w:cs="Consolas"/>
          <w:sz w:val="19"/>
          <w:szCs w:val="19"/>
        </w:rPr>
        <w:t xml:space="preserve"> for new values.  When changes are detected, change notification on subscription is fired.</w:t>
      </w:r>
    </w:p>
    <w:p w:rsidR="00034BC5" w:rsidRDefault="00034BC5" w:rsidP="003959CB">
      <w:pPr>
        <w:rPr>
          <w:rFonts w:ascii="Consolas" w:hAnsi="Consolas" w:cs="Consolas"/>
          <w:sz w:val="19"/>
          <w:szCs w:val="19"/>
        </w:rPr>
      </w:pPr>
    </w:p>
    <w:p w:rsidR="003959CB" w:rsidRDefault="003959CB" w:rsidP="003959CB">
      <w:pPr>
        <w:rPr>
          <w:rFonts w:ascii="Consolas" w:hAnsi="Consolas" w:cs="Consolas"/>
          <w:sz w:val="19"/>
          <w:szCs w:val="19"/>
        </w:rPr>
      </w:pPr>
      <w:r>
        <w:rPr>
          <w:rFonts w:ascii="Consolas" w:hAnsi="Consolas" w:cs="Consolas"/>
          <w:sz w:val="19"/>
          <w:szCs w:val="19"/>
        </w:rPr>
        <w:t>A subscription is create</w:t>
      </w:r>
      <w:r w:rsidR="00034BC5">
        <w:rPr>
          <w:rFonts w:ascii="Consolas" w:hAnsi="Consolas" w:cs="Consolas"/>
          <w:sz w:val="19"/>
          <w:szCs w:val="19"/>
        </w:rPr>
        <w:t>d</w:t>
      </w:r>
      <w:r>
        <w:rPr>
          <w:rFonts w:ascii="Consolas" w:hAnsi="Consolas" w:cs="Consolas"/>
          <w:sz w:val="19"/>
          <w:szCs w:val="19"/>
        </w:rPr>
        <w:t xml:space="preserve"> by the method</w:t>
      </w:r>
    </w:p>
    <w:p w:rsidR="003959CB" w:rsidRDefault="003959CB" w:rsidP="003959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ISubscription</w:t>
      </w:r>
      <w:r>
        <w:rPr>
          <w:rFonts w:ascii="Consolas" w:hAnsi="Consolas" w:cs="Consolas"/>
          <w:sz w:val="19"/>
          <w:szCs w:val="19"/>
        </w:rPr>
        <w:t>&lt;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AppObject</w:t>
      </w:r>
      <w:r>
        <w:rPr>
          <w:rFonts w:ascii="Consolas" w:hAnsi="Consolas" w:cs="Consolas"/>
          <w:sz w:val="19"/>
          <w:szCs w:val="19"/>
        </w:rPr>
        <w:t>&gt;&gt; CreateSubscription(</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AppObject</w:t>
      </w:r>
      <w:r>
        <w:rPr>
          <w:rFonts w:ascii="Consolas" w:hAnsi="Consolas" w:cs="Consolas"/>
          <w:sz w:val="19"/>
          <w:szCs w:val="19"/>
        </w:rPr>
        <w:t>&gt; appObjects)</w:t>
      </w:r>
    </w:p>
    <w:p w:rsidR="00034BC5" w:rsidRDefault="00034BC5" w:rsidP="003959CB">
      <w:pPr>
        <w:rPr>
          <w:rFonts w:ascii="Consolas" w:hAnsi="Consolas" w:cs="Consolas"/>
          <w:sz w:val="19"/>
          <w:szCs w:val="19"/>
        </w:rPr>
      </w:pPr>
    </w:p>
    <w:p w:rsidR="003959CB" w:rsidRDefault="003959CB" w:rsidP="003959CB">
      <w:pPr>
        <w:rPr>
          <w:rFonts w:ascii="Consolas" w:hAnsi="Consolas" w:cs="Consolas"/>
          <w:sz w:val="19"/>
          <w:szCs w:val="19"/>
        </w:rPr>
      </w:pPr>
      <w:r>
        <w:rPr>
          <w:rFonts w:ascii="Consolas" w:hAnsi="Consolas" w:cs="Consolas"/>
          <w:sz w:val="19"/>
          <w:szCs w:val="19"/>
        </w:rPr>
        <w:t xml:space="preserve">The appObjects lists the objects in which </w:t>
      </w:r>
      <w:r w:rsidR="00D25D03">
        <w:rPr>
          <w:rFonts w:ascii="Consolas" w:hAnsi="Consolas" w:cs="Consolas"/>
          <w:sz w:val="19"/>
          <w:szCs w:val="19"/>
        </w:rPr>
        <w:t>the user is interested.</w:t>
      </w:r>
    </w:p>
    <w:p w:rsidR="00D25D03" w:rsidRDefault="00D25D03" w:rsidP="003959CB">
      <w:pPr>
        <w:rPr>
          <w:rFonts w:ascii="Consolas" w:hAnsi="Consolas" w:cs="Consolas"/>
          <w:sz w:val="19"/>
          <w:szCs w:val="19"/>
        </w:rPr>
      </w:pPr>
      <w:r>
        <w:rPr>
          <w:rFonts w:ascii="Consolas" w:hAnsi="Consolas" w:cs="Consolas"/>
          <w:sz w:val="19"/>
          <w:szCs w:val="19"/>
        </w:rPr>
        <w:lastRenderedPageBreak/>
        <w:t>There may be several subscriptions simultaneously.</w:t>
      </w:r>
    </w:p>
    <w:p w:rsidR="00D25D03" w:rsidRPr="00F15AE2" w:rsidRDefault="00D25D03" w:rsidP="00034B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 receive change notification, </w:t>
      </w:r>
      <w:r w:rsidRPr="00034BC5">
        <w:rPr>
          <w:rFonts w:ascii="Consolas" w:hAnsi="Consolas" w:cs="Consolas"/>
          <w:color w:val="2B91AF"/>
          <w:sz w:val="19"/>
          <w:szCs w:val="19"/>
        </w:rPr>
        <w:t>IObserver</w:t>
      </w:r>
      <w:r>
        <w:rPr>
          <w:rFonts w:ascii="Consolas" w:hAnsi="Consolas" w:cs="Consolas"/>
          <w:sz w:val="19"/>
          <w:szCs w:val="19"/>
        </w:rPr>
        <w:t xml:space="preserve"> pattern is used</w:t>
      </w:r>
      <w:r w:rsidR="00034BC5">
        <w:rPr>
          <w:rFonts w:ascii="Consolas" w:hAnsi="Consolas" w:cs="Consolas"/>
          <w:sz w:val="19"/>
          <w:szCs w:val="19"/>
        </w:rPr>
        <w:t xml:space="preserve"> (see MSDN documentation for detailed explanation)</w:t>
      </w:r>
      <w:r>
        <w:rPr>
          <w:rFonts w:ascii="Consolas" w:hAnsi="Consolas" w:cs="Consolas"/>
          <w:sz w:val="19"/>
          <w:szCs w:val="19"/>
        </w:rPr>
        <w:t xml:space="preserve">. The user should create the </w:t>
      </w:r>
      <w:r w:rsidRPr="00034BC5">
        <w:rPr>
          <w:rFonts w:ascii="Consolas" w:hAnsi="Consolas" w:cs="Consolas"/>
          <w:color w:val="2B91AF"/>
          <w:sz w:val="19"/>
          <w:szCs w:val="19"/>
        </w:rPr>
        <w:t>IObserver</w:t>
      </w:r>
      <w:r>
        <w:rPr>
          <w:rFonts w:ascii="Consolas" w:hAnsi="Consolas" w:cs="Consolas"/>
          <w:sz w:val="19"/>
          <w:szCs w:val="19"/>
        </w:rPr>
        <w:t>&lt;</w:t>
      </w:r>
      <w:r w:rsidRPr="00034BC5">
        <w:rPr>
          <w:rFonts w:ascii="Consolas" w:hAnsi="Consolas" w:cs="Consolas"/>
          <w:color w:val="2B91AF"/>
          <w:sz w:val="19"/>
          <w:szCs w:val="19"/>
        </w:rPr>
        <w:t>IEnumerable</w:t>
      </w:r>
      <w:r>
        <w:rPr>
          <w:rFonts w:ascii="Consolas" w:hAnsi="Consolas" w:cs="Consolas"/>
          <w:sz w:val="19"/>
          <w:szCs w:val="19"/>
        </w:rPr>
        <w:t>&lt;</w:t>
      </w:r>
      <w:r w:rsidRPr="00034BC5">
        <w:rPr>
          <w:rFonts w:ascii="Consolas" w:hAnsi="Consolas" w:cs="Consolas"/>
          <w:color w:val="2B91AF"/>
          <w:sz w:val="19"/>
          <w:szCs w:val="19"/>
        </w:rPr>
        <w:t>AppObject</w:t>
      </w:r>
      <w:r>
        <w:rPr>
          <w:rFonts w:ascii="Consolas" w:hAnsi="Consolas" w:cs="Consolas"/>
          <w:sz w:val="19"/>
          <w:szCs w:val="19"/>
        </w:rPr>
        <w:t xml:space="preserve">&gt;&gt; and pass it to Subscribe method of </w:t>
      </w:r>
      <w:r w:rsidRPr="00034BC5">
        <w:rPr>
          <w:rFonts w:ascii="Consolas" w:hAnsi="Consolas" w:cs="Consolas"/>
          <w:color w:val="2B91AF"/>
          <w:sz w:val="19"/>
          <w:szCs w:val="19"/>
        </w:rPr>
        <w:t>ISubscription</w:t>
      </w:r>
      <w:r>
        <w:rPr>
          <w:rFonts w:ascii="Consolas" w:hAnsi="Consolas" w:cs="Consolas"/>
          <w:sz w:val="19"/>
          <w:szCs w:val="19"/>
        </w:rPr>
        <w:t xml:space="preserve"> (inherited from </w:t>
      </w:r>
      <w:r w:rsidRPr="00034BC5">
        <w:rPr>
          <w:rFonts w:ascii="Consolas" w:hAnsi="Consolas" w:cs="Consolas"/>
          <w:color w:val="2B91AF"/>
          <w:sz w:val="19"/>
          <w:szCs w:val="19"/>
        </w:rPr>
        <w:t>IObservable</w:t>
      </w:r>
      <w:r>
        <w:rPr>
          <w:rFonts w:ascii="Consolas" w:hAnsi="Consolas" w:cs="Consolas"/>
          <w:sz w:val="19"/>
          <w:szCs w:val="19"/>
        </w:rPr>
        <w:t>).</w:t>
      </w:r>
    </w:p>
    <w:p w:rsidR="00034BC5" w:rsidRDefault="00034BC5" w:rsidP="003959CB">
      <w:pPr>
        <w:rPr>
          <w:rFonts w:ascii="Consolas" w:hAnsi="Consolas" w:cs="Consolas"/>
          <w:sz w:val="19"/>
          <w:szCs w:val="19"/>
        </w:rPr>
      </w:pPr>
    </w:p>
    <w:p w:rsidR="00D25D03" w:rsidRDefault="00D25D03" w:rsidP="003959CB">
      <w:pPr>
        <w:rPr>
          <w:rFonts w:ascii="Consolas" w:hAnsi="Consolas" w:cs="Consolas"/>
          <w:sz w:val="19"/>
          <w:szCs w:val="19"/>
        </w:rPr>
      </w:pPr>
      <w:r w:rsidRPr="00D25D03">
        <w:rPr>
          <w:rFonts w:ascii="Consolas" w:hAnsi="Consolas" w:cs="Consolas"/>
          <w:sz w:val="19"/>
          <w:szCs w:val="19"/>
        </w:rPr>
        <w:t>Some providers generate change notification by themselves – e.</w:t>
      </w:r>
      <w:r>
        <w:rPr>
          <w:rFonts w:ascii="Consolas" w:hAnsi="Consolas" w:cs="Consolas"/>
          <w:sz w:val="19"/>
          <w:szCs w:val="19"/>
        </w:rPr>
        <w:t>g., based on receiving an unsolicited message from a device.</w:t>
      </w:r>
    </w:p>
    <w:p w:rsidR="00034BC5" w:rsidRDefault="00D25D03" w:rsidP="00034B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w:t>
      </w:r>
      <w:r w:rsidRPr="00034BC5">
        <w:rPr>
          <w:rFonts w:ascii="Consolas" w:hAnsi="Consolas" w:cs="Consolas"/>
          <w:color w:val="2B91AF"/>
          <w:sz w:val="19"/>
          <w:szCs w:val="19"/>
        </w:rPr>
        <w:t>PollingDataProvider</w:t>
      </w:r>
      <w:r>
        <w:rPr>
          <w:rFonts w:ascii="Consolas" w:hAnsi="Consolas" w:cs="Consolas"/>
          <w:sz w:val="19"/>
          <w:szCs w:val="19"/>
        </w:rPr>
        <w:t xml:space="preserve"> actually polls for data at some time interval to detect changes.  </w:t>
      </w:r>
    </w:p>
    <w:p w:rsidR="00D25D03" w:rsidRDefault="00D25D03" w:rsidP="00034BC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provider ha</w:t>
      </w:r>
      <w:r w:rsidR="00034BC5">
        <w:rPr>
          <w:rFonts w:ascii="Consolas" w:hAnsi="Consolas" w:cs="Consolas"/>
          <w:sz w:val="19"/>
          <w:szCs w:val="19"/>
        </w:rPr>
        <w:t>s</w:t>
      </w:r>
      <w:r>
        <w:rPr>
          <w:rFonts w:ascii="Consolas" w:hAnsi="Consolas" w:cs="Consolas"/>
          <w:sz w:val="19"/>
          <w:szCs w:val="19"/>
        </w:rPr>
        <w:t xml:space="preserve"> a more specialized method to create subscriptions:</w:t>
      </w:r>
    </w:p>
    <w:p w:rsidR="00034BC5" w:rsidRDefault="00034BC5" w:rsidP="00D25D03">
      <w:pPr>
        <w:autoSpaceDE w:val="0"/>
        <w:autoSpaceDN w:val="0"/>
        <w:adjustRightInd w:val="0"/>
        <w:spacing w:after="0" w:line="240" w:lineRule="auto"/>
        <w:rPr>
          <w:rFonts w:ascii="Consolas" w:hAnsi="Consolas" w:cs="Consolas"/>
          <w:color w:val="0000FF"/>
          <w:sz w:val="19"/>
          <w:szCs w:val="19"/>
        </w:rPr>
      </w:pPr>
    </w:p>
    <w:p w:rsidR="00D25D03" w:rsidRDefault="00D25D03" w:rsidP="00D25D0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AppSubscription</w:t>
      </w:r>
      <w:r>
        <w:rPr>
          <w:rFonts w:ascii="Consolas" w:hAnsi="Consolas" w:cs="Consolas"/>
          <w:sz w:val="19"/>
          <w:szCs w:val="19"/>
        </w:rPr>
        <w:t xml:space="preserve"> CreateSubscription(</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AppObject</w:t>
      </w:r>
      <w:r>
        <w:rPr>
          <w:rFonts w:ascii="Consolas" w:hAnsi="Consolas" w:cs="Consolas"/>
          <w:sz w:val="19"/>
          <w:szCs w:val="19"/>
        </w:rPr>
        <w:t xml:space="preserve">&gt; appObjects, </w:t>
      </w:r>
      <w:r>
        <w:rPr>
          <w:rFonts w:ascii="Consolas" w:hAnsi="Consolas" w:cs="Consolas"/>
          <w:color w:val="0000FF"/>
          <w:sz w:val="19"/>
          <w:szCs w:val="19"/>
        </w:rPr>
        <w:t>int</w:t>
      </w:r>
      <w:r>
        <w:rPr>
          <w:rFonts w:ascii="Consolas" w:hAnsi="Consolas" w:cs="Consolas"/>
          <w:sz w:val="19"/>
          <w:szCs w:val="19"/>
        </w:rPr>
        <w:t xml:space="preserve"> pollingTime);</w:t>
      </w:r>
    </w:p>
    <w:p w:rsidR="00D25D03" w:rsidRDefault="00D25D03" w:rsidP="00D25D03">
      <w:pPr>
        <w:autoSpaceDE w:val="0"/>
        <w:autoSpaceDN w:val="0"/>
        <w:adjustRightInd w:val="0"/>
        <w:spacing w:after="0" w:line="240" w:lineRule="auto"/>
        <w:rPr>
          <w:rFonts w:ascii="Consolas" w:hAnsi="Consolas" w:cs="Consolas"/>
          <w:sz w:val="19"/>
          <w:szCs w:val="19"/>
        </w:rPr>
      </w:pPr>
    </w:p>
    <w:p w:rsidR="00D25D03" w:rsidRDefault="00D25D03" w:rsidP="00D25D0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pollingTime argument gives the time interval for polling.  The subscription class </w:t>
      </w:r>
      <w:r w:rsidRPr="00054E1D">
        <w:rPr>
          <w:rFonts w:ascii="Consolas" w:hAnsi="Consolas" w:cs="Consolas"/>
          <w:color w:val="2B91AF"/>
          <w:sz w:val="19"/>
          <w:szCs w:val="19"/>
        </w:rPr>
        <w:t>AppSubscription</w:t>
      </w:r>
      <w:r>
        <w:rPr>
          <w:rFonts w:ascii="Consolas" w:hAnsi="Consolas" w:cs="Consolas"/>
          <w:sz w:val="19"/>
          <w:szCs w:val="19"/>
        </w:rPr>
        <w:t xml:space="preserve"> derives from </w:t>
      </w:r>
      <w:r>
        <w:rPr>
          <w:rFonts w:ascii="Consolas" w:hAnsi="Consolas" w:cs="Consolas"/>
          <w:color w:val="2B91AF"/>
          <w:sz w:val="19"/>
          <w:szCs w:val="19"/>
        </w:rPr>
        <w:t>ISubscription</w:t>
      </w:r>
      <w:r>
        <w:rPr>
          <w:rFonts w:ascii="Consolas" w:hAnsi="Consolas" w:cs="Consolas"/>
          <w:sz w:val="19"/>
          <w:szCs w:val="19"/>
        </w:rPr>
        <w:t>&lt;</w:t>
      </w:r>
      <w:r>
        <w:rPr>
          <w:rFonts w:ascii="Consolas" w:hAnsi="Consolas" w:cs="Consolas"/>
          <w:color w:val="2B91AF"/>
          <w:sz w:val="19"/>
          <w:szCs w:val="19"/>
        </w:rPr>
        <w:t>IEnumerable</w:t>
      </w:r>
      <w:r>
        <w:rPr>
          <w:rFonts w:ascii="Consolas" w:hAnsi="Consolas" w:cs="Consolas"/>
          <w:sz w:val="19"/>
          <w:szCs w:val="19"/>
        </w:rPr>
        <w:t>&lt;</w:t>
      </w:r>
      <w:r>
        <w:rPr>
          <w:rFonts w:ascii="Consolas" w:hAnsi="Consolas" w:cs="Consolas"/>
          <w:color w:val="2B91AF"/>
          <w:sz w:val="19"/>
          <w:szCs w:val="19"/>
        </w:rPr>
        <w:t>AppObject</w:t>
      </w:r>
      <w:r>
        <w:rPr>
          <w:rFonts w:ascii="Consolas" w:hAnsi="Consolas" w:cs="Consolas"/>
          <w:sz w:val="19"/>
          <w:szCs w:val="19"/>
        </w:rPr>
        <w:t>&gt;&gt; but also provide</w:t>
      </w:r>
      <w:r w:rsidR="00054E1D">
        <w:rPr>
          <w:rFonts w:ascii="Consolas" w:hAnsi="Consolas" w:cs="Consolas"/>
          <w:sz w:val="19"/>
          <w:szCs w:val="19"/>
        </w:rPr>
        <w:t>s</w:t>
      </w:r>
      <w:r>
        <w:rPr>
          <w:rFonts w:ascii="Consolas" w:hAnsi="Consolas" w:cs="Consolas"/>
          <w:sz w:val="19"/>
          <w:szCs w:val="19"/>
        </w:rPr>
        <w:t xml:space="preserve"> some specific functionality:</w:t>
      </w:r>
    </w:p>
    <w:p w:rsidR="0028461E" w:rsidRDefault="0028461E" w:rsidP="00D25D03">
      <w:pPr>
        <w:autoSpaceDE w:val="0"/>
        <w:autoSpaceDN w:val="0"/>
        <w:adjustRightInd w:val="0"/>
        <w:spacing w:after="0" w:line="240" w:lineRule="auto"/>
        <w:rPr>
          <w:rFonts w:ascii="Consolas" w:hAnsi="Consolas" w:cs="Consolas"/>
          <w:sz w:val="19"/>
          <w:szCs w:val="19"/>
        </w:rPr>
      </w:pPr>
    </w:p>
    <w:tbl>
      <w:tblPr>
        <w:tblStyle w:val="TableGrid"/>
        <w:tblW w:w="0" w:type="auto"/>
        <w:tblLook w:val="04A0" w:firstRow="1" w:lastRow="0" w:firstColumn="1" w:lastColumn="0" w:noHBand="0" w:noVBand="1"/>
      </w:tblPr>
      <w:tblGrid>
        <w:gridCol w:w="4788"/>
        <w:gridCol w:w="4788"/>
      </w:tblGrid>
      <w:tr w:rsidR="00D25D03" w:rsidTr="00D25D03">
        <w:tc>
          <w:tcPr>
            <w:tcW w:w="4788" w:type="dxa"/>
          </w:tcPr>
          <w:p w:rsidR="00D25D03" w:rsidRDefault="0028461E" w:rsidP="00D25D03">
            <w:pPr>
              <w:autoSpaceDE w:val="0"/>
              <w:autoSpaceDN w:val="0"/>
              <w:adjustRightInd w:val="0"/>
              <w:rPr>
                <w:rFonts w:ascii="Consolas" w:hAnsi="Consolas" w:cs="Consolas"/>
                <w:sz w:val="19"/>
                <w:szCs w:val="19"/>
              </w:rPr>
            </w:pPr>
            <w:r>
              <w:rPr>
                <w:rFonts w:ascii="Consolas" w:hAnsi="Consolas" w:cs="Consolas"/>
                <w:sz w:val="19"/>
                <w:szCs w:val="19"/>
              </w:rPr>
              <w:t>Method/Property</w:t>
            </w:r>
          </w:p>
        </w:tc>
        <w:tc>
          <w:tcPr>
            <w:tcW w:w="4788" w:type="dxa"/>
          </w:tcPr>
          <w:p w:rsidR="00D25D03" w:rsidRDefault="0028461E" w:rsidP="00D25D03">
            <w:pPr>
              <w:autoSpaceDE w:val="0"/>
              <w:autoSpaceDN w:val="0"/>
              <w:adjustRightInd w:val="0"/>
              <w:rPr>
                <w:rFonts w:ascii="Consolas" w:hAnsi="Consolas" w:cs="Consolas"/>
                <w:sz w:val="19"/>
                <w:szCs w:val="19"/>
              </w:rPr>
            </w:pPr>
            <w:r>
              <w:rPr>
                <w:rFonts w:ascii="Consolas" w:hAnsi="Consolas" w:cs="Consolas"/>
                <w:sz w:val="19"/>
                <w:szCs w:val="19"/>
              </w:rPr>
              <w:t>Description</w:t>
            </w:r>
          </w:p>
        </w:tc>
      </w:tr>
      <w:tr w:rsidR="00D25D03" w:rsidTr="00D25D03">
        <w:tc>
          <w:tcPr>
            <w:tcW w:w="4788" w:type="dxa"/>
          </w:tcPr>
          <w:p w:rsidR="00D25D03" w:rsidRDefault="0028461E" w:rsidP="00D25D03">
            <w:pPr>
              <w:autoSpaceDE w:val="0"/>
              <w:autoSpaceDN w:val="0"/>
              <w:adjustRightInd w:val="0"/>
              <w:rPr>
                <w:rFonts w:ascii="Consolas" w:hAnsi="Consolas" w:cs="Consolas"/>
                <w:sz w:val="19"/>
                <w:szCs w:val="19"/>
              </w:rPr>
            </w:pPr>
            <w:r>
              <w:rPr>
                <w:rFonts w:ascii="Consolas" w:hAnsi="Consolas" w:cs="Consolas"/>
                <w:sz w:val="19"/>
                <w:szCs w:val="19"/>
              </w:rPr>
              <w:t>Period</w:t>
            </w:r>
          </w:p>
        </w:tc>
        <w:tc>
          <w:tcPr>
            <w:tcW w:w="4788" w:type="dxa"/>
          </w:tcPr>
          <w:p w:rsidR="00D25D03" w:rsidRDefault="0028461E" w:rsidP="00D25D03">
            <w:pPr>
              <w:autoSpaceDE w:val="0"/>
              <w:autoSpaceDN w:val="0"/>
              <w:adjustRightInd w:val="0"/>
              <w:rPr>
                <w:rFonts w:ascii="Consolas" w:hAnsi="Consolas" w:cs="Consolas"/>
                <w:sz w:val="19"/>
                <w:szCs w:val="19"/>
              </w:rPr>
            </w:pPr>
            <w:r>
              <w:rPr>
                <w:rFonts w:ascii="Consolas" w:hAnsi="Consolas" w:cs="Consolas"/>
                <w:sz w:val="19"/>
                <w:szCs w:val="19"/>
              </w:rPr>
              <w:t>Polling interval</w:t>
            </w:r>
          </w:p>
        </w:tc>
      </w:tr>
      <w:tr w:rsidR="00D25D03" w:rsidTr="00D25D03">
        <w:tc>
          <w:tcPr>
            <w:tcW w:w="4788" w:type="dxa"/>
          </w:tcPr>
          <w:p w:rsidR="00D25D03" w:rsidRDefault="0028461E" w:rsidP="00D25D03">
            <w:pPr>
              <w:autoSpaceDE w:val="0"/>
              <w:autoSpaceDN w:val="0"/>
              <w:adjustRightInd w:val="0"/>
              <w:rPr>
                <w:rFonts w:ascii="Consolas" w:hAnsi="Consolas" w:cs="Consolas"/>
                <w:sz w:val="19"/>
                <w:szCs w:val="19"/>
              </w:rPr>
            </w:pPr>
            <w:r>
              <w:rPr>
                <w:rFonts w:ascii="Consolas" w:hAnsi="Consolas" w:cs="Consolas"/>
                <w:sz w:val="19"/>
                <w:szCs w:val="19"/>
              </w:rPr>
              <w:t>IsStarted</w:t>
            </w:r>
          </w:p>
        </w:tc>
        <w:tc>
          <w:tcPr>
            <w:tcW w:w="4788" w:type="dxa"/>
          </w:tcPr>
          <w:p w:rsidR="00D25D03" w:rsidRDefault="0028461E" w:rsidP="00D25D03">
            <w:pPr>
              <w:autoSpaceDE w:val="0"/>
              <w:autoSpaceDN w:val="0"/>
              <w:adjustRightInd w:val="0"/>
              <w:rPr>
                <w:rFonts w:ascii="Consolas" w:hAnsi="Consolas" w:cs="Consolas"/>
                <w:sz w:val="19"/>
                <w:szCs w:val="19"/>
              </w:rPr>
            </w:pPr>
            <w:r>
              <w:rPr>
                <w:rFonts w:ascii="Consolas" w:hAnsi="Consolas" w:cs="Consolas"/>
                <w:sz w:val="19"/>
                <w:szCs w:val="19"/>
              </w:rPr>
              <w:t>Polling is active</w:t>
            </w:r>
          </w:p>
        </w:tc>
      </w:tr>
      <w:tr w:rsidR="0028461E" w:rsidTr="00DB1B7E">
        <w:tc>
          <w:tcPr>
            <w:tcW w:w="4788" w:type="dxa"/>
          </w:tcPr>
          <w:p w:rsidR="0028461E" w:rsidRDefault="0028461E" w:rsidP="00DB1B7E">
            <w:pPr>
              <w:autoSpaceDE w:val="0"/>
              <w:autoSpaceDN w:val="0"/>
              <w:adjustRightInd w:val="0"/>
              <w:rPr>
                <w:rFonts w:ascii="Consolas" w:hAnsi="Consolas" w:cs="Consolas"/>
                <w:sz w:val="19"/>
                <w:szCs w:val="19"/>
              </w:rPr>
            </w:pPr>
            <w:r>
              <w:rPr>
                <w:rFonts w:ascii="Consolas" w:hAnsi="Consolas" w:cs="Consolas"/>
                <w:sz w:val="19"/>
                <w:szCs w:val="19"/>
              </w:rPr>
              <w:t>Start</w:t>
            </w:r>
          </w:p>
        </w:tc>
        <w:tc>
          <w:tcPr>
            <w:tcW w:w="4788" w:type="dxa"/>
          </w:tcPr>
          <w:p w:rsidR="0028461E" w:rsidRDefault="0028461E" w:rsidP="00DB1B7E">
            <w:pPr>
              <w:autoSpaceDE w:val="0"/>
              <w:autoSpaceDN w:val="0"/>
              <w:adjustRightInd w:val="0"/>
              <w:rPr>
                <w:rFonts w:ascii="Consolas" w:hAnsi="Consolas" w:cs="Consolas"/>
                <w:sz w:val="19"/>
                <w:szCs w:val="19"/>
              </w:rPr>
            </w:pPr>
            <w:r>
              <w:rPr>
                <w:rFonts w:ascii="Consolas" w:hAnsi="Consolas" w:cs="Consolas"/>
                <w:sz w:val="19"/>
                <w:szCs w:val="19"/>
              </w:rPr>
              <w:t>Starts polling</w:t>
            </w:r>
          </w:p>
        </w:tc>
      </w:tr>
      <w:tr w:rsidR="0028461E" w:rsidTr="00DB1B7E">
        <w:tc>
          <w:tcPr>
            <w:tcW w:w="4788" w:type="dxa"/>
          </w:tcPr>
          <w:p w:rsidR="0028461E" w:rsidRDefault="0028461E" w:rsidP="00DB1B7E">
            <w:pPr>
              <w:autoSpaceDE w:val="0"/>
              <w:autoSpaceDN w:val="0"/>
              <w:adjustRightInd w:val="0"/>
              <w:rPr>
                <w:rFonts w:ascii="Consolas" w:hAnsi="Consolas" w:cs="Consolas"/>
                <w:sz w:val="19"/>
                <w:szCs w:val="19"/>
              </w:rPr>
            </w:pPr>
            <w:r>
              <w:rPr>
                <w:rFonts w:ascii="Consolas" w:hAnsi="Consolas" w:cs="Consolas"/>
                <w:sz w:val="19"/>
                <w:szCs w:val="19"/>
              </w:rPr>
              <w:t>Stop</w:t>
            </w:r>
          </w:p>
        </w:tc>
        <w:tc>
          <w:tcPr>
            <w:tcW w:w="4788" w:type="dxa"/>
          </w:tcPr>
          <w:p w:rsidR="0028461E" w:rsidRDefault="0028461E" w:rsidP="00DB1B7E">
            <w:pPr>
              <w:autoSpaceDE w:val="0"/>
              <w:autoSpaceDN w:val="0"/>
              <w:adjustRightInd w:val="0"/>
              <w:rPr>
                <w:rFonts w:ascii="Consolas" w:hAnsi="Consolas" w:cs="Consolas"/>
                <w:sz w:val="19"/>
                <w:szCs w:val="19"/>
              </w:rPr>
            </w:pPr>
            <w:r>
              <w:rPr>
                <w:rFonts w:ascii="Consolas" w:hAnsi="Consolas" w:cs="Consolas"/>
                <w:sz w:val="19"/>
                <w:szCs w:val="19"/>
              </w:rPr>
              <w:t>Stops polling</w:t>
            </w:r>
          </w:p>
        </w:tc>
      </w:tr>
      <w:tr w:rsidR="0028461E" w:rsidTr="00DB1B7E">
        <w:tc>
          <w:tcPr>
            <w:tcW w:w="4788" w:type="dxa"/>
          </w:tcPr>
          <w:p w:rsidR="0028461E" w:rsidRDefault="0028461E" w:rsidP="00DB1B7E">
            <w:pPr>
              <w:autoSpaceDE w:val="0"/>
              <w:autoSpaceDN w:val="0"/>
              <w:adjustRightInd w:val="0"/>
              <w:rPr>
                <w:rFonts w:ascii="Consolas" w:hAnsi="Consolas" w:cs="Consolas"/>
                <w:sz w:val="19"/>
                <w:szCs w:val="19"/>
              </w:rPr>
            </w:pPr>
            <w:r>
              <w:rPr>
                <w:rFonts w:ascii="Consolas" w:hAnsi="Consolas" w:cs="Consolas"/>
                <w:sz w:val="19"/>
                <w:szCs w:val="19"/>
              </w:rPr>
              <w:t>Poll</w:t>
            </w:r>
          </w:p>
        </w:tc>
        <w:tc>
          <w:tcPr>
            <w:tcW w:w="4788" w:type="dxa"/>
          </w:tcPr>
          <w:p w:rsidR="0028461E" w:rsidRDefault="0028461E" w:rsidP="00DB1B7E">
            <w:pPr>
              <w:autoSpaceDE w:val="0"/>
              <w:autoSpaceDN w:val="0"/>
              <w:adjustRightInd w:val="0"/>
              <w:rPr>
                <w:rFonts w:ascii="Consolas" w:hAnsi="Consolas" w:cs="Consolas"/>
                <w:sz w:val="19"/>
                <w:szCs w:val="19"/>
              </w:rPr>
            </w:pPr>
            <w:r>
              <w:rPr>
                <w:rFonts w:ascii="Consolas" w:hAnsi="Consolas" w:cs="Consolas"/>
                <w:sz w:val="19"/>
                <w:szCs w:val="19"/>
              </w:rPr>
              <w:t>Perform immediate, out-of-schedule, poll</w:t>
            </w:r>
          </w:p>
        </w:tc>
      </w:tr>
    </w:tbl>
    <w:p w:rsidR="00D25D03" w:rsidRDefault="00D25D03" w:rsidP="00D25D03">
      <w:pPr>
        <w:autoSpaceDE w:val="0"/>
        <w:autoSpaceDN w:val="0"/>
        <w:adjustRightInd w:val="0"/>
        <w:spacing w:after="0" w:line="240" w:lineRule="auto"/>
        <w:rPr>
          <w:rFonts w:ascii="Consolas" w:hAnsi="Consolas" w:cs="Consolas"/>
          <w:sz w:val="19"/>
          <w:szCs w:val="19"/>
        </w:rPr>
      </w:pPr>
    </w:p>
    <w:p w:rsidR="008F4A30" w:rsidRDefault="008F4A30" w:rsidP="008F4A30">
      <w:pPr>
        <w:pStyle w:val="Heading1"/>
      </w:pPr>
      <w:r>
        <w:t>High-Level Data Files</w:t>
      </w:r>
    </w:p>
    <w:p w:rsidR="008F4A30" w:rsidRDefault="008F4A30" w:rsidP="008F4A30">
      <w:r>
        <w:t>There are two types of high-level data files:</w:t>
      </w:r>
    </w:p>
    <w:p w:rsidR="008F4A30" w:rsidRDefault="008F4A30" w:rsidP="00E85ABB">
      <w:pPr>
        <w:pStyle w:val="ListParagraph"/>
        <w:numPr>
          <w:ilvl w:val="0"/>
          <w:numId w:val="3"/>
        </w:numPr>
      </w:pPr>
      <w:r>
        <w:t>Data files containing values of particular objects in application interfaces – data snapshots (.xdss) and settings files (.xspt)</w:t>
      </w:r>
    </w:p>
    <w:p w:rsidR="008F4A30" w:rsidRDefault="008F4A30" w:rsidP="00E85ABB">
      <w:pPr>
        <w:pStyle w:val="ListParagraph"/>
        <w:numPr>
          <w:ilvl w:val="0"/>
          <w:numId w:val="3"/>
        </w:numPr>
      </w:pPr>
      <w:r>
        <w:t>Data files containing a value of a particular application type (.xdat)</w:t>
      </w:r>
    </w:p>
    <w:p w:rsidR="008F4A30" w:rsidRDefault="008F4A30" w:rsidP="008F4A30">
      <w:r>
        <w:t>The files have simple xml format. In both types of files, top xml elements specify the interfaces  particular data objects belong to.  In .xdss and .xspt files inner xml elements specify a name of an object in the interface and the value of the object.  In .xdat files a name of an application type is specified.</w:t>
      </w:r>
    </w:p>
    <w:p w:rsidR="008F4A30" w:rsidRDefault="008F4A30" w:rsidP="008F4A30">
      <w:r>
        <w:t>High-level data files are used to store application data.  Their content may be accessed in two ways:</w:t>
      </w:r>
    </w:p>
    <w:p w:rsidR="008F4A30" w:rsidRDefault="008F4A30" w:rsidP="00E85ABB">
      <w:pPr>
        <w:pStyle w:val="ListParagraph"/>
        <w:numPr>
          <w:ilvl w:val="0"/>
          <w:numId w:val="6"/>
        </w:numPr>
      </w:pPr>
      <w:r>
        <w:t>Save/Load methods</w:t>
      </w:r>
    </w:p>
    <w:p w:rsidR="008F4A30" w:rsidRDefault="008F4A30" w:rsidP="00E85ABB">
      <w:pPr>
        <w:pStyle w:val="ListParagraph"/>
        <w:numPr>
          <w:ilvl w:val="0"/>
          <w:numId w:val="6"/>
        </w:numPr>
      </w:pPr>
      <w:r>
        <w:t>Using a special application data provider</w:t>
      </w:r>
    </w:p>
    <w:p w:rsidR="00B87379" w:rsidRDefault="00B87379" w:rsidP="00B87379">
      <w:pPr>
        <w:pStyle w:val="Heading1"/>
      </w:pPr>
      <w:r>
        <w:t>Save/Restore Groups</w:t>
      </w:r>
    </w:p>
    <w:p w:rsidR="0006417D" w:rsidRDefault="0006417D" w:rsidP="0006417D">
      <w:r>
        <w:t xml:space="preserve">Save/Restore groups are defined in .xsptdef files.  The format of the file is described in </w:t>
      </w:r>
      <w:r w:rsidRPr="0006417D">
        <w:t>SaveRestoreGroupsDefinition_1.1.doc</w:t>
      </w:r>
      <w:r>
        <w:t xml:space="preserve"> document. </w:t>
      </w:r>
    </w:p>
    <w:p w:rsidR="0006417D" w:rsidRDefault="0006417D" w:rsidP="0006417D">
      <w:r>
        <w:lastRenderedPageBreak/>
        <w:t>An application profile definition file (.xprfdef) includes a reference to a file with definitions for save/restore pertaining to this profile.</w:t>
      </w:r>
    </w:p>
    <w:p w:rsidR="0006417D" w:rsidRDefault="0006417D" w:rsidP="0006417D">
      <w:pPr>
        <w:autoSpaceDE w:val="0"/>
        <w:autoSpaceDN w:val="0"/>
        <w:adjustRightInd w:val="0"/>
        <w:spacing w:after="0" w:line="240" w:lineRule="auto"/>
      </w:pPr>
      <w:r>
        <w:t xml:space="preserve">At run-time, the save/restore groups are represented by the class </w:t>
      </w:r>
      <w:r w:rsidR="004111F6">
        <w:rPr>
          <w:rFonts w:ascii="Consolas" w:hAnsi="Consolas" w:cs="Consolas"/>
          <w:color w:val="2B91AF"/>
          <w:sz w:val="19"/>
          <w:szCs w:val="19"/>
        </w:rPr>
        <w:t>AppS</w:t>
      </w:r>
      <w:r>
        <w:rPr>
          <w:rFonts w:ascii="Consolas" w:hAnsi="Consolas" w:cs="Consolas"/>
          <w:color w:val="2B91AF"/>
          <w:sz w:val="19"/>
          <w:szCs w:val="19"/>
        </w:rPr>
        <w:t>aveRestoreGroup</w:t>
      </w:r>
      <w:r w:rsidR="004111F6">
        <w:rPr>
          <w:rFonts w:ascii="Consolas" w:hAnsi="Consolas" w:cs="Consolas"/>
          <w:color w:val="2B91AF"/>
          <w:sz w:val="19"/>
          <w:szCs w:val="19"/>
        </w:rPr>
        <w:t>s</w:t>
      </w:r>
      <w:r>
        <w:rPr>
          <w:rFonts w:ascii="Consolas" w:hAnsi="Consolas" w:cs="Consolas"/>
          <w:color w:val="2B91AF"/>
          <w:sz w:val="19"/>
          <w:szCs w:val="19"/>
        </w:rPr>
        <w:t xml:space="preserve"> </w:t>
      </w:r>
      <w:r>
        <w:t xml:space="preserve">and is accessible via the </w:t>
      </w:r>
      <w:r w:rsidR="004111F6">
        <w:t xml:space="preserve">SaveRestoreGroups property of </w:t>
      </w:r>
      <w:r w:rsidR="004111F6" w:rsidRPr="004111F6">
        <w:rPr>
          <w:rFonts w:ascii="Consolas" w:hAnsi="Consolas" w:cs="Consolas"/>
          <w:color w:val="2B91AF"/>
          <w:sz w:val="19"/>
          <w:szCs w:val="19"/>
        </w:rPr>
        <w:t>AppInterfaceProfile</w:t>
      </w:r>
      <w:r w:rsidR="004111F6">
        <w:t>.</w:t>
      </w:r>
    </w:p>
    <w:p w:rsidR="004111F6" w:rsidRDefault="004111F6" w:rsidP="0006417D">
      <w:pPr>
        <w:autoSpaceDE w:val="0"/>
        <w:autoSpaceDN w:val="0"/>
        <w:adjustRightInd w:val="0"/>
        <w:spacing w:after="0" w:line="240" w:lineRule="auto"/>
      </w:pPr>
    </w:p>
    <w:p w:rsidR="004111F6" w:rsidRDefault="004111F6" w:rsidP="0006417D">
      <w:pPr>
        <w:autoSpaceDE w:val="0"/>
        <w:autoSpaceDN w:val="0"/>
        <w:adjustRightInd w:val="0"/>
        <w:spacing w:after="0" w:line="240" w:lineRule="auto"/>
      </w:pPr>
      <w:r>
        <w:t xml:space="preserve">Each save/restore group is represented by an instance of </w:t>
      </w:r>
      <w:r w:rsidRPr="004111F6">
        <w:rPr>
          <w:rFonts w:ascii="Consolas" w:hAnsi="Consolas" w:cs="Consolas"/>
          <w:color w:val="2B91AF"/>
          <w:sz w:val="19"/>
          <w:szCs w:val="19"/>
        </w:rPr>
        <w:t>SaveRestoreGroup</w:t>
      </w:r>
      <w:r>
        <w:t xml:space="preserve">.  Save/restore groups are organized into tree-like hierarchy.  Navigation over the hierarchy is supported by </w:t>
      </w:r>
      <w:r w:rsidRPr="004111F6">
        <w:rPr>
          <w:rFonts w:ascii="Consolas" w:hAnsi="Consolas" w:cs="Consolas"/>
          <w:color w:val="2B91AF"/>
          <w:sz w:val="19"/>
          <w:szCs w:val="19"/>
        </w:rPr>
        <w:t>TreeNode</w:t>
      </w:r>
      <w:r>
        <w:t xml:space="preserve"> methods (and </w:t>
      </w:r>
      <w:r w:rsidRPr="004111F6">
        <w:rPr>
          <w:rFonts w:ascii="Consolas" w:hAnsi="Consolas" w:cs="Consolas"/>
          <w:color w:val="2B91AF"/>
          <w:sz w:val="19"/>
          <w:szCs w:val="19"/>
        </w:rPr>
        <w:t>SaveRestoreGroup</w:t>
      </w:r>
      <w:r>
        <w:t xml:space="preserve"> inherits from </w:t>
      </w:r>
      <w:r w:rsidRPr="004111F6">
        <w:rPr>
          <w:rFonts w:ascii="Consolas" w:hAnsi="Consolas" w:cs="Consolas"/>
          <w:color w:val="2B91AF"/>
          <w:sz w:val="19"/>
          <w:szCs w:val="19"/>
        </w:rPr>
        <w:t>TreeNode</w:t>
      </w:r>
      <w:r>
        <w:t>).</w:t>
      </w:r>
    </w:p>
    <w:p w:rsidR="00DB50C6" w:rsidRDefault="00DB50C6" w:rsidP="0006417D">
      <w:pPr>
        <w:autoSpaceDE w:val="0"/>
        <w:autoSpaceDN w:val="0"/>
        <w:adjustRightInd w:val="0"/>
        <w:spacing w:after="0" w:line="240" w:lineRule="auto"/>
      </w:pPr>
    </w:p>
    <w:p w:rsidR="009467E4" w:rsidRDefault="009467E4" w:rsidP="009467E4">
      <w:pPr>
        <w:autoSpaceDE w:val="0"/>
        <w:autoSpaceDN w:val="0"/>
        <w:adjustRightInd w:val="0"/>
        <w:spacing w:after="0" w:line="240" w:lineRule="auto"/>
        <w:rPr>
          <w:rFonts w:ascii="Consolas" w:hAnsi="Consolas" w:cs="Consolas"/>
          <w:sz w:val="19"/>
          <w:szCs w:val="19"/>
        </w:rPr>
      </w:pPr>
      <w:r>
        <w:t xml:space="preserve">The property </w:t>
      </w:r>
      <w:r>
        <w:rPr>
          <w:rFonts w:ascii="Consolas" w:hAnsi="Consolas" w:cs="Consolas"/>
          <w:sz w:val="19"/>
          <w:szCs w:val="19"/>
        </w:rPr>
        <w:t xml:space="preserve">SRGroupsTree of </w:t>
      </w:r>
      <w:r>
        <w:rPr>
          <w:rFonts w:ascii="Consolas" w:hAnsi="Consolas" w:cs="Consolas"/>
          <w:color w:val="2B91AF"/>
          <w:sz w:val="19"/>
          <w:szCs w:val="19"/>
        </w:rPr>
        <w:t>AppSaveRestoreGroups</w:t>
      </w:r>
      <w:r>
        <w:rPr>
          <w:rFonts w:ascii="Consolas" w:hAnsi="Consolas" w:cs="Consolas"/>
          <w:sz w:val="19"/>
          <w:szCs w:val="19"/>
        </w:rPr>
        <w:t xml:space="preserve"> contains the list of top-level groups in the hierarchy.</w:t>
      </w:r>
    </w:p>
    <w:p w:rsidR="009467E4" w:rsidRDefault="009467E4" w:rsidP="009467E4">
      <w:pPr>
        <w:autoSpaceDE w:val="0"/>
        <w:autoSpaceDN w:val="0"/>
        <w:adjustRightInd w:val="0"/>
        <w:spacing w:after="0" w:line="240" w:lineRule="auto"/>
        <w:rPr>
          <w:rFonts w:ascii="Consolas" w:hAnsi="Consolas" w:cs="Consolas"/>
          <w:sz w:val="19"/>
          <w:szCs w:val="19"/>
        </w:rPr>
      </w:pPr>
    </w:p>
    <w:p w:rsidR="00DB50C6" w:rsidRPr="00DB50C6" w:rsidRDefault="00DB50C6" w:rsidP="0006417D">
      <w:pPr>
        <w:autoSpaceDE w:val="0"/>
        <w:autoSpaceDN w:val="0"/>
        <w:adjustRightInd w:val="0"/>
        <w:spacing w:after="0" w:line="240" w:lineRule="auto"/>
        <w:rPr>
          <w:rFonts w:ascii="Consolas" w:hAnsi="Consolas" w:cs="Consolas"/>
          <w:sz w:val="19"/>
          <w:szCs w:val="19"/>
        </w:rPr>
      </w:pPr>
      <w:r>
        <w:t xml:space="preserve">Application objects belonging to a </w:t>
      </w:r>
      <w:r w:rsidRPr="004111F6">
        <w:rPr>
          <w:rFonts w:ascii="Consolas" w:hAnsi="Consolas" w:cs="Consolas"/>
          <w:color w:val="2B91AF"/>
          <w:sz w:val="19"/>
          <w:szCs w:val="19"/>
        </w:rPr>
        <w:t>SaveRestoreGroup</w:t>
      </w:r>
      <w:r>
        <w:t xml:space="preserve"> are given by the </w:t>
      </w:r>
      <w:r>
        <w:rPr>
          <w:rFonts w:ascii="Consolas" w:hAnsi="Consolas" w:cs="Consolas"/>
          <w:sz w:val="19"/>
          <w:szCs w:val="19"/>
        </w:rPr>
        <w:t xml:space="preserve">ChildItems property.  It is assumed that a save/restore group represented by an instance of </w:t>
      </w:r>
      <w:r w:rsidRPr="004111F6">
        <w:rPr>
          <w:rFonts w:ascii="Consolas" w:hAnsi="Consolas" w:cs="Consolas"/>
          <w:color w:val="2B91AF"/>
          <w:sz w:val="19"/>
          <w:szCs w:val="19"/>
        </w:rPr>
        <w:t>SaveRestoreGroup</w:t>
      </w:r>
      <w:r>
        <w:rPr>
          <w:rFonts w:ascii="Consolas" w:hAnsi="Consolas" w:cs="Consolas"/>
          <w:sz w:val="19"/>
          <w:szCs w:val="19"/>
        </w:rPr>
        <w:t xml:space="preserve"> contains application objects listed in ChildItems of this </w:t>
      </w:r>
      <w:r w:rsidRPr="004111F6">
        <w:rPr>
          <w:rFonts w:ascii="Consolas" w:hAnsi="Consolas" w:cs="Consolas"/>
          <w:color w:val="2B91AF"/>
          <w:sz w:val="19"/>
          <w:szCs w:val="19"/>
        </w:rPr>
        <w:t>SaveRestoreGroup</w:t>
      </w:r>
      <w:r>
        <w:rPr>
          <w:rFonts w:ascii="Consolas" w:hAnsi="Consolas" w:cs="Consolas"/>
          <w:sz w:val="19"/>
          <w:szCs w:val="19"/>
        </w:rPr>
        <w:t xml:space="preserve"> and ChildItems lists of all </w:t>
      </w:r>
      <w:r w:rsidRPr="004111F6">
        <w:rPr>
          <w:rFonts w:ascii="Consolas" w:hAnsi="Consolas" w:cs="Consolas"/>
          <w:color w:val="2B91AF"/>
          <w:sz w:val="19"/>
          <w:szCs w:val="19"/>
        </w:rPr>
        <w:t>SaveRestoreGroup</w:t>
      </w:r>
      <w:r>
        <w:rPr>
          <w:rFonts w:ascii="Consolas" w:hAnsi="Consolas" w:cs="Consolas"/>
          <w:color w:val="2B91AF"/>
          <w:sz w:val="19"/>
          <w:szCs w:val="19"/>
        </w:rPr>
        <w:t xml:space="preserve"> </w:t>
      </w:r>
      <w:r>
        <w:rPr>
          <w:rFonts w:ascii="Consolas" w:hAnsi="Consolas" w:cs="Consolas"/>
          <w:sz w:val="19"/>
          <w:szCs w:val="19"/>
        </w:rPr>
        <w:t>down in the hierarchy.</w:t>
      </w:r>
    </w:p>
    <w:p w:rsidR="009467E4" w:rsidRDefault="009467E4" w:rsidP="0006417D">
      <w:pPr>
        <w:autoSpaceDE w:val="0"/>
        <w:autoSpaceDN w:val="0"/>
        <w:adjustRightInd w:val="0"/>
        <w:spacing w:after="0" w:line="240" w:lineRule="auto"/>
      </w:pPr>
    </w:p>
    <w:p w:rsidR="004111F6" w:rsidRDefault="004111F6" w:rsidP="0006417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object data of a particular save/restore group may be stored to </w:t>
      </w:r>
      <w:r w:rsidR="009467E4">
        <w:rPr>
          <w:rFonts w:ascii="Consolas" w:hAnsi="Consolas" w:cs="Consolas"/>
          <w:sz w:val="19"/>
          <w:szCs w:val="19"/>
        </w:rPr>
        <w:t xml:space="preserve">a </w:t>
      </w:r>
      <w:r>
        <w:rPr>
          <w:rFonts w:ascii="Consolas" w:hAnsi="Consolas" w:cs="Consolas"/>
          <w:sz w:val="19"/>
          <w:szCs w:val="19"/>
        </w:rPr>
        <w:t xml:space="preserve">file or retrieved from </w:t>
      </w:r>
      <w:r w:rsidR="009467E4">
        <w:rPr>
          <w:rFonts w:ascii="Consolas" w:hAnsi="Consolas" w:cs="Consolas"/>
          <w:sz w:val="19"/>
          <w:szCs w:val="19"/>
        </w:rPr>
        <w:t xml:space="preserve">a </w:t>
      </w:r>
      <w:r>
        <w:rPr>
          <w:rFonts w:ascii="Consolas" w:hAnsi="Consolas" w:cs="Consolas"/>
          <w:sz w:val="19"/>
          <w:szCs w:val="19"/>
        </w:rPr>
        <w:t xml:space="preserve">file by the </w:t>
      </w:r>
      <w:r w:rsidR="009467E4">
        <w:rPr>
          <w:rFonts w:ascii="Consolas" w:hAnsi="Consolas" w:cs="Consolas"/>
          <w:sz w:val="19"/>
          <w:szCs w:val="19"/>
        </w:rPr>
        <w:t xml:space="preserve">Save and Load helper methods. In these methods, an application data provider and a file name are given as parameters.  The Load method retrieves data values from high-level data files and writes it to provider.  The Save method retrieves the values of objects belonging to a save/restore groups from the provider and stores them into a file. </w:t>
      </w:r>
    </w:p>
    <w:p w:rsidR="009467E4" w:rsidRDefault="009467E4" w:rsidP="0006417D">
      <w:pPr>
        <w:autoSpaceDE w:val="0"/>
        <w:autoSpaceDN w:val="0"/>
        <w:adjustRightInd w:val="0"/>
        <w:spacing w:after="0" w:line="240" w:lineRule="auto"/>
        <w:rPr>
          <w:rFonts w:ascii="Consolas" w:hAnsi="Consolas" w:cs="Consolas"/>
          <w:sz w:val="19"/>
          <w:szCs w:val="19"/>
        </w:rPr>
      </w:pPr>
    </w:p>
    <w:p w:rsidR="008F4A30" w:rsidRDefault="009467E4" w:rsidP="008F4A3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Special support is provided for GUI end-user programs like ILink.  The </w:t>
      </w:r>
      <w:r w:rsidRPr="009467E4">
        <w:rPr>
          <w:rFonts w:ascii="Consolas" w:hAnsi="Consolas" w:cs="Consolas"/>
          <w:color w:val="2B91AF"/>
          <w:sz w:val="19"/>
          <w:szCs w:val="19"/>
        </w:rPr>
        <w:t>SaveRestoreGroup</w:t>
      </w:r>
      <w:r>
        <w:rPr>
          <w:rFonts w:ascii="Consolas" w:hAnsi="Consolas" w:cs="Consolas"/>
          <w:sz w:val="19"/>
          <w:szCs w:val="19"/>
        </w:rPr>
        <w:t xml:space="preserve"> class has a Boolean property Cheched which may be set/unset in the user program.  The method</w:t>
      </w:r>
      <w:r w:rsidR="008F4A30">
        <w:rPr>
          <w:rFonts w:ascii="Consolas" w:hAnsi="Consolas" w:cs="Consolas"/>
          <w:sz w:val="19"/>
          <w:szCs w:val="19"/>
        </w:rPr>
        <w:t xml:space="preserve"> SaveAllChecked is similar to the Save method but it does not have the parameter specifying the group to be saved.  Instead, it saves all groups that that have Cheched property set to true.</w:t>
      </w:r>
    </w:p>
    <w:p w:rsidR="00B87379" w:rsidRDefault="00B87379" w:rsidP="00B87379">
      <w:pPr>
        <w:pStyle w:val="Heading1"/>
      </w:pPr>
      <w:r>
        <w:t>Special Applications of Virtual Memory Mappings</w:t>
      </w:r>
    </w:p>
    <w:p w:rsidR="00E62E61" w:rsidRDefault="00F41869" w:rsidP="00012FD2">
      <w:r>
        <w:t>In general, programmer does not deal with type mapping (to virtual memory) at the API level.  When application object values are read or written, the library uses type mapping definitions given in the xprfimp file to translate object values to/from virtual memory values, and this is transparent to the user.</w:t>
      </w:r>
    </w:p>
    <w:p w:rsidR="00F41869" w:rsidRDefault="00F41869" w:rsidP="00012FD2">
      <w:r>
        <w:t>However, there are special cases where the virtual memory mapping API is used explicitly.  One of such cases is decoding of event logs stored in compact flash (CF) files.</w:t>
      </w:r>
    </w:p>
    <w:p w:rsidR="00722383" w:rsidRDefault="00722383" w:rsidP="00012FD2">
      <w:r>
        <w:t>A particular type mapping of interest may be obtained by a method of AppInterfaceProfileImplementation</w:t>
      </w:r>
    </w:p>
    <w:p w:rsidR="00722383" w:rsidRDefault="00722383" w:rsidP="00722383">
      <w:pPr>
        <w:ind w:firstLine="720"/>
      </w:pPr>
      <w:r>
        <w:t>AppTypeMapping GetTypeMappingByName(string fullTypeName, string mappingName);</w:t>
      </w:r>
    </w:p>
    <w:p w:rsidR="00722383" w:rsidRDefault="00722383" w:rsidP="00722383">
      <w:r>
        <w:t>The obtained AppTypeMapping may be used, e.g., to convert the content of a block of virtual memory into object value by using a method</w:t>
      </w:r>
    </w:p>
    <w:p w:rsidR="00722383" w:rsidRDefault="00722383" w:rsidP="00722383">
      <w:pPr>
        <w:ind w:firstLine="720"/>
      </w:pPr>
      <w:r w:rsidRPr="00722383">
        <w:t>CompositeValue RestoreCompositeValue(VirtMem</w:t>
      </w:r>
      <w:r w:rsidR="00EE1CC9">
        <w:t>Bit</w:t>
      </w:r>
      <w:r w:rsidRPr="00722383">
        <w:t>Block virtMem</w:t>
      </w:r>
      <w:r w:rsidR="00EE1CC9">
        <w:t>Bit</w:t>
      </w:r>
      <w:r w:rsidRPr="00722383">
        <w:t>Block)</w:t>
      </w:r>
      <w:r>
        <w:t>;</w:t>
      </w:r>
    </w:p>
    <w:p w:rsidR="00277A9E" w:rsidRDefault="00277A9E" w:rsidP="00277A9E">
      <w:r>
        <w:lastRenderedPageBreak/>
        <w:t>or using the convenience function</w:t>
      </w:r>
    </w:p>
    <w:p w:rsidR="00277A9E" w:rsidRDefault="00277A9E" w:rsidP="00277A9E">
      <w:pPr>
        <w:ind w:firstLine="720"/>
      </w:pPr>
      <w:r w:rsidRPr="00722383">
        <w:t>CompositeValue RestoreCompositeValue(</w:t>
      </w:r>
      <w:r>
        <w:t>byte[] buffer</w:t>
      </w:r>
      <w:r w:rsidRPr="00722383">
        <w:t>)</w:t>
      </w:r>
      <w:r>
        <w:t>;</w:t>
      </w:r>
    </w:p>
    <w:p w:rsidR="00277A9E" w:rsidRDefault="00277A9E" w:rsidP="00277A9E">
      <w:r>
        <w:t xml:space="preserve">Note that the length of the buffer in both cases should be at least </w:t>
      </w:r>
      <w:r w:rsidRPr="00277A9E">
        <w:t>StorageSizeInBytes</w:t>
      </w:r>
      <w:r>
        <w:t>, as specified by that AppTypeMapping property.</w:t>
      </w:r>
    </w:p>
    <w:p w:rsidR="00012FD2" w:rsidRDefault="00012FD2" w:rsidP="00012FD2">
      <w:pPr>
        <w:pStyle w:val="Heading1"/>
      </w:pPr>
      <w:r>
        <w:t>Supplement: IAsyncRequest pattern</w:t>
      </w:r>
    </w:p>
    <w:p w:rsidR="003B71B8" w:rsidRDefault="003B71B8" w:rsidP="003B71B8">
      <w:r>
        <w:t>Access to major functionality of the libraries is provided via API that allows asynchronous access, simultaneous access, and the possibility to abort the outgoing request.  This is achieved uniformly in all libraries via IAsyncRequest pattern (similar in various respects to IAsyncResult pattern of .NET).</w:t>
      </w:r>
    </w:p>
    <w:p w:rsidR="003B71B8" w:rsidRDefault="003B71B8" w:rsidP="003B71B8">
      <w:r>
        <w:t>Note: IAsyncRequest pattern was developed before the release of .NET 4 which provides similar functionality, allowing aborting a call, in CancellationToken and CancellationSource classes.  In the future, internal workings of the libraries may be implemented through the use of these classes, and additional APIs may be added to provide the framework suggested by these classes.</w:t>
      </w:r>
    </w:p>
    <w:p w:rsidR="003B71B8" w:rsidRDefault="003B71B8" w:rsidP="003B71B8">
      <w:r>
        <w:t xml:space="preserve">A general pattern is as follows: usually, there is a class which provides some services  - e.g., a device to which requests can be made.  Each request executes on a </w:t>
      </w:r>
      <w:r>
        <w:rPr>
          <w:i/>
        </w:rPr>
        <w:t>Request Control Block (RCB)</w:t>
      </w:r>
      <w:r w:rsidRPr="007A40F4">
        <w:t xml:space="preserve"> </w:t>
      </w:r>
      <w:r>
        <w:t>class, specific to the service.  Each request is executed on its own instance of RCB.  Each RCB is capable of executing only one request at a time. There may be several simultaneously running RCB to the same device.  After RCB completes execution of a request, it may be re-used to execute another request.</w:t>
      </w:r>
    </w:p>
    <w:p w:rsidR="003B71B8" w:rsidRDefault="003B71B8" w:rsidP="003B71B8">
      <w:r>
        <w:t>Request control block class implements IAsyncRequest interface.  The interface has the following members:</w:t>
      </w:r>
    </w:p>
    <w:p w:rsidR="003B71B8" w:rsidRDefault="003B71B8" w:rsidP="003B71B8">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IAsyncRequest</w:t>
      </w: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CompletedSynchronously</w:t>
      </w:r>
      <w:r w:rsidRPr="009B4342">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p w:rsidR="003B71B8" w:rsidRDefault="003B71B8" w:rsidP="003B71B8">
      <w:pPr>
        <w:autoSpaceDE w:val="0"/>
        <w:autoSpaceDN w:val="0"/>
        <w:adjustRightInd w:val="0"/>
        <w:spacing w:after="0" w:line="240" w:lineRule="auto"/>
        <w:rPr>
          <w:rFonts w:ascii="Courier New" w:hAnsi="Courier New" w:cs="Courier New"/>
          <w:noProof/>
          <w:sz w:val="20"/>
          <w:szCs w:val="20"/>
        </w:rPr>
      </w:pP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IsCompleted</w:t>
      </w:r>
      <w:r w:rsidRPr="009B4342">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p w:rsidR="003B71B8" w:rsidRDefault="003B71B8" w:rsidP="003B71B8">
      <w:pPr>
        <w:autoSpaceDE w:val="0"/>
        <w:autoSpaceDN w:val="0"/>
        <w:adjustRightInd w:val="0"/>
        <w:spacing w:after="0" w:line="240" w:lineRule="auto"/>
        <w:rPr>
          <w:rFonts w:ascii="Courier New" w:hAnsi="Courier New" w:cs="Courier New"/>
          <w:noProof/>
          <w:sz w:val="20"/>
          <w:szCs w:val="20"/>
        </w:rPr>
      </w:pP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WaitHandle</w:t>
      </w:r>
      <w:r>
        <w:rPr>
          <w:rFonts w:ascii="Courier New" w:hAnsi="Courier New" w:cs="Courier New"/>
          <w:noProof/>
          <w:sz w:val="20"/>
          <w:szCs w:val="20"/>
        </w:rPr>
        <w:t xml:space="preserve"> AsyncWaitHandle</w:t>
      </w:r>
      <w:r w:rsidRPr="009B4342">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p w:rsidR="003B71B8" w:rsidRDefault="003B71B8" w:rsidP="003B71B8">
      <w:pPr>
        <w:autoSpaceDE w:val="0"/>
        <w:autoSpaceDN w:val="0"/>
        <w:adjustRightInd w:val="0"/>
        <w:spacing w:after="0" w:line="240" w:lineRule="auto"/>
        <w:rPr>
          <w:rFonts w:ascii="Courier New" w:hAnsi="Courier New" w:cs="Courier New"/>
          <w:noProof/>
          <w:sz w:val="20"/>
          <w:szCs w:val="20"/>
        </w:rPr>
      </w:pP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w:t>
      </w:r>
      <w:r w:rsidRPr="00CD2AD2">
        <w:rPr>
          <w:rFonts w:ascii="Courier New" w:hAnsi="Courier New" w:cs="Courier New"/>
          <w:noProof/>
          <w:sz w:val="20"/>
          <w:szCs w:val="20"/>
        </w:rPr>
        <w:t>Abort</w:t>
      </w:r>
      <w:r>
        <w:rPr>
          <w:rFonts w:ascii="Courier New" w:hAnsi="Courier New" w:cs="Courier New"/>
          <w:noProof/>
          <w:sz w:val="20"/>
          <w:szCs w:val="20"/>
        </w:rPr>
        <w:t>ed</w:t>
      </w:r>
      <w:r w:rsidRPr="009B4342">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p>
    <w:p w:rsidR="003B71B8" w:rsidRDefault="003B71B8" w:rsidP="003B71B8">
      <w:pPr>
        <w:autoSpaceDE w:val="0"/>
        <w:autoSpaceDN w:val="0"/>
        <w:adjustRightInd w:val="0"/>
        <w:spacing w:after="0" w:line="240" w:lineRule="auto"/>
        <w:rPr>
          <w:rFonts w:ascii="Courier New" w:hAnsi="Courier New" w:cs="Courier New"/>
          <w:noProof/>
          <w:sz w:val="20"/>
          <w:szCs w:val="20"/>
        </w:rPr>
      </w:pP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Action&lt;IAsyncRequest&gt;</w:t>
      </w:r>
      <w:r>
        <w:rPr>
          <w:rFonts w:ascii="Courier New" w:hAnsi="Courier New" w:cs="Courier New"/>
          <w:noProof/>
          <w:sz w:val="20"/>
          <w:szCs w:val="20"/>
        </w:rPr>
        <w:t xml:space="preserve"> Callback</w:t>
      </w:r>
      <w:r w:rsidRPr="009B4342">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p>
    <w:p w:rsidR="003B71B8" w:rsidRDefault="003B71B8" w:rsidP="003B71B8">
      <w:pPr>
        <w:autoSpaceDE w:val="0"/>
        <w:autoSpaceDN w:val="0"/>
        <w:adjustRightInd w:val="0"/>
        <w:spacing w:after="0" w:line="240" w:lineRule="auto"/>
        <w:rPr>
          <w:rFonts w:ascii="Courier New" w:hAnsi="Courier New" w:cs="Courier New"/>
          <w:noProof/>
          <w:sz w:val="20"/>
          <w:szCs w:val="20"/>
        </w:rPr>
      </w:pP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 UserToken</w:t>
      </w:r>
      <w:r w:rsidRPr="009B4342">
        <w:rPr>
          <w:rFonts w:ascii="Courier New" w:hAnsi="Courier New" w:cs="Courier New"/>
          <w:noProof/>
          <w:sz w:val="20"/>
          <w:szCs w:val="20"/>
        </w:rPr>
        <w:t xml:space="preserve"> </w:t>
      </w:r>
      <w:r>
        <w:rPr>
          <w:rFonts w:ascii="Courier New" w:hAnsi="Courier New" w:cs="Courier New"/>
          <w:noProof/>
          <w:sz w:val="20"/>
          <w:szCs w:val="20"/>
        </w:rPr>
        <w:t>{</w:t>
      </w:r>
      <w:r>
        <w:rPr>
          <w:rFonts w:ascii="Courier New" w:hAnsi="Courier New" w:cs="Courier New"/>
          <w:noProof/>
          <w:color w:val="0000FF"/>
          <w:sz w:val="20"/>
          <w:szCs w:val="20"/>
        </w:rPr>
        <w:t>get</w:t>
      </w:r>
      <w:r>
        <w:rPr>
          <w:rFonts w:ascii="Courier New" w:hAnsi="Courier New" w:cs="Courier New"/>
          <w:noProof/>
          <w:sz w:val="20"/>
          <w:szCs w:val="20"/>
        </w:rPr>
        <w:t>;</w:t>
      </w:r>
      <w:r w:rsidRPr="009B4342">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w:t>
      </w: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Pr="00C16427">
        <w:rPr>
          <w:rFonts w:ascii="Courier New" w:hAnsi="Courier New" w:cs="Courier New"/>
          <w:noProof/>
          <w:color w:val="0000FF"/>
          <w:sz w:val="20"/>
          <w:szCs w:val="20"/>
        </w:rPr>
        <w:t>void</w:t>
      </w:r>
      <w:r>
        <w:rPr>
          <w:rFonts w:ascii="Courier New" w:hAnsi="Courier New" w:cs="Courier New"/>
          <w:noProof/>
          <w:sz w:val="20"/>
          <w:szCs w:val="20"/>
        </w:rPr>
        <w:t xml:space="preserve"> Abort();  </w:t>
      </w:r>
    </w:p>
    <w:p w:rsidR="003B71B8" w:rsidRDefault="003B71B8" w:rsidP="003B71B8">
      <w:pPr>
        <w:autoSpaceDE w:val="0"/>
        <w:autoSpaceDN w:val="0"/>
        <w:adjustRightInd w:val="0"/>
        <w:spacing w:after="0" w:line="240" w:lineRule="auto"/>
        <w:rPr>
          <w:rFonts w:ascii="Courier New" w:hAnsi="Courier New" w:cs="Courier New"/>
          <w:noProof/>
          <w:sz w:val="20"/>
          <w:szCs w:val="20"/>
        </w:rPr>
      </w:pP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Close();</w:t>
      </w:r>
    </w:p>
    <w:p w:rsidR="003B71B8" w:rsidRDefault="003B71B8" w:rsidP="003B71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3B71B8" w:rsidRDefault="003B71B8" w:rsidP="003B71B8"/>
    <w:tbl>
      <w:tblPr>
        <w:tblStyle w:val="TableGrid"/>
        <w:tblW w:w="0" w:type="auto"/>
        <w:tblLook w:val="04A0" w:firstRow="1" w:lastRow="0" w:firstColumn="1" w:lastColumn="0" w:noHBand="0" w:noVBand="1"/>
      </w:tblPr>
      <w:tblGrid>
        <w:gridCol w:w="4810"/>
        <w:gridCol w:w="4766"/>
      </w:tblGrid>
      <w:tr w:rsidR="003B71B8" w:rsidTr="00DB1B7E">
        <w:tc>
          <w:tcPr>
            <w:tcW w:w="4952" w:type="dxa"/>
          </w:tcPr>
          <w:p w:rsidR="003B71B8" w:rsidRDefault="003B71B8" w:rsidP="00DB1B7E">
            <w:r>
              <w:t>CompletedSynchronously</w:t>
            </w:r>
          </w:p>
        </w:tc>
        <w:tc>
          <w:tcPr>
            <w:tcW w:w="4953" w:type="dxa"/>
          </w:tcPr>
          <w:p w:rsidR="003B71B8" w:rsidRDefault="003B71B8" w:rsidP="00DB1B7E">
            <w:r>
              <w:t>The request completed synchronously.  The result is available immediately.</w:t>
            </w:r>
          </w:p>
        </w:tc>
      </w:tr>
      <w:tr w:rsidR="003B71B8" w:rsidTr="00DB1B7E">
        <w:tc>
          <w:tcPr>
            <w:tcW w:w="4952" w:type="dxa"/>
          </w:tcPr>
          <w:p w:rsidR="003B71B8" w:rsidRDefault="003B71B8" w:rsidP="00DB1B7E">
            <w:r>
              <w:lastRenderedPageBreak/>
              <w:t>IsComleted</w:t>
            </w:r>
          </w:p>
        </w:tc>
        <w:tc>
          <w:tcPr>
            <w:tcW w:w="4953" w:type="dxa"/>
          </w:tcPr>
          <w:p w:rsidR="003B71B8" w:rsidRDefault="003B71B8" w:rsidP="00DB1B7E">
            <w:r>
              <w:t>The request has completed (synchronously or asynchronously).</w:t>
            </w:r>
          </w:p>
        </w:tc>
      </w:tr>
      <w:tr w:rsidR="003B71B8" w:rsidTr="00DB1B7E">
        <w:tc>
          <w:tcPr>
            <w:tcW w:w="4952" w:type="dxa"/>
          </w:tcPr>
          <w:p w:rsidR="003B71B8" w:rsidRDefault="003B71B8" w:rsidP="00DB1B7E">
            <w:r>
              <w:t>AsyncWaitHandle</w:t>
            </w:r>
          </w:p>
        </w:tc>
        <w:tc>
          <w:tcPr>
            <w:tcW w:w="4953" w:type="dxa"/>
          </w:tcPr>
          <w:p w:rsidR="003B71B8" w:rsidRDefault="003B71B8" w:rsidP="00DB1B7E">
            <w:r>
              <w:t>A WaitHandle which becomes signaled when request is completed.</w:t>
            </w:r>
          </w:p>
        </w:tc>
      </w:tr>
      <w:tr w:rsidR="003B71B8" w:rsidTr="00DB1B7E">
        <w:tc>
          <w:tcPr>
            <w:tcW w:w="4952" w:type="dxa"/>
          </w:tcPr>
          <w:p w:rsidR="003B71B8" w:rsidRDefault="003B71B8" w:rsidP="00DB1B7E">
            <w:r>
              <w:t>IsAborted</w:t>
            </w:r>
          </w:p>
        </w:tc>
        <w:tc>
          <w:tcPr>
            <w:tcW w:w="4953" w:type="dxa"/>
          </w:tcPr>
          <w:p w:rsidR="003B71B8" w:rsidRDefault="003B71B8" w:rsidP="00DB1B7E">
            <w:r>
              <w:t>True, if the request was aborted.</w:t>
            </w:r>
          </w:p>
        </w:tc>
      </w:tr>
      <w:tr w:rsidR="003B71B8" w:rsidTr="00DB1B7E">
        <w:tc>
          <w:tcPr>
            <w:tcW w:w="4952" w:type="dxa"/>
          </w:tcPr>
          <w:p w:rsidR="003B71B8" w:rsidRDefault="003B71B8" w:rsidP="00DB1B7E">
            <w:r>
              <w:t>IsClosed</w:t>
            </w:r>
          </w:p>
        </w:tc>
        <w:tc>
          <w:tcPr>
            <w:tcW w:w="4953" w:type="dxa"/>
          </w:tcPr>
          <w:p w:rsidR="003B71B8" w:rsidRDefault="003B71B8" w:rsidP="00DB1B7E">
            <w:r>
              <w:t>The request control block was disposed and cannot be used anymore.</w:t>
            </w:r>
          </w:p>
        </w:tc>
      </w:tr>
      <w:tr w:rsidR="003B71B8" w:rsidTr="00DB1B7E">
        <w:tc>
          <w:tcPr>
            <w:tcW w:w="4952" w:type="dxa"/>
          </w:tcPr>
          <w:p w:rsidR="003B71B8" w:rsidRDefault="003B71B8" w:rsidP="00DB1B7E">
            <w:r>
              <w:t>Callback</w:t>
            </w:r>
          </w:p>
        </w:tc>
        <w:tc>
          <w:tcPr>
            <w:tcW w:w="4953" w:type="dxa"/>
          </w:tcPr>
          <w:p w:rsidR="003B71B8" w:rsidRDefault="003B71B8" w:rsidP="00DB1B7E">
            <w:r>
              <w:t>A delegate which is called when asynchronous execution of the request completes.</w:t>
            </w:r>
          </w:p>
        </w:tc>
      </w:tr>
      <w:tr w:rsidR="003B71B8" w:rsidTr="00DB1B7E">
        <w:tc>
          <w:tcPr>
            <w:tcW w:w="4952" w:type="dxa"/>
          </w:tcPr>
          <w:p w:rsidR="003B71B8" w:rsidRDefault="003B71B8" w:rsidP="00DB1B7E">
            <w:r>
              <w:t>UserToken</w:t>
            </w:r>
          </w:p>
        </w:tc>
        <w:tc>
          <w:tcPr>
            <w:tcW w:w="4953" w:type="dxa"/>
          </w:tcPr>
          <w:p w:rsidR="003B71B8" w:rsidRDefault="003B71B8" w:rsidP="00DB1B7E">
            <w:r>
              <w:t>Arbitrary object that may be set or get by the user at any time.</w:t>
            </w:r>
          </w:p>
        </w:tc>
      </w:tr>
      <w:tr w:rsidR="003B71B8" w:rsidTr="00DB1B7E">
        <w:tc>
          <w:tcPr>
            <w:tcW w:w="4952" w:type="dxa"/>
          </w:tcPr>
          <w:p w:rsidR="003B71B8" w:rsidRDefault="003B71B8" w:rsidP="00DB1B7E">
            <w:r>
              <w:t>Abort()</w:t>
            </w:r>
          </w:p>
        </w:tc>
        <w:tc>
          <w:tcPr>
            <w:tcW w:w="4953" w:type="dxa"/>
          </w:tcPr>
          <w:p w:rsidR="003B71B8" w:rsidRDefault="003B71B8" w:rsidP="00DB1B7E">
            <w:r>
              <w:t>Aborts the execution of request that is being executed on this RCB.</w:t>
            </w:r>
          </w:p>
        </w:tc>
      </w:tr>
      <w:tr w:rsidR="003B71B8" w:rsidTr="00DB1B7E">
        <w:tc>
          <w:tcPr>
            <w:tcW w:w="4952" w:type="dxa"/>
          </w:tcPr>
          <w:p w:rsidR="003B71B8" w:rsidRDefault="003B71B8" w:rsidP="00DB1B7E">
            <w:r>
              <w:t>Close()</w:t>
            </w:r>
          </w:p>
        </w:tc>
        <w:tc>
          <w:tcPr>
            <w:tcW w:w="4953" w:type="dxa"/>
          </w:tcPr>
          <w:p w:rsidR="003B71B8" w:rsidRDefault="003B71B8" w:rsidP="00DB1B7E">
            <w:r>
              <w:t>Disposes the resources associated with this RCB.</w:t>
            </w:r>
          </w:p>
        </w:tc>
      </w:tr>
    </w:tbl>
    <w:p w:rsidR="003B71B8" w:rsidRDefault="003B71B8" w:rsidP="003B71B8"/>
    <w:p w:rsidR="003B71B8" w:rsidRDefault="003B71B8" w:rsidP="003B71B8">
      <w:r>
        <w:t>Members of the IAsyncRequest interface provide properties and methods common to all RCBs.  Each type of particular RCB has its own specific methods to initiate a request and to get the results of the request.  These methods follow the pattern:</w:t>
      </w:r>
    </w:p>
    <w:p w:rsidR="003B71B8" w:rsidRDefault="003B71B8" w:rsidP="003B71B8">
      <w:r>
        <w:t>If synchronous form of a request is</w:t>
      </w:r>
    </w:p>
    <w:p w:rsidR="003B71B8" w:rsidRPr="00E74691" w:rsidRDefault="003B71B8" w:rsidP="003B71B8">
      <w:pPr>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sidRPr="00E74691">
        <w:rPr>
          <w:rFonts w:ascii="Courier New" w:hAnsi="Courier New" w:cs="Courier New"/>
          <w:noProof/>
          <w:color w:val="F79646"/>
          <w:sz w:val="20"/>
          <w:szCs w:val="20"/>
        </w:rPr>
        <w:t>Operation</w:t>
      </w:r>
      <w:r>
        <w:rPr>
          <w:rFonts w:ascii="Courier New" w:hAnsi="Courier New" w:cs="Courier New"/>
          <w:noProof/>
          <w:sz w:val="20"/>
          <w:szCs w:val="20"/>
        </w:rPr>
        <w:t>(</w:t>
      </w:r>
      <w:r>
        <w:rPr>
          <w:rFonts w:ascii="Courier New" w:hAnsi="Courier New" w:cs="Courier New"/>
          <w:noProof/>
          <w:color w:val="2B91AF"/>
          <w:sz w:val="20"/>
          <w:szCs w:val="20"/>
        </w:rPr>
        <w:t>TIn</w:t>
      </w:r>
      <w:r>
        <w:rPr>
          <w:rFonts w:ascii="Courier New" w:hAnsi="Courier New" w:cs="Courier New"/>
          <w:noProof/>
          <w:sz w:val="20"/>
          <w:szCs w:val="20"/>
        </w:rPr>
        <w:t xml:space="preserve"> inParam,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TRef</w:t>
      </w:r>
      <w:r>
        <w:rPr>
          <w:rFonts w:ascii="Courier New" w:hAnsi="Courier New" w:cs="Courier New"/>
          <w:noProof/>
          <w:sz w:val="20"/>
          <w:szCs w:val="20"/>
        </w:rPr>
        <w:t xml:space="preserve"> refParam,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2B91AF"/>
          <w:sz w:val="20"/>
          <w:szCs w:val="20"/>
        </w:rPr>
        <w:t>TOut</w:t>
      </w:r>
      <w:r>
        <w:rPr>
          <w:rFonts w:ascii="Courier New" w:hAnsi="Courier New" w:cs="Courier New"/>
          <w:noProof/>
          <w:sz w:val="20"/>
          <w:szCs w:val="20"/>
        </w:rPr>
        <w:t xml:space="preserve"> outParam)</w:t>
      </w:r>
      <w:r w:rsidRPr="00E74691">
        <w:rPr>
          <w:rFonts w:ascii="Courier New" w:hAnsi="Courier New" w:cs="Courier New"/>
          <w:noProof/>
          <w:sz w:val="20"/>
          <w:szCs w:val="20"/>
        </w:rPr>
        <w:t>;</w:t>
      </w:r>
    </w:p>
    <w:p w:rsidR="003B71B8" w:rsidRDefault="003B71B8" w:rsidP="003B71B8">
      <w:r>
        <w:t>then there are methods</w:t>
      </w:r>
    </w:p>
    <w:p w:rsidR="003B71B8" w:rsidRDefault="003B71B8" w:rsidP="003B71B8">
      <w:pPr>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Pr="00E74691">
        <w:rPr>
          <w:rFonts w:ascii="Courier New" w:hAnsi="Courier New" w:cs="Courier New"/>
          <w:noProof/>
          <w:color w:val="F79646"/>
          <w:sz w:val="20"/>
          <w:szCs w:val="20"/>
        </w:rPr>
        <w:t>Operation</w:t>
      </w:r>
      <w:r>
        <w:rPr>
          <w:rFonts w:ascii="Courier New" w:hAnsi="Courier New" w:cs="Courier New"/>
          <w:noProof/>
          <w:sz w:val="20"/>
          <w:szCs w:val="20"/>
        </w:rPr>
        <w:t>Async(</w:t>
      </w:r>
      <w:r>
        <w:rPr>
          <w:rFonts w:ascii="Courier New" w:hAnsi="Courier New" w:cs="Courier New"/>
          <w:noProof/>
          <w:color w:val="2B91AF"/>
          <w:sz w:val="20"/>
          <w:szCs w:val="20"/>
        </w:rPr>
        <w:t>TIn</w:t>
      </w:r>
      <w:r>
        <w:rPr>
          <w:rFonts w:ascii="Courier New" w:hAnsi="Courier New" w:cs="Courier New"/>
          <w:noProof/>
          <w:sz w:val="20"/>
          <w:szCs w:val="20"/>
        </w:rPr>
        <w:t xml:space="preserve"> inParam,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TRef</w:t>
      </w:r>
      <w:r>
        <w:rPr>
          <w:rFonts w:ascii="Courier New" w:hAnsi="Courier New" w:cs="Courier New"/>
          <w:noProof/>
          <w:sz w:val="20"/>
          <w:szCs w:val="20"/>
        </w:rPr>
        <w:t xml:space="preserve"> refParam)</w:t>
      </w:r>
      <w:r w:rsidRPr="00E74691">
        <w:rPr>
          <w:rFonts w:ascii="Courier New" w:hAnsi="Courier New" w:cs="Courier New"/>
          <w:noProof/>
          <w:sz w:val="20"/>
          <w:szCs w:val="20"/>
        </w:rPr>
        <w:t>;</w:t>
      </w:r>
    </w:p>
    <w:p w:rsidR="003B71B8" w:rsidRDefault="003B71B8" w:rsidP="003B71B8">
      <w:pPr>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Get</w:t>
      </w:r>
      <w:r w:rsidRPr="00E74691">
        <w:rPr>
          <w:rFonts w:ascii="Courier New" w:hAnsi="Courier New" w:cs="Courier New"/>
          <w:noProof/>
          <w:color w:val="F79646"/>
          <w:sz w:val="20"/>
          <w:szCs w:val="20"/>
        </w:rPr>
        <w:t>Operation</w:t>
      </w:r>
      <w:r>
        <w:rPr>
          <w:rFonts w:ascii="Courier New" w:hAnsi="Courier New" w:cs="Courier New"/>
          <w:noProof/>
          <w:sz w:val="20"/>
          <w:szCs w:val="20"/>
        </w:rPr>
        <w:t>Result(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TRef</w:t>
      </w:r>
      <w:r>
        <w:rPr>
          <w:rFonts w:ascii="Courier New" w:hAnsi="Courier New" w:cs="Courier New"/>
          <w:noProof/>
          <w:sz w:val="20"/>
          <w:szCs w:val="20"/>
        </w:rPr>
        <w:t xml:space="preserve"> refParam,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2B91AF"/>
          <w:sz w:val="20"/>
          <w:szCs w:val="20"/>
        </w:rPr>
        <w:t>TOut</w:t>
      </w:r>
      <w:r>
        <w:rPr>
          <w:rFonts w:ascii="Courier New" w:hAnsi="Courier New" w:cs="Courier New"/>
          <w:noProof/>
          <w:sz w:val="20"/>
          <w:szCs w:val="20"/>
        </w:rPr>
        <w:t xml:space="preserve"> outParam);</w:t>
      </w:r>
    </w:p>
    <w:p w:rsidR="003B71B8" w:rsidRDefault="003B71B8" w:rsidP="003B71B8">
      <w:r>
        <w:t>If synchronous form of a request is</w:t>
      </w:r>
    </w:p>
    <w:p w:rsidR="003B71B8" w:rsidRPr="00E74691" w:rsidRDefault="003B71B8" w:rsidP="003B71B8">
      <w:pPr>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sidRPr="006A51FB">
        <w:rPr>
          <w:rFonts w:ascii="Courier New" w:hAnsi="Courier New" w:cs="Courier New"/>
          <w:noProof/>
          <w:sz w:val="20"/>
          <w:szCs w:val="20"/>
        </w:rPr>
        <w:t>void</w:t>
      </w:r>
      <w:r>
        <w:rPr>
          <w:rFonts w:ascii="Courier New" w:hAnsi="Courier New" w:cs="Courier New"/>
          <w:noProof/>
          <w:sz w:val="20"/>
          <w:szCs w:val="20"/>
        </w:rPr>
        <w:t xml:space="preserve"> </w:t>
      </w:r>
      <w:r w:rsidRPr="00E74691">
        <w:rPr>
          <w:rFonts w:ascii="Courier New" w:hAnsi="Courier New" w:cs="Courier New"/>
          <w:noProof/>
          <w:color w:val="F79646"/>
          <w:sz w:val="20"/>
          <w:szCs w:val="20"/>
        </w:rPr>
        <w:t>Operation</w:t>
      </w:r>
      <w:r>
        <w:rPr>
          <w:rFonts w:ascii="Courier New" w:hAnsi="Courier New" w:cs="Courier New"/>
          <w:noProof/>
          <w:sz w:val="20"/>
          <w:szCs w:val="20"/>
        </w:rPr>
        <w:t>(</w:t>
      </w:r>
      <w:r>
        <w:rPr>
          <w:rFonts w:ascii="Courier New" w:hAnsi="Courier New" w:cs="Courier New"/>
          <w:noProof/>
          <w:color w:val="2B91AF"/>
          <w:sz w:val="20"/>
          <w:szCs w:val="20"/>
        </w:rPr>
        <w:t>TIn</w:t>
      </w:r>
      <w:r>
        <w:rPr>
          <w:rFonts w:ascii="Courier New" w:hAnsi="Courier New" w:cs="Courier New"/>
          <w:noProof/>
          <w:sz w:val="20"/>
          <w:szCs w:val="20"/>
        </w:rPr>
        <w:t xml:space="preserve"> inParam,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TRef</w:t>
      </w:r>
      <w:r>
        <w:rPr>
          <w:rFonts w:ascii="Courier New" w:hAnsi="Courier New" w:cs="Courier New"/>
          <w:noProof/>
          <w:sz w:val="20"/>
          <w:szCs w:val="20"/>
        </w:rPr>
        <w:t xml:space="preserve"> refParam,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2B91AF"/>
          <w:sz w:val="20"/>
          <w:szCs w:val="20"/>
        </w:rPr>
        <w:t>TOut</w:t>
      </w:r>
      <w:r>
        <w:rPr>
          <w:rFonts w:ascii="Courier New" w:hAnsi="Courier New" w:cs="Courier New"/>
          <w:noProof/>
          <w:sz w:val="20"/>
          <w:szCs w:val="20"/>
        </w:rPr>
        <w:t xml:space="preserve"> outParam)</w:t>
      </w:r>
      <w:r w:rsidRPr="00E74691">
        <w:rPr>
          <w:rFonts w:ascii="Courier New" w:hAnsi="Courier New" w:cs="Courier New"/>
          <w:noProof/>
          <w:sz w:val="20"/>
          <w:szCs w:val="20"/>
        </w:rPr>
        <w:t>;</w:t>
      </w:r>
    </w:p>
    <w:p w:rsidR="003B71B8" w:rsidRDefault="003B71B8" w:rsidP="003B71B8">
      <w:r>
        <w:t>then there are methods</w:t>
      </w:r>
    </w:p>
    <w:p w:rsidR="003B71B8" w:rsidRDefault="003B71B8" w:rsidP="003B71B8">
      <w:pPr>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sidRPr="00E74691">
        <w:rPr>
          <w:rFonts w:ascii="Courier New" w:hAnsi="Courier New" w:cs="Courier New"/>
          <w:noProof/>
          <w:color w:val="F79646"/>
          <w:sz w:val="20"/>
          <w:szCs w:val="20"/>
        </w:rPr>
        <w:t>Operation</w:t>
      </w:r>
      <w:r>
        <w:rPr>
          <w:rFonts w:ascii="Courier New" w:hAnsi="Courier New" w:cs="Courier New"/>
          <w:noProof/>
          <w:sz w:val="20"/>
          <w:szCs w:val="20"/>
        </w:rPr>
        <w:t>Async(</w:t>
      </w:r>
      <w:r>
        <w:rPr>
          <w:rFonts w:ascii="Courier New" w:hAnsi="Courier New" w:cs="Courier New"/>
          <w:noProof/>
          <w:color w:val="2B91AF"/>
          <w:sz w:val="20"/>
          <w:szCs w:val="20"/>
        </w:rPr>
        <w:t>TIn</w:t>
      </w:r>
      <w:r>
        <w:rPr>
          <w:rFonts w:ascii="Courier New" w:hAnsi="Courier New" w:cs="Courier New"/>
          <w:noProof/>
          <w:sz w:val="20"/>
          <w:szCs w:val="20"/>
        </w:rPr>
        <w:t xml:space="preserve"> inParam,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TRef</w:t>
      </w:r>
      <w:r>
        <w:rPr>
          <w:rFonts w:ascii="Courier New" w:hAnsi="Courier New" w:cs="Courier New"/>
          <w:noProof/>
          <w:sz w:val="20"/>
          <w:szCs w:val="20"/>
        </w:rPr>
        <w:t xml:space="preserve"> refParam)</w:t>
      </w:r>
      <w:r w:rsidRPr="00E74691">
        <w:rPr>
          <w:rFonts w:ascii="Courier New" w:hAnsi="Courier New" w:cs="Courier New"/>
          <w:noProof/>
          <w:sz w:val="20"/>
          <w:szCs w:val="20"/>
        </w:rPr>
        <w:t>;</w:t>
      </w:r>
    </w:p>
    <w:p w:rsidR="003B71B8" w:rsidRDefault="003B71B8" w:rsidP="003B71B8">
      <w:pPr>
        <w:ind w:firstLine="72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sidRPr="006A51FB">
        <w:rPr>
          <w:rFonts w:ascii="Courier New" w:hAnsi="Courier New" w:cs="Courier New"/>
          <w:noProof/>
          <w:color w:val="0000FF"/>
          <w:sz w:val="20"/>
          <w:szCs w:val="20"/>
        </w:rPr>
        <w:t>bool</w:t>
      </w:r>
      <w:r>
        <w:rPr>
          <w:rFonts w:ascii="Courier New" w:hAnsi="Courier New" w:cs="Courier New"/>
          <w:noProof/>
          <w:sz w:val="20"/>
          <w:szCs w:val="20"/>
        </w:rPr>
        <w:t xml:space="preserve"> Get</w:t>
      </w:r>
      <w:r w:rsidRPr="00E74691">
        <w:rPr>
          <w:rFonts w:ascii="Courier New" w:hAnsi="Courier New" w:cs="Courier New"/>
          <w:noProof/>
          <w:color w:val="F79646"/>
          <w:sz w:val="20"/>
          <w:szCs w:val="20"/>
        </w:rPr>
        <w:t>Operation</w:t>
      </w:r>
      <w:r>
        <w:rPr>
          <w:rFonts w:ascii="Courier New" w:hAnsi="Courier New" w:cs="Courier New"/>
          <w:noProof/>
          <w:sz w:val="20"/>
          <w:szCs w:val="20"/>
        </w:rPr>
        <w:t>Result(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TRef</w:t>
      </w:r>
      <w:r>
        <w:rPr>
          <w:rFonts w:ascii="Courier New" w:hAnsi="Courier New" w:cs="Courier New"/>
          <w:noProof/>
          <w:sz w:val="20"/>
          <w:szCs w:val="20"/>
        </w:rPr>
        <w:t xml:space="preserve"> refParam,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2B91AF"/>
          <w:sz w:val="20"/>
          <w:szCs w:val="20"/>
        </w:rPr>
        <w:t>TOut</w:t>
      </w:r>
      <w:r>
        <w:rPr>
          <w:rFonts w:ascii="Courier New" w:hAnsi="Courier New" w:cs="Courier New"/>
          <w:noProof/>
          <w:sz w:val="20"/>
          <w:szCs w:val="20"/>
        </w:rPr>
        <w:t xml:space="preserve"> outParam);</w:t>
      </w:r>
    </w:p>
    <w:p w:rsidR="003B71B8" w:rsidRDefault="003B71B8" w:rsidP="003B71B8">
      <w:r>
        <w:t>The method OperationAsync initiates a request. The method GetOperationResult may be called when request is completed.</w:t>
      </w:r>
    </w:p>
    <w:p w:rsidR="003B71B8" w:rsidRDefault="003B71B8" w:rsidP="003B71B8">
      <w:pPr>
        <w:pStyle w:val="Subtitle"/>
      </w:pPr>
      <w:r>
        <w:t>Rules:</w:t>
      </w:r>
    </w:p>
    <w:p w:rsidR="003B71B8" w:rsidRDefault="003B71B8" w:rsidP="003B71B8">
      <w:r>
        <w:t>If after OperationAsync the value of CompletedSychronously is true, IsCompleted is true and AsyncWaitHandle is in signaled state.</w:t>
      </w:r>
    </w:p>
    <w:p w:rsidR="003B71B8" w:rsidRDefault="003B71B8" w:rsidP="003B71B8">
      <w:r>
        <w:lastRenderedPageBreak/>
        <w:t>If IsCompleted is true or AsyncWaitHandle is signaled, request has completed the execution and GetOperationResult may be called.</w:t>
      </w:r>
    </w:p>
    <w:p w:rsidR="003B71B8" w:rsidRDefault="003B71B8" w:rsidP="003B71B8">
      <w:r>
        <w:t>If request completes synchronously, the Callback is not called.</w:t>
      </w:r>
    </w:p>
    <w:p w:rsidR="003B71B8" w:rsidRDefault="003B71B8" w:rsidP="003B71B8">
      <w:r>
        <w:t>If request was executed asynchronously and completed the execution, the Callback is called (if Callback was set).</w:t>
      </w:r>
    </w:p>
    <w:p w:rsidR="003B71B8" w:rsidRDefault="003B71B8" w:rsidP="003B71B8">
      <w:r>
        <w:t>The library never sets or gets the UserToken object.</w:t>
      </w:r>
    </w:p>
    <w:p w:rsidR="003B71B8" w:rsidRDefault="003B71B8" w:rsidP="003B71B8">
      <w:r>
        <w:t>If Abort() or Close() were executed, the RCB cannot be used for further requests.</w:t>
      </w:r>
    </w:p>
    <w:p w:rsidR="003B71B8" w:rsidRDefault="003B71B8" w:rsidP="003B71B8">
      <w:r>
        <w:t>If Abort() was called, the Callback may or may not be called, depending on the state of request execution at which the Abort() was called.</w:t>
      </w:r>
    </w:p>
    <w:p w:rsidR="003B71B8" w:rsidRDefault="003B71B8" w:rsidP="003B71B8">
      <w:r>
        <w:t>Close() executes Abort() internally, so that any running request is terminated.</w:t>
      </w:r>
    </w:p>
    <w:p w:rsidR="003B71B8" w:rsidRDefault="003B71B8" w:rsidP="003B71B8">
      <w:r>
        <w:t>Close() should be called eventually for every RCB so that resources associated with the RCB could be released.</w:t>
      </w:r>
    </w:p>
    <w:p w:rsidR="008D1A78" w:rsidRDefault="008D1A78" w:rsidP="008D1A78">
      <w:pPr>
        <w:pStyle w:val="Title"/>
      </w:pPr>
      <w:r>
        <w:t>Interface Profile Xml Files Format</w:t>
      </w:r>
    </w:p>
    <w:p w:rsidR="008D1A78" w:rsidRDefault="008D1A78" w:rsidP="008D1A78">
      <w:r>
        <w:t>An interface profile is defined in the following three types of files:</w:t>
      </w:r>
    </w:p>
    <w:tbl>
      <w:tblPr>
        <w:tblStyle w:val="TableGrid"/>
        <w:tblW w:w="0" w:type="auto"/>
        <w:tblLook w:val="04A0" w:firstRow="1" w:lastRow="0" w:firstColumn="1" w:lastColumn="0" w:noHBand="0" w:noVBand="1"/>
      </w:tblPr>
      <w:tblGrid>
        <w:gridCol w:w="1324"/>
        <w:gridCol w:w="5540"/>
        <w:gridCol w:w="2712"/>
      </w:tblGrid>
      <w:tr w:rsidR="008D1A78" w:rsidTr="00B70D46">
        <w:tc>
          <w:tcPr>
            <w:tcW w:w="0" w:type="auto"/>
          </w:tcPr>
          <w:p w:rsidR="008D1A78" w:rsidRDefault="008D1A78" w:rsidP="00B70D46">
            <w:r>
              <w:t>File extension</w:t>
            </w:r>
          </w:p>
        </w:tc>
        <w:tc>
          <w:tcPr>
            <w:tcW w:w="0" w:type="auto"/>
          </w:tcPr>
          <w:p w:rsidR="008D1A78" w:rsidRDefault="008D1A78" w:rsidP="00B70D46">
            <w:r>
              <w:t>Description</w:t>
            </w:r>
          </w:p>
        </w:tc>
        <w:tc>
          <w:tcPr>
            <w:tcW w:w="0" w:type="auto"/>
          </w:tcPr>
          <w:p w:rsidR="008D1A78" w:rsidRDefault="008D1A78" w:rsidP="00B70D46">
            <w:r>
              <w:t>Schema</w:t>
            </w:r>
          </w:p>
        </w:tc>
      </w:tr>
      <w:tr w:rsidR="008D1A78" w:rsidTr="00B70D46">
        <w:tc>
          <w:tcPr>
            <w:tcW w:w="0" w:type="auto"/>
          </w:tcPr>
          <w:p w:rsidR="008D1A78" w:rsidRDefault="008D1A78" w:rsidP="00B70D46">
            <w:r>
              <w:t>xprfdef</w:t>
            </w:r>
          </w:p>
        </w:tc>
        <w:tc>
          <w:tcPr>
            <w:tcW w:w="0" w:type="auto"/>
          </w:tcPr>
          <w:p w:rsidR="008D1A78" w:rsidRDefault="008D1A78" w:rsidP="00B70D46">
            <w:r>
              <w:t>Main interface profile definition file; contains references to xintdef and xsptdef files.</w:t>
            </w:r>
          </w:p>
        </w:tc>
        <w:tc>
          <w:tcPr>
            <w:tcW w:w="0" w:type="auto"/>
          </w:tcPr>
          <w:p w:rsidR="008D1A78" w:rsidRDefault="008D1A78" w:rsidP="00B70D46">
            <w:r w:rsidRPr="0090378F">
              <w:t>InterfaceProfile_1.1.xsd</w:t>
            </w:r>
          </w:p>
        </w:tc>
      </w:tr>
      <w:tr w:rsidR="008D1A78" w:rsidTr="00B70D46">
        <w:tc>
          <w:tcPr>
            <w:tcW w:w="0" w:type="auto"/>
          </w:tcPr>
          <w:p w:rsidR="008D1A78" w:rsidRDefault="008D1A78" w:rsidP="00B70D46">
            <w:r>
              <w:t>xintdef</w:t>
            </w:r>
          </w:p>
        </w:tc>
        <w:tc>
          <w:tcPr>
            <w:tcW w:w="0" w:type="auto"/>
          </w:tcPr>
          <w:p w:rsidR="008D1A78" w:rsidRDefault="008D1A78" w:rsidP="00B70D46">
            <w:r>
              <w:t>Contains a definition of a single interface.</w:t>
            </w:r>
          </w:p>
        </w:tc>
        <w:tc>
          <w:tcPr>
            <w:tcW w:w="0" w:type="auto"/>
          </w:tcPr>
          <w:p w:rsidR="008D1A78" w:rsidRDefault="008D1A78" w:rsidP="00B70D46">
            <w:r w:rsidRPr="0090378F">
              <w:t>Interface_1.1.xsd</w:t>
            </w:r>
          </w:p>
        </w:tc>
      </w:tr>
      <w:tr w:rsidR="008D1A78" w:rsidTr="00B70D46">
        <w:tc>
          <w:tcPr>
            <w:tcW w:w="0" w:type="auto"/>
          </w:tcPr>
          <w:p w:rsidR="008D1A78" w:rsidRDefault="008D1A78" w:rsidP="00B70D46">
            <w:r>
              <w:t>xsptdef</w:t>
            </w:r>
          </w:p>
        </w:tc>
        <w:tc>
          <w:tcPr>
            <w:tcW w:w="0" w:type="auto"/>
          </w:tcPr>
          <w:p w:rsidR="008D1A78" w:rsidRDefault="008D1A78" w:rsidP="00B70D46">
            <w:r>
              <w:t>Contains definitions of setpoint save/restore groups.</w:t>
            </w:r>
          </w:p>
        </w:tc>
        <w:tc>
          <w:tcPr>
            <w:tcW w:w="0" w:type="auto"/>
          </w:tcPr>
          <w:p w:rsidR="008D1A78" w:rsidRDefault="008D1A78" w:rsidP="00B70D46">
            <w:r w:rsidRPr="0090378F">
              <w:t>SaveRestoreGroups_1.1.xsd</w:t>
            </w:r>
          </w:p>
        </w:tc>
      </w:tr>
    </w:tbl>
    <w:p w:rsidR="008D1A78" w:rsidRDefault="008D1A78" w:rsidP="008D1A78"/>
    <w:p w:rsidR="008D1A78" w:rsidRDefault="008D1A78" w:rsidP="008D1A78">
      <w:pPr>
        <w:pStyle w:val="Heading1"/>
      </w:pPr>
      <w:r>
        <w:t>Interface Profile</w:t>
      </w:r>
    </w:p>
    <w:p w:rsidR="008D1A78" w:rsidRDefault="008D1A78" w:rsidP="008D1A78">
      <w:r>
        <w:t>An interface profile is defined in a file with extension xprfdef.  It contains the root element &lt;InterfaceProfile&gt; with the following attributes:</w:t>
      </w:r>
    </w:p>
    <w:tbl>
      <w:tblPr>
        <w:tblStyle w:val="TableGrid"/>
        <w:tblW w:w="0" w:type="auto"/>
        <w:tblLook w:val="04A0" w:firstRow="1" w:lastRow="0" w:firstColumn="1" w:lastColumn="0" w:noHBand="0" w:noVBand="1"/>
      </w:tblPr>
      <w:tblGrid>
        <w:gridCol w:w="1159"/>
        <w:gridCol w:w="1029"/>
        <w:gridCol w:w="874"/>
        <w:gridCol w:w="4902"/>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formatRev</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Should be 1.1 – currently supported format revision.</w:t>
            </w:r>
          </w:p>
        </w:tc>
      </w:tr>
      <w:tr w:rsidR="008D1A78" w:rsidTr="00B70D46">
        <w:tc>
          <w:tcPr>
            <w:tcW w:w="0" w:type="auto"/>
          </w:tcPr>
          <w:p w:rsidR="008D1A78" w:rsidRDefault="008D1A78" w:rsidP="00B70D46">
            <w:r>
              <w:t>name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Name of the interface profile.</w:t>
            </w:r>
          </w:p>
        </w:tc>
      </w:tr>
      <w:tr w:rsidR="008D1A78" w:rsidTr="00B70D46">
        <w:tc>
          <w:tcPr>
            <w:tcW w:w="0" w:type="auto"/>
          </w:tcPr>
          <w:p w:rsidR="008D1A78" w:rsidRDefault="008D1A78" w:rsidP="00B70D46">
            <w:r>
              <w:t>revision</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Revision of the interface profile.</w:t>
            </w:r>
          </w:p>
        </w:tc>
      </w:tr>
    </w:tbl>
    <w:p w:rsidR="008D1A78" w:rsidRDefault="008D1A78" w:rsidP="008D1A78"/>
    <w:p w:rsidR="008D1A78" w:rsidRDefault="008D1A78" w:rsidP="008D1A78">
      <w:r>
        <w:t>The &lt;InterfaceProfile&gt; element may have the following child elements:</w:t>
      </w:r>
    </w:p>
    <w:p w:rsidR="008D1A78" w:rsidRDefault="008D1A78" w:rsidP="00E85ABB">
      <w:pPr>
        <w:pStyle w:val="ListParagraph"/>
        <w:numPr>
          <w:ilvl w:val="0"/>
          <w:numId w:val="22"/>
        </w:numPr>
      </w:pPr>
      <w:r>
        <w:lastRenderedPageBreak/>
        <w:t>&lt;Interfaces&gt; - a section containing references to xintdef files defining individual interfaces of this profile.</w:t>
      </w:r>
    </w:p>
    <w:p w:rsidR="008D1A78" w:rsidRDefault="008D1A78" w:rsidP="00E85ABB">
      <w:pPr>
        <w:pStyle w:val="ListParagraph"/>
        <w:numPr>
          <w:ilvl w:val="0"/>
          <w:numId w:val="22"/>
        </w:numPr>
      </w:pPr>
      <w:r>
        <w:t>&lt;SaveRestoreGroups&gt; - contains a reference to xsptdef file containing definitions of save restore groups.</w:t>
      </w:r>
    </w:p>
    <w:p w:rsidR="008D1A78" w:rsidRDefault="008D1A78" w:rsidP="00E85ABB">
      <w:pPr>
        <w:pStyle w:val="ListParagraph"/>
        <w:numPr>
          <w:ilvl w:val="0"/>
          <w:numId w:val="22"/>
        </w:numPr>
      </w:pPr>
      <w:r>
        <w:t>&lt;EventRecordType&gt; - contains the name of the event record application type.</w:t>
      </w:r>
    </w:p>
    <w:p w:rsidR="008D1A78" w:rsidRDefault="008D1A78" w:rsidP="008D1A78">
      <w:pPr>
        <w:pStyle w:val="Heading2"/>
      </w:pPr>
      <w:r>
        <w:t>EventRecordType attributes</w:t>
      </w:r>
    </w:p>
    <w:tbl>
      <w:tblPr>
        <w:tblStyle w:val="TableGrid"/>
        <w:tblW w:w="0" w:type="auto"/>
        <w:tblLook w:val="04A0" w:firstRow="1" w:lastRow="0" w:firstColumn="1" w:lastColumn="0" w:noHBand="0" w:noVBand="1"/>
      </w:tblPr>
      <w:tblGrid>
        <w:gridCol w:w="749"/>
        <w:gridCol w:w="1029"/>
        <w:gridCol w:w="874"/>
        <w:gridCol w:w="6924"/>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file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The name of a file with xsptdef exptension containing definitions of save/restore groups.</w:t>
            </w:r>
          </w:p>
        </w:tc>
      </w:tr>
    </w:tbl>
    <w:p w:rsidR="008D1A78" w:rsidRDefault="008D1A78" w:rsidP="008D1A78"/>
    <w:p w:rsidR="008D1A78" w:rsidRDefault="008D1A78" w:rsidP="008D1A78">
      <w:r>
        <w:t>The &lt;Interfaces&gt; element contains a list of &lt;Interface&gt; elements.</w:t>
      </w:r>
    </w:p>
    <w:p w:rsidR="008D1A78" w:rsidRDefault="008D1A78" w:rsidP="008D1A78">
      <w:pPr>
        <w:pStyle w:val="Heading2"/>
      </w:pPr>
      <w:r>
        <w:t>Interface attributes</w:t>
      </w:r>
    </w:p>
    <w:tbl>
      <w:tblPr>
        <w:tblStyle w:val="TableGrid"/>
        <w:tblW w:w="0" w:type="auto"/>
        <w:tblLook w:val="04A0" w:firstRow="1" w:lastRow="0" w:firstColumn="1" w:lastColumn="0" w:noHBand="0" w:noVBand="1"/>
      </w:tblPr>
      <w:tblGrid>
        <w:gridCol w:w="921"/>
        <w:gridCol w:w="1029"/>
        <w:gridCol w:w="874"/>
        <w:gridCol w:w="6642"/>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uri</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Uri of the interface – see below.</w:t>
            </w:r>
          </w:p>
        </w:tc>
      </w:tr>
      <w:tr w:rsidR="008D1A78" w:rsidTr="00B70D46">
        <w:tc>
          <w:tcPr>
            <w:tcW w:w="0" w:type="auto"/>
          </w:tcPr>
          <w:p w:rsidR="008D1A78" w:rsidRDefault="008D1A78" w:rsidP="00B70D46">
            <w:r>
              <w:t>revision</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Revision of the interface</w:t>
            </w:r>
          </w:p>
        </w:tc>
      </w:tr>
      <w:tr w:rsidR="008D1A78" w:rsidTr="00B70D46">
        <w:tc>
          <w:tcPr>
            <w:tcW w:w="0" w:type="auto"/>
          </w:tcPr>
          <w:p w:rsidR="008D1A78" w:rsidRDefault="008D1A78" w:rsidP="00B70D46">
            <w:r>
              <w:t>name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The name of an interface to be used in this profile as an alias for the uri.</w:t>
            </w:r>
          </w:p>
        </w:tc>
      </w:tr>
    </w:tbl>
    <w:p w:rsidR="000200E9" w:rsidRDefault="000200E9" w:rsidP="000200E9">
      <w:r>
        <w:t>Example.</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InterfaceProfile</w:t>
      </w:r>
      <w:r>
        <w:rPr>
          <w:rFonts w:ascii="Consolas" w:hAnsi="Consolas" w:cs="Consolas"/>
          <w:color w:val="0000FF"/>
          <w:sz w:val="19"/>
          <w:szCs w:val="19"/>
        </w:rPr>
        <w:t xml:space="preserve"> </w:t>
      </w:r>
      <w:r>
        <w:rPr>
          <w:rFonts w:ascii="Consolas" w:hAnsi="Consolas" w:cs="Consolas"/>
          <w:color w:val="FF0000"/>
          <w:sz w:val="19"/>
          <w:szCs w:val="19"/>
        </w:rPr>
        <w:t>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3.3</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formatRev</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IntelliRupter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xsi:noNamespaceSchemaLocation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file:///C:/Program%20Files/S</w:t>
      </w:r>
      <w:r>
        <w:rPr>
          <w:rFonts w:ascii="Consolas" w:hAnsi="Consolas" w:cs="Consolas"/>
          <w:color w:val="FF0000"/>
          <w:sz w:val="19"/>
          <w:szCs w:val="19"/>
        </w:rPr>
        <w:t>&amp;amp;</w:t>
      </w:r>
      <w:r>
        <w:rPr>
          <w:rFonts w:ascii="Consolas" w:hAnsi="Consolas" w:cs="Consolas"/>
          <w:color w:val="0000FF"/>
          <w:sz w:val="19"/>
          <w:szCs w:val="19"/>
        </w:rPr>
        <w:t>C%20Electric/WinKit%206/Schemas/InterfaceProfile_1.1.xsd</w:t>
      </w:r>
      <w:r>
        <w:rPr>
          <w:rFonts w:ascii="Consolas" w:hAnsi="Consolas" w:cs="Consolas"/>
          <w:sz w:val="19"/>
          <w:szCs w:val="19"/>
        </w:rPr>
        <w:t>"</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Interfaces</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Interface</w:t>
      </w:r>
      <w:r>
        <w:rPr>
          <w:rFonts w:ascii="Consolas" w:hAnsi="Consolas" w:cs="Consolas"/>
          <w:color w:val="0000FF"/>
          <w:sz w:val="19"/>
          <w:szCs w:val="19"/>
        </w:rPr>
        <w:t xml:space="preserve"> </w:t>
      </w:r>
      <w:r>
        <w:rPr>
          <w:rFonts w:ascii="Consolas" w:hAnsi="Consolas" w:cs="Consolas"/>
          <w:color w:val="FF0000"/>
          <w:sz w:val="19"/>
          <w:szCs w:val="19"/>
        </w:rPr>
        <w:t>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uri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CommonTypes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CommonTypes</w:t>
      </w:r>
      <w:r>
        <w:rPr>
          <w:rFonts w:ascii="Consolas" w:hAnsi="Consolas" w:cs="Consolas"/>
          <w:sz w:val="19"/>
          <w:szCs w:val="19"/>
        </w:rPr>
        <w:t>"</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Interface</w:t>
      </w:r>
      <w:r>
        <w:rPr>
          <w:rFonts w:ascii="Consolas" w:hAnsi="Consolas" w:cs="Consolas"/>
          <w:color w:val="0000FF"/>
          <w:sz w:val="19"/>
          <w:szCs w:val="19"/>
        </w:rPr>
        <w:t xml:space="preserve"> </w:t>
      </w:r>
      <w:r>
        <w:rPr>
          <w:rFonts w:ascii="Consolas" w:hAnsi="Consolas" w:cs="Consolas"/>
          <w:color w:val="FF0000"/>
          <w:sz w:val="19"/>
          <w:szCs w:val="19"/>
        </w:rPr>
        <w:t>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uri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Communications\DNP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DNP</w:t>
      </w:r>
      <w:r>
        <w:rPr>
          <w:rFonts w:ascii="Consolas" w:hAnsi="Consolas" w:cs="Consolas"/>
          <w:sz w:val="19"/>
          <w:szCs w:val="19"/>
        </w:rPr>
        <w:t>"</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Interface</w:t>
      </w:r>
      <w:r>
        <w:rPr>
          <w:rFonts w:ascii="Consolas" w:hAnsi="Consolas" w:cs="Consolas"/>
          <w:color w:val="0000FF"/>
          <w:sz w:val="19"/>
          <w:szCs w:val="19"/>
        </w:rPr>
        <w:t xml:space="preserve"> </w:t>
      </w:r>
      <w:r>
        <w:rPr>
          <w:rFonts w:ascii="Consolas" w:hAnsi="Consolas" w:cs="Consolas"/>
          <w:color w:val="FF0000"/>
          <w:sz w:val="19"/>
          <w:szCs w:val="19"/>
        </w:rPr>
        <w:t>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uri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Logging\Logging_IR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Logging</w:t>
      </w:r>
      <w:r>
        <w:rPr>
          <w:rFonts w:ascii="Consolas" w:hAnsi="Consolas" w:cs="Consolas"/>
          <w:sz w:val="19"/>
          <w:szCs w:val="19"/>
        </w:rPr>
        <w:t>"</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r>
        <w:rPr>
          <w:rFonts w:ascii="Consolas" w:hAnsi="Consolas" w:cs="Consolas"/>
          <w:sz w:val="19"/>
          <w:szCs w:val="19"/>
        </w:rPr>
        <w:tab/>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Interfaces</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SaveRestoreGroups</w:t>
      </w:r>
      <w:r>
        <w:rPr>
          <w:rFonts w:ascii="Consolas" w:hAnsi="Consolas" w:cs="Consolas"/>
          <w:color w:val="0000FF"/>
          <w:sz w:val="19"/>
          <w:szCs w:val="19"/>
        </w:rPr>
        <w:t xml:space="preserve"> </w:t>
      </w:r>
      <w:r>
        <w:rPr>
          <w:rFonts w:ascii="Consolas" w:hAnsi="Consolas" w:cs="Consolas"/>
          <w:color w:val="FF0000"/>
          <w:sz w:val="19"/>
          <w:szCs w:val="19"/>
        </w:rPr>
        <w:t>file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IntelliRupter.xsptdef</w:t>
      </w:r>
      <w:r>
        <w:rPr>
          <w:rFonts w:ascii="Consolas" w:hAnsi="Consolas" w:cs="Consolas"/>
          <w:sz w:val="19"/>
          <w:szCs w:val="19"/>
        </w:rPr>
        <w:t>"/</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EventRecordType</w:t>
      </w:r>
      <w:r>
        <w:rPr>
          <w:rFonts w:ascii="Consolas" w:hAnsi="Consolas" w:cs="Consolas"/>
          <w:color w:val="0000FF"/>
          <w:sz w:val="19"/>
          <w:szCs w:val="19"/>
        </w:rPr>
        <w:t>&gt;</w:t>
      </w:r>
      <w:r>
        <w:rPr>
          <w:rFonts w:ascii="Consolas" w:hAnsi="Consolas" w:cs="Consolas"/>
          <w:sz w:val="19"/>
          <w:szCs w:val="19"/>
        </w:rPr>
        <w:t>Logging.HistEventRecordCF</w:t>
      </w:r>
      <w:r>
        <w:rPr>
          <w:rFonts w:ascii="Consolas" w:hAnsi="Consolas" w:cs="Consolas"/>
          <w:color w:val="0000FF"/>
          <w:sz w:val="19"/>
          <w:szCs w:val="19"/>
        </w:rPr>
        <w:t>&lt;/</w:t>
      </w:r>
      <w:r>
        <w:rPr>
          <w:rFonts w:ascii="Consolas" w:hAnsi="Consolas" w:cs="Consolas"/>
          <w:color w:val="A31515"/>
          <w:sz w:val="19"/>
          <w:szCs w:val="19"/>
        </w:rPr>
        <w:t>EventRecordType</w:t>
      </w:r>
      <w:r>
        <w:rPr>
          <w:rFonts w:ascii="Consolas" w:hAnsi="Consolas" w:cs="Consolas"/>
          <w:color w:val="0000FF"/>
          <w:sz w:val="19"/>
          <w:szCs w:val="19"/>
        </w:rPr>
        <w:t>&gt;</w:t>
      </w:r>
    </w:p>
    <w:p w:rsidR="000200E9" w:rsidRDefault="000200E9" w:rsidP="000200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InterfaceProfile</w:t>
      </w:r>
      <w:r>
        <w:rPr>
          <w:rFonts w:ascii="Consolas" w:hAnsi="Consolas" w:cs="Consolas"/>
          <w:color w:val="0000FF"/>
          <w:sz w:val="19"/>
          <w:szCs w:val="19"/>
        </w:rPr>
        <w:t>&gt;</w:t>
      </w:r>
    </w:p>
    <w:p w:rsidR="000200E9" w:rsidRDefault="000200E9" w:rsidP="000200E9"/>
    <w:p w:rsidR="008D1A78" w:rsidRDefault="008D1A78" w:rsidP="008D1A78">
      <w:pPr>
        <w:pStyle w:val="Heading1"/>
      </w:pPr>
      <w:r>
        <w:t>Interface Libraries and Uries</w:t>
      </w:r>
    </w:p>
    <w:p w:rsidR="008D1A78" w:rsidRPr="00585E54" w:rsidRDefault="008D1A78" w:rsidP="008D1A78">
      <w:r>
        <w:t>The application library identifies interfaces by an uri and revision.  A special module (IInterfaceResolver) is used to retrieve an interface, given its uri and revision.  There may be several different implementations of IInterfaceResolver – based on file system folders and files, compressed (zip) file, database, or other storages.</w:t>
      </w:r>
    </w:p>
    <w:p w:rsidR="008D1A78" w:rsidRDefault="008D1A78" w:rsidP="008D1A78">
      <w:r>
        <w:t>An interface is identified by its uri and revision.  The uri is a global (up to interface resolver/library) identifier of an interface.  Its format is not defined by this specification and may be an arbitrary string, depending on the implementation of interface resolver.</w:t>
      </w:r>
    </w:p>
    <w:p w:rsidR="008D1A78" w:rsidRDefault="008D1A78" w:rsidP="008D1A78">
      <w:r>
        <w:t>WinKit 6 currently supports interface resolvers based on directory structure and compressed (zip) file.</w:t>
      </w:r>
    </w:p>
    <w:p w:rsidR="008D1A78" w:rsidRDefault="008D1A78" w:rsidP="008D1A78">
      <w:r>
        <w:lastRenderedPageBreak/>
        <w:t xml:space="preserve">A group of interfaces is organized into folders (in file system or inside a compressed file) and is called an interface library.  There may be several interface libraries.  A particular interface resolver is initialized by a library – its root directory in file system or compressed file path.  The uri of an interface is a relative path under the root directory of the library.  </w:t>
      </w:r>
    </w:p>
    <w:p w:rsidR="008D1A78" w:rsidRDefault="008D1A78" w:rsidP="008D1A78">
      <w:r>
        <w:t>The directory-based interface resolvers use the following convention to store an interface: for uri=”name1\name2\...\nameN” and revision=”x.y.z.t” the interface file relative path is</w:t>
      </w:r>
    </w:p>
    <w:p w:rsidR="008D1A78" w:rsidRDefault="008D1A78" w:rsidP="008D1A78">
      <w:pPr>
        <w:ind w:firstLine="720"/>
        <w:jc w:val="center"/>
      </w:pPr>
      <w:r>
        <w:t>Name1\name2\...\nameN\x.y.z.t\nameN.xintdef</w:t>
      </w:r>
    </w:p>
    <w:p w:rsidR="008D1A78" w:rsidRDefault="008D1A78" w:rsidP="008D1A78">
      <w:r>
        <w:t>Usually, nameN would be a name of the interface in the interface profile.  To avoid conflicts with other interfaces, a different name may be chosen.</w:t>
      </w:r>
    </w:p>
    <w:p w:rsidR="008D1A78" w:rsidRPr="00585E54" w:rsidRDefault="008D1A78" w:rsidP="008D1A78"/>
    <w:p w:rsidR="008D1A78" w:rsidRDefault="008D1A78" w:rsidP="008D1A78">
      <w:pPr>
        <w:pStyle w:val="Heading1"/>
      </w:pPr>
      <w:r>
        <w:t>Save/Restore Groups Xml Files Format</w:t>
      </w:r>
    </w:p>
    <w:p w:rsidR="008D1A78" w:rsidRDefault="008D1A78" w:rsidP="008D1A78">
      <w:r>
        <w:t>Save/restore groups are defined in an xsptdef file.  The root element is &lt;SaveRestoreGroups&gt; which has the following attributes:</w:t>
      </w:r>
    </w:p>
    <w:tbl>
      <w:tblPr>
        <w:tblStyle w:val="TableGrid"/>
        <w:tblW w:w="0" w:type="auto"/>
        <w:tblLook w:val="04A0" w:firstRow="1" w:lastRow="0" w:firstColumn="1" w:lastColumn="0" w:noHBand="0" w:noVBand="1"/>
      </w:tblPr>
      <w:tblGrid>
        <w:gridCol w:w="1159"/>
        <w:gridCol w:w="1029"/>
        <w:gridCol w:w="874"/>
        <w:gridCol w:w="3241"/>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formatRev</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Format of the file – should be 1.1.</w:t>
            </w:r>
          </w:p>
        </w:tc>
      </w:tr>
      <w:tr w:rsidR="008D1A78" w:rsidTr="00B70D46">
        <w:tc>
          <w:tcPr>
            <w:tcW w:w="0" w:type="auto"/>
          </w:tcPr>
          <w:p w:rsidR="008D1A78" w:rsidRDefault="008D1A78" w:rsidP="00B70D46">
            <w:r>
              <w:t>revision</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Currently not used.</w:t>
            </w:r>
          </w:p>
        </w:tc>
      </w:tr>
      <w:tr w:rsidR="008D1A78" w:rsidTr="00B70D46">
        <w:tc>
          <w:tcPr>
            <w:tcW w:w="0" w:type="auto"/>
          </w:tcPr>
          <w:p w:rsidR="008D1A78" w:rsidRDefault="008D1A78" w:rsidP="00B70D46">
            <w:r>
              <w:t>name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Currently not used.</w:t>
            </w:r>
          </w:p>
        </w:tc>
      </w:tr>
    </w:tbl>
    <w:p w:rsidR="008D1A78" w:rsidRDefault="008D1A78" w:rsidP="008D1A78"/>
    <w:p w:rsidR="008D1A78" w:rsidRDefault="008D1A78" w:rsidP="008D1A78">
      <w:r>
        <w:t>The &lt;SaveRestoreGroups&gt; element contains a tree-like structure formed by its child &lt;SRGroup&gt; elements, each defining an individual save/restore group.  An &lt;SRGroup&gt; element may have the following child elements:</w:t>
      </w:r>
    </w:p>
    <w:p w:rsidR="008D1A78" w:rsidRDefault="008D1A78" w:rsidP="00E85ABB">
      <w:pPr>
        <w:pStyle w:val="ListParagraph"/>
        <w:numPr>
          <w:ilvl w:val="0"/>
          <w:numId w:val="23"/>
        </w:numPr>
      </w:pPr>
      <w:r>
        <w:t>&lt;SRGroup&gt; - child leafs in the tree of SRGroup elements.</w:t>
      </w:r>
    </w:p>
    <w:p w:rsidR="008D1A78" w:rsidRDefault="008D1A78" w:rsidP="00E85ABB">
      <w:pPr>
        <w:pStyle w:val="ListParagraph"/>
        <w:numPr>
          <w:ilvl w:val="0"/>
          <w:numId w:val="23"/>
        </w:numPr>
      </w:pPr>
      <w:r>
        <w:t>&lt;Item&gt; - defines an application object belonging to this SRGroup.</w:t>
      </w:r>
    </w:p>
    <w:p w:rsidR="008D1A78" w:rsidRDefault="008D1A78" w:rsidP="008D1A78">
      <w:r>
        <w:t>The &lt;SRGroup&gt; element attributes are:</w:t>
      </w:r>
    </w:p>
    <w:tbl>
      <w:tblPr>
        <w:tblStyle w:val="TableGrid"/>
        <w:tblW w:w="0" w:type="auto"/>
        <w:tblLook w:val="04A0" w:firstRow="1" w:lastRow="0" w:firstColumn="1" w:lastColumn="0" w:noHBand="0" w:noVBand="1"/>
      </w:tblPr>
      <w:tblGrid>
        <w:gridCol w:w="779"/>
        <w:gridCol w:w="1029"/>
        <w:gridCol w:w="874"/>
        <w:gridCol w:w="6894"/>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name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Name of the SRGroup.  This name is shown to the user on Save/Restore dialog unless overridden by TextMapping in transformation layer.</w:t>
            </w:r>
          </w:p>
        </w:tc>
      </w:tr>
      <w:tr w:rsidR="008D1A78" w:rsidTr="00B70D46">
        <w:tc>
          <w:tcPr>
            <w:tcW w:w="0" w:type="auto"/>
          </w:tcPr>
          <w:p w:rsidR="008D1A78" w:rsidRDefault="008D1A78" w:rsidP="00B70D46">
            <w:r>
              <w:t>admin</w:t>
            </w:r>
          </w:p>
        </w:tc>
        <w:tc>
          <w:tcPr>
            <w:tcW w:w="0" w:type="auto"/>
          </w:tcPr>
          <w:p w:rsidR="008D1A78" w:rsidRDefault="008D1A78" w:rsidP="00B70D46">
            <w:r>
              <w:t>No</w:t>
            </w:r>
          </w:p>
        </w:tc>
        <w:tc>
          <w:tcPr>
            <w:tcW w:w="0" w:type="auto"/>
          </w:tcPr>
          <w:p w:rsidR="008D1A78" w:rsidRDefault="008D1A78" w:rsidP="00B70D46">
            <w:r>
              <w:t>false</w:t>
            </w:r>
          </w:p>
        </w:tc>
        <w:tc>
          <w:tcPr>
            <w:tcW w:w="0" w:type="auto"/>
          </w:tcPr>
          <w:p w:rsidR="008D1A78" w:rsidRDefault="008D1A78" w:rsidP="00B70D46">
            <w:r>
              <w:t>Indicates that the group is not selected by “Select All” button on Save/Restore dialog.</w:t>
            </w:r>
          </w:p>
        </w:tc>
      </w:tr>
    </w:tbl>
    <w:p w:rsidR="008D1A78" w:rsidRDefault="008D1A78" w:rsidP="008D1A78"/>
    <w:p w:rsidR="008D1A78" w:rsidRDefault="008D1A78" w:rsidP="008D1A78">
      <w:r>
        <w:t>The single &lt;Item&gt; element attribute is</w:t>
      </w:r>
    </w:p>
    <w:tbl>
      <w:tblPr>
        <w:tblStyle w:val="TableGrid"/>
        <w:tblW w:w="0" w:type="auto"/>
        <w:tblLook w:val="04A0" w:firstRow="1" w:lastRow="0" w:firstColumn="1" w:lastColumn="0" w:noHBand="0" w:noVBand="1"/>
      </w:tblPr>
      <w:tblGrid>
        <w:gridCol w:w="749"/>
        <w:gridCol w:w="1029"/>
        <w:gridCol w:w="874"/>
        <w:gridCol w:w="5351"/>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name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Full name of an application object in the interface profile.</w:t>
            </w:r>
          </w:p>
        </w:tc>
      </w:tr>
    </w:tbl>
    <w:p w:rsidR="008D1A78" w:rsidRDefault="008D1A78" w:rsidP="008D1A78"/>
    <w:p w:rsidR="008D1A78" w:rsidRDefault="00355D75" w:rsidP="008D1A78">
      <w:r>
        <w:lastRenderedPageBreak/>
        <w:t>Example.</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SaveRestoreGroups</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IntelliRupterSetpointSrgDef</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formatRev</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xsi:noNamespaceSchemaLocation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file:///C:/Program%20Files/S</w:t>
      </w:r>
      <w:r>
        <w:rPr>
          <w:rFonts w:ascii="Consolas" w:hAnsi="Consolas" w:cs="Consolas"/>
          <w:color w:val="FF0000"/>
          <w:sz w:val="19"/>
          <w:szCs w:val="19"/>
        </w:rPr>
        <w:t>&amp;amp;</w:t>
      </w:r>
      <w:r>
        <w:rPr>
          <w:rFonts w:ascii="Consolas" w:hAnsi="Consolas" w:cs="Consolas"/>
          <w:color w:val="0000FF"/>
          <w:sz w:val="19"/>
          <w:szCs w:val="19"/>
        </w:rPr>
        <w:t>C%20Electric/WinKit%206/Schemas/SaveRestoreGroups_1.1.xsd</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General</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IntelliRupter</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IR_General.SPT</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UserCommands</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UserCommands.SPT</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Protection</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GeneralProfile1</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Direction1</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ProtectionProfiles.SPT.GeneralProfile1.Direction1</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Direction2</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ProtectionProfiles.SPT.GeneralProfile1.Direction2</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SRGroup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Other</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IntelliTeam.SPT.ExternalLoading</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IntelliTeam.SPT.PeerToPeer</w:t>
      </w:r>
      <w:r>
        <w:rPr>
          <w:rFonts w:ascii="Consolas" w:hAnsi="Consolas" w:cs="Consolas"/>
          <w:sz w:val="19"/>
          <w:szCs w:val="19"/>
        </w:rPr>
        <w:t>"</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SRGroup</w:t>
      </w:r>
      <w:r>
        <w:rPr>
          <w:rFonts w:ascii="Consolas" w:hAnsi="Consolas" w:cs="Consolas"/>
          <w:color w:val="0000FF"/>
          <w:sz w:val="19"/>
          <w:szCs w:val="19"/>
        </w:rPr>
        <w:t>&gt;</w:t>
      </w:r>
    </w:p>
    <w:p w:rsidR="00355D75" w:rsidRDefault="00355D75" w:rsidP="00355D7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SaveRestoreGroups</w:t>
      </w:r>
      <w:r>
        <w:rPr>
          <w:rFonts w:ascii="Consolas" w:hAnsi="Consolas" w:cs="Consolas"/>
          <w:color w:val="0000FF"/>
          <w:sz w:val="19"/>
          <w:szCs w:val="19"/>
        </w:rPr>
        <w:t>&gt;</w:t>
      </w:r>
    </w:p>
    <w:p w:rsidR="008D1A78" w:rsidRDefault="008D1A78" w:rsidP="008D1A78">
      <w:pPr>
        <w:pStyle w:val="Heading1"/>
      </w:pPr>
      <w:r>
        <w:t>Interface Xml File Format</w:t>
      </w:r>
    </w:p>
    <w:p w:rsidR="008D1A78" w:rsidRDefault="008D1A78" w:rsidP="008D1A78">
      <w:r>
        <w:t>An application interface is defined in an xindef file.  It has three major sections, defining</w:t>
      </w:r>
    </w:p>
    <w:p w:rsidR="008D1A78" w:rsidRDefault="008D1A78" w:rsidP="00E85ABB">
      <w:pPr>
        <w:pStyle w:val="ListParagraph"/>
        <w:numPr>
          <w:ilvl w:val="0"/>
          <w:numId w:val="24"/>
        </w:numPr>
      </w:pPr>
      <w:r>
        <w:t>Type definitions borrowed from other interfaces,</w:t>
      </w:r>
    </w:p>
    <w:p w:rsidR="008D1A78" w:rsidRDefault="008D1A78" w:rsidP="00E85ABB">
      <w:pPr>
        <w:pStyle w:val="ListParagraph"/>
        <w:numPr>
          <w:ilvl w:val="0"/>
          <w:numId w:val="24"/>
        </w:numPr>
      </w:pPr>
      <w:r>
        <w:t>Types defined in this interface,</w:t>
      </w:r>
    </w:p>
    <w:p w:rsidR="008D1A78" w:rsidRDefault="008D1A78" w:rsidP="00E85ABB">
      <w:pPr>
        <w:pStyle w:val="ListParagraph"/>
        <w:numPr>
          <w:ilvl w:val="0"/>
          <w:numId w:val="24"/>
        </w:numPr>
      </w:pPr>
      <w:r>
        <w:t>Definitions of interface objects,</w:t>
      </w:r>
    </w:p>
    <w:p w:rsidR="008D1A78" w:rsidRDefault="008D1A78" w:rsidP="008D1A78">
      <w:r>
        <w:t>Which are given in corresponding child elements of the root &lt;Interface&gt; element:</w:t>
      </w:r>
    </w:p>
    <w:p w:rsidR="008D1A78" w:rsidRDefault="008D1A78" w:rsidP="00E85ABB">
      <w:pPr>
        <w:pStyle w:val="ListParagraph"/>
        <w:numPr>
          <w:ilvl w:val="0"/>
          <w:numId w:val="25"/>
        </w:numPr>
      </w:pPr>
      <w:r>
        <w:t>&lt;ExternalTypes&gt;</w:t>
      </w:r>
    </w:p>
    <w:p w:rsidR="008D1A78" w:rsidRDefault="008D1A78" w:rsidP="00E85ABB">
      <w:pPr>
        <w:pStyle w:val="ListParagraph"/>
        <w:numPr>
          <w:ilvl w:val="0"/>
          <w:numId w:val="25"/>
        </w:numPr>
      </w:pPr>
      <w:r>
        <w:t>&lt;Types&gt;</w:t>
      </w:r>
    </w:p>
    <w:p w:rsidR="008D1A78" w:rsidRDefault="008D1A78" w:rsidP="00E85ABB">
      <w:pPr>
        <w:pStyle w:val="ListParagraph"/>
        <w:numPr>
          <w:ilvl w:val="0"/>
          <w:numId w:val="25"/>
        </w:numPr>
      </w:pPr>
      <w:r>
        <w:t>&lt;Objects&gt;.</w:t>
      </w:r>
    </w:p>
    <w:p w:rsidR="008D1A78" w:rsidRDefault="008D1A78" w:rsidP="008D1A78">
      <w:r>
        <w:t>&lt;Interface&gt; element attributes are:</w:t>
      </w:r>
    </w:p>
    <w:tbl>
      <w:tblPr>
        <w:tblStyle w:val="TableGrid"/>
        <w:tblW w:w="0" w:type="auto"/>
        <w:tblLook w:val="04A0" w:firstRow="1" w:lastRow="0" w:firstColumn="1" w:lastColumn="0" w:noHBand="0" w:noVBand="1"/>
      </w:tblPr>
      <w:tblGrid>
        <w:gridCol w:w="1159"/>
        <w:gridCol w:w="1029"/>
        <w:gridCol w:w="874"/>
        <w:gridCol w:w="4103"/>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uri</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Uri of the interface defined in this file.</w:t>
            </w:r>
          </w:p>
        </w:tc>
      </w:tr>
      <w:tr w:rsidR="008D1A78" w:rsidTr="00B70D46">
        <w:tc>
          <w:tcPr>
            <w:tcW w:w="0" w:type="auto"/>
          </w:tcPr>
          <w:p w:rsidR="008D1A78" w:rsidRDefault="008D1A78" w:rsidP="00B70D46">
            <w:r>
              <w:t>revision</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Revision of the interface defined in this file.</w:t>
            </w:r>
          </w:p>
        </w:tc>
      </w:tr>
      <w:tr w:rsidR="008D1A78" w:rsidTr="00B70D46">
        <w:tc>
          <w:tcPr>
            <w:tcW w:w="0" w:type="auto"/>
          </w:tcPr>
          <w:p w:rsidR="008D1A78" w:rsidRDefault="008D1A78" w:rsidP="00B70D46">
            <w:r>
              <w:t>formatRev</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Should be 1.1.</w:t>
            </w:r>
          </w:p>
        </w:tc>
      </w:tr>
    </w:tbl>
    <w:p w:rsidR="008D1A78" w:rsidRDefault="008D1A78" w:rsidP="008D1A78"/>
    <w:p w:rsidR="008D1A78" w:rsidRDefault="008D1A78" w:rsidP="008D1A78">
      <w:r>
        <w:t xml:space="preserve">Interfaces containing no interface objects definitions (&lt;Objects&gt; section) are called </w:t>
      </w:r>
      <w:r>
        <w:rPr>
          <w:i/>
        </w:rPr>
        <w:t>type libraries.</w:t>
      </w:r>
      <w:r>
        <w:t xml:space="preserve"> An interface may have no &lt;ExternalTypes&gt; section if it borrows no types from other interfaces.  An interface may have not &lt;Types&gt; section if it does not define new types and only uses built-in types and types borrowed from other interfaces.</w:t>
      </w:r>
    </w:p>
    <w:p w:rsidR="00617DE9" w:rsidRDefault="00617DE9" w:rsidP="008D1A78">
      <w:r>
        <w:t>Example.</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Interface</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http://schemas.microsoft.com/office/infopath/2003</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formatRev</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uri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Communications\WiFi</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xsi:noNamespaceSchemaLocation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file:///C:/Program%20Files/S</w:t>
      </w:r>
      <w:r>
        <w:rPr>
          <w:rFonts w:ascii="Consolas" w:hAnsi="Consolas" w:cs="Consolas"/>
          <w:color w:val="FF0000"/>
          <w:sz w:val="19"/>
          <w:szCs w:val="19"/>
        </w:rPr>
        <w:t>&amp;amp;</w:t>
      </w:r>
      <w:r>
        <w:rPr>
          <w:rFonts w:ascii="Consolas" w:hAnsi="Consolas" w:cs="Consolas"/>
          <w:color w:val="0000FF"/>
          <w:sz w:val="19"/>
          <w:szCs w:val="19"/>
        </w:rPr>
        <w:t>C%20Electric/WinKit%206/Schemas/Interface_1.1.xsd</w:t>
      </w:r>
      <w:r>
        <w:rPr>
          <w:rFonts w:ascii="Consolas" w:hAnsi="Consolas" w:cs="Consolas"/>
          <w:sz w:val="19"/>
          <w:szCs w:val="19"/>
        </w:rPr>
        <w:t>"</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ExternalTypes</w:t>
      </w:r>
      <w:r>
        <w:rPr>
          <w:rFonts w:ascii="Consolas" w:hAnsi="Consolas" w:cs="Consolas"/>
          <w:color w:val="0000FF"/>
          <w:sz w:val="19"/>
          <w:szCs w:val="19"/>
        </w:rPr>
        <w:t>&gt;</w:t>
      </w:r>
    </w:p>
    <w:p w:rsidR="00617DE9" w:rsidRPr="00617DE9" w:rsidRDefault="00617DE9" w:rsidP="00617DE9">
      <w:pPr>
        <w:autoSpaceDE w:val="0"/>
        <w:autoSpaceDN w:val="0"/>
        <w:adjustRightInd w:val="0"/>
        <w:spacing w:after="0" w:line="240" w:lineRule="auto"/>
        <w:rPr>
          <w:rFonts w:ascii="Consolas" w:hAnsi="Consolas" w:cs="Consolas"/>
          <w:i/>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i/>
          <w:color w:val="0000FF"/>
          <w:sz w:val="19"/>
          <w:szCs w:val="19"/>
        </w:rPr>
        <w:t>External types definitions</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ExternalTypes</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Types</w:t>
      </w:r>
      <w:r>
        <w:rPr>
          <w:rFonts w:ascii="Consolas" w:hAnsi="Consolas" w:cs="Consolas"/>
          <w:color w:val="0000FF"/>
          <w:sz w:val="19"/>
          <w:szCs w:val="19"/>
        </w:rPr>
        <w:t>&gt;</w:t>
      </w:r>
    </w:p>
    <w:p w:rsidR="00617DE9" w:rsidRPr="00617DE9" w:rsidRDefault="00617DE9" w:rsidP="00617DE9">
      <w:pPr>
        <w:autoSpaceDE w:val="0"/>
        <w:autoSpaceDN w:val="0"/>
        <w:adjustRightInd w:val="0"/>
        <w:spacing w:after="0" w:line="240" w:lineRule="auto"/>
        <w:rPr>
          <w:rFonts w:ascii="Consolas" w:hAnsi="Consolas" w:cs="Consolas"/>
          <w:i/>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i/>
          <w:color w:val="0000FF"/>
          <w:sz w:val="19"/>
          <w:szCs w:val="19"/>
        </w:rPr>
        <w:t>Types definitions</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Types</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&lt;</w:t>
      </w:r>
      <w:r>
        <w:rPr>
          <w:rFonts w:ascii="Consolas" w:hAnsi="Consolas" w:cs="Consolas"/>
          <w:color w:val="A31515"/>
          <w:sz w:val="19"/>
          <w:szCs w:val="19"/>
        </w:rPr>
        <w:t>Objects</w:t>
      </w:r>
      <w:r>
        <w:rPr>
          <w:rFonts w:ascii="Consolas" w:hAnsi="Consolas" w:cs="Consolas"/>
          <w:color w:val="0000FF"/>
          <w:sz w:val="19"/>
          <w:szCs w:val="19"/>
        </w:rPr>
        <w:t>&gt;</w:t>
      </w:r>
    </w:p>
    <w:p w:rsidR="00617DE9" w:rsidRPr="00617DE9" w:rsidRDefault="00617DE9" w:rsidP="00617DE9">
      <w:pPr>
        <w:autoSpaceDE w:val="0"/>
        <w:autoSpaceDN w:val="0"/>
        <w:adjustRightInd w:val="0"/>
        <w:spacing w:after="0" w:line="240" w:lineRule="auto"/>
        <w:rPr>
          <w:rFonts w:ascii="Consolas" w:hAnsi="Consolas" w:cs="Consolas"/>
          <w:i/>
          <w:sz w:val="19"/>
          <w:szCs w:val="19"/>
        </w:rPr>
      </w:pPr>
      <w:r w:rsidRPr="00617DE9">
        <w:rPr>
          <w:rFonts w:ascii="Consolas" w:hAnsi="Consolas" w:cs="Consolas"/>
          <w:i/>
          <w:color w:val="0000FF"/>
          <w:sz w:val="19"/>
          <w:szCs w:val="19"/>
        </w:rPr>
        <w:tab/>
      </w:r>
      <w:r w:rsidRPr="00617DE9">
        <w:rPr>
          <w:rFonts w:ascii="Consolas" w:hAnsi="Consolas" w:cs="Consolas"/>
          <w:i/>
          <w:color w:val="0000FF"/>
          <w:sz w:val="19"/>
          <w:szCs w:val="19"/>
        </w:rPr>
        <w:tab/>
        <w:t>Objects definitions</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Objects</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Interface</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sz w:val="19"/>
          <w:szCs w:val="19"/>
        </w:rPr>
      </w:pPr>
    </w:p>
    <w:p w:rsidR="00617DE9" w:rsidRPr="00755B5A" w:rsidRDefault="00617DE9" w:rsidP="008D1A78"/>
    <w:p w:rsidR="008D1A78" w:rsidRDefault="008D1A78" w:rsidP="008D1A78">
      <w:pPr>
        <w:pStyle w:val="Heading2"/>
      </w:pPr>
      <w:r>
        <w:t>External Types</w:t>
      </w:r>
    </w:p>
    <w:p w:rsidR="008D1A78" w:rsidRDefault="008D1A78" w:rsidP="008D1A78">
      <w:r>
        <w:t>The &lt;ExternalTypes&gt; section borrows type definitions given in other interfaces to be used in this interface – in object definitions and type definitions.</w:t>
      </w:r>
    </w:p>
    <w:p w:rsidR="008D1A78" w:rsidRDefault="008D1A78" w:rsidP="008D1A78">
      <w:r>
        <w:t>The &lt;ExternalTypes&gt; elements may contain a list of &lt;FromInterface&gt; elements, each of which borrows type definitions from a particular interface.  The foreign interface is identified by attributes of &lt;FromInterface&gt; element, and borrowed types – by child &lt;ExternalType&gt; elements.</w:t>
      </w:r>
    </w:p>
    <w:p w:rsidR="008D1A78" w:rsidRDefault="008D1A78" w:rsidP="008D1A78">
      <w:r>
        <w:t>&lt;FromInterface&gt; element attributes are:</w:t>
      </w:r>
    </w:p>
    <w:tbl>
      <w:tblPr>
        <w:tblStyle w:val="TableGrid"/>
        <w:tblW w:w="0" w:type="auto"/>
        <w:tblLook w:val="04A0" w:firstRow="1" w:lastRow="0" w:firstColumn="1" w:lastColumn="0" w:noHBand="0" w:noVBand="1"/>
      </w:tblPr>
      <w:tblGrid>
        <w:gridCol w:w="921"/>
        <w:gridCol w:w="1029"/>
        <w:gridCol w:w="874"/>
        <w:gridCol w:w="3140"/>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uri</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Uri of the foreign interface.</w:t>
            </w:r>
          </w:p>
        </w:tc>
      </w:tr>
      <w:tr w:rsidR="008D1A78" w:rsidTr="00B70D46">
        <w:tc>
          <w:tcPr>
            <w:tcW w:w="0" w:type="auto"/>
          </w:tcPr>
          <w:p w:rsidR="008D1A78" w:rsidRDefault="008D1A78" w:rsidP="00B70D46">
            <w:r>
              <w:t>revision</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Revision of the foreign interface.</w:t>
            </w:r>
          </w:p>
        </w:tc>
      </w:tr>
    </w:tbl>
    <w:p w:rsidR="008D1A78" w:rsidRDefault="008D1A78" w:rsidP="008D1A78"/>
    <w:p w:rsidR="008D1A78" w:rsidRDefault="008D1A78" w:rsidP="008D1A78">
      <w:r>
        <w:t>The &lt;ExternalType&gt; element has the following attributes:</w:t>
      </w:r>
    </w:p>
    <w:tbl>
      <w:tblPr>
        <w:tblStyle w:val="TableGrid"/>
        <w:tblW w:w="0" w:type="auto"/>
        <w:tblLook w:val="04A0" w:firstRow="1" w:lastRow="0" w:firstColumn="1" w:lastColumn="0" w:noHBand="0" w:noVBand="1"/>
      </w:tblPr>
      <w:tblGrid>
        <w:gridCol w:w="749"/>
        <w:gridCol w:w="1029"/>
        <w:gridCol w:w="1561"/>
        <w:gridCol w:w="4710"/>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name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Name of the type in the foreign interface.</w:t>
            </w:r>
          </w:p>
        </w:tc>
      </w:tr>
      <w:tr w:rsidR="008D1A78" w:rsidTr="00B70D46">
        <w:tc>
          <w:tcPr>
            <w:tcW w:w="0" w:type="auto"/>
          </w:tcPr>
          <w:p w:rsidR="008D1A78" w:rsidRDefault="008D1A78" w:rsidP="00B70D46">
            <w:r>
              <w:t>alias</w:t>
            </w:r>
          </w:p>
        </w:tc>
        <w:tc>
          <w:tcPr>
            <w:tcW w:w="0" w:type="auto"/>
          </w:tcPr>
          <w:p w:rsidR="008D1A78" w:rsidRDefault="008D1A78" w:rsidP="00B70D46">
            <w:r>
              <w:t>No</w:t>
            </w:r>
          </w:p>
        </w:tc>
        <w:tc>
          <w:tcPr>
            <w:tcW w:w="0" w:type="auto"/>
          </w:tcPr>
          <w:p w:rsidR="008D1A78" w:rsidRDefault="008D1A78" w:rsidP="00B70D46">
            <w:r>
              <w:t>Same as name.</w:t>
            </w:r>
          </w:p>
        </w:tc>
        <w:tc>
          <w:tcPr>
            <w:tcW w:w="0" w:type="auto"/>
          </w:tcPr>
          <w:p w:rsidR="008D1A78" w:rsidRDefault="008D1A78" w:rsidP="00B70D46">
            <w:r>
              <w:t>Alias name of the type to be used in this interface.</w:t>
            </w:r>
          </w:p>
        </w:tc>
      </w:tr>
    </w:tbl>
    <w:p w:rsidR="008D1A78" w:rsidRDefault="008D1A78" w:rsidP="008D1A78"/>
    <w:p w:rsidR="008D1A78" w:rsidRDefault="008D1A78" w:rsidP="008D1A78">
      <w:r>
        <w:lastRenderedPageBreak/>
        <w:t>When the content of an xintdef file is processed by the parser, the parser maintains the list of “known” types which is used in processing of type definitions and object definitions.  This list on “known” types for the interface definitions includes:</w:t>
      </w:r>
    </w:p>
    <w:p w:rsidR="008D1A78" w:rsidRDefault="008D1A78" w:rsidP="00E85ABB">
      <w:pPr>
        <w:pStyle w:val="ListParagraph"/>
        <w:numPr>
          <w:ilvl w:val="0"/>
          <w:numId w:val="26"/>
        </w:numPr>
      </w:pPr>
      <w:r>
        <w:t>Names of predefined types (such as byte, int, etc.)</w:t>
      </w:r>
    </w:p>
    <w:p w:rsidR="008D1A78" w:rsidRDefault="008D1A78" w:rsidP="00E85ABB">
      <w:pPr>
        <w:pStyle w:val="ListParagraph"/>
        <w:numPr>
          <w:ilvl w:val="0"/>
          <w:numId w:val="26"/>
        </w:numPr>
      </w:pPr>
      <w:r>
        <w:t>Names of types defined in this interface</w:t>
      </w:r>
    </w:p>
    <w:p w:rsidR="008D1A78" w:rsidRDefault="008D1A78" w:rsidP="00E85ABB">
      <w:pPr>
        <w:pStyle w:val="ListParagraph"/>
        <w:numPr>
          <w:ilvl w:val="0"/>
          <w:numId w:val="26"/>
        </w:numPr>
      </w:pPr>
      <w:r>
        <w:t>Aliases for names of types borrowed from other interfaces.</w:t>
      </w:r>
    </w:p>
    <w:p w:rsidR="008D1A78" w:rsidRDefault="008D1A78" w:rsidP="008D1A78">
      <w:r>
        <w:t>All names in the list should be different.</w:t>
      </w:r>
    </w:p>
    <w:p w:rsidR="00617DE9" w:rsidRDefault="00617DE9" w:rsidP="008D1A78">
      <w:r>
        <w:t>Example.</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FromInterface</w:t>
      </w:r>
      <w:r>
        <w:rPr>
          <w:rFonts w:ascii="Consolas" w:hAnsi="Consolas" w:cs="Consolas"/>
          <w:color w:val="0000FF"/>
          <w:sz w:val="19"/>
          <w:szCs w:val="19"/>
        </w:rPr>
        <w:t xml:space="preserve"> </w:t>
      </w:r>
      <w:r>
        <w:rPr>
          <w:rFonts w:ascii="Consolas" w:hAnsi="Consolas" w:cs="Consolas"/>
          <w:color w:val="FF0000"/>
          <w:sz w:val="19"/>
          <w:szCs w:val="19"/>
        </w:rPr>
        <w:t>uri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CommonTypes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revision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ExternalType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MACAddress</w:t>
      </w:r>
      <w:r>
        <w:rPr>
          <w:rFonts w:ascii="Consolas" w:hAnsi="Consolas" w:cs="Consolas"/>
          <w:sz w:val="19"/>
          <w:szCs w:val="19"/>
        </w:rPr>
        <w:t>"</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ExternalType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SimpleCommand</w:t>
      </w:r>
      <w:r>
        <w:rPr>
          <w:rFonts w:ascii="Consolas" w:hAnsi="Consolas" w:cs="Consolas"/>
          <w:sz w:val="19"/>
          <w:szCs w:val="19"/>
        </w:rPr>
        <w:t>"</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ExternalType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Version4</w:t>
      </w:r>
      <w:r>
        <w:rPr>
          <w:rFonts w:ascii="Consolas" w:hAnsi="Consolas" w:cs="Consolas"/>
          <w:sz w:val="19"/>
          <w:szCs w:val="19"/>
        </w:rPr>
        <w:t xml:space="preserve">" </w:t>
      </w:r>
      <w:r>
        <w:rPr>
          <w:rFonts w:ascii="Consolas" w:hAnsi="Consolas" w:cs="Consolas"/>
          <w:color w:val="FF0000"/>
          <w:sz w:val="19"/>
          <w:szCs w:val="19"/>
        </w:rPr>
        <w:t>alias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V4</w:t>
      </w:r>
      <w:r>
        <w:rPr>
          <w:rFonts w:ascii="Consolas" w:hAnsi="Consolas" w:cs="Consolas"/>
          <w:sz w:val="19"/>
          <w:szCs w:val="19"/>
        </w:rPr>
        <w:t>"</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FromInterface</w:t>
      </w:r>
      <w:r>
        <w:rPr>
          <w:rFonts w:ascii="Consolas" w:hAnsi="Consolas" w:cs="Consolas"/>
          <w:color w:val="0000FF"/>
          <w:sz w:val="19"/>
          <w:szCs w:val="19"/>
        </w:rPr>
        <w:t>&gt;</w:t>
      </w:r>
    </w:p>
    <w:p w:rsidR="00617DE9" w:rsidRDefault="00617DE9" w:rsidP="00617DE9">
      <w:pPr>
        <w:autoSpaceDE w:val="0"/>
        <w:autoSpaceDN w:val="0"/>
        <w:adjustRightInd w:val="0"/>
        <w:spacing w:after="0" w:line="240" w:lineRule="auto"/>
        <w:rPr>
          <w:rFonts w:ascii="Consolas" w:hAnsi="Consolas" w:cs="Consolas"/>
          <w:sz w:val="19"/>
          <w:szCs w:val="19"/>
        </w:rPr>
      </w:pPr>
    </w:p>
    <w:p w:rsidR="00617DE9" w:rsidRDefault="00617DE9" w:rsidP="008D1A78"/>
    <w:p w:rsidR="008D1A78" w:rsidRDefault="008D1A78" w:rsidP="008D1A78">
      <w:pPr>
        <w:pStyle w:val="Heading1"/>
      </w:pPr>
      <w:r>
        <w:t>Type Definitions</w:t>
      </w:r>
    </w:p>
    <w:p w:rsidR="008D1A78" w:rsidRDefault="008D1A78" w:rsidP="008D1A78">
      <w:r>
        <w:t>Type definitions are given in the &lt;Types&gt; section of xintdef file.</w:t>
      </w:r>
    </w:p>
    <w:p w:rsidR="008D1A78" w:rsidRDefault="008D1A78" w:rsidP="008D1A78">
      <w:r>
        <w:t>There are simple types (usually mapped to a single object of the underlying communication protocol, or mapped to single contiguous range of virtual memory) and compound types such as groups and arrays.  Also, objects of variable types – which may change at run-time (unions) - are supported.</w:t>
      </w:r>
    </w:p>
    <w:p w:rsidR="008D1A78" w:rsidRDefault="008D1A78" w:rsidP="008D1A78">
      <w:r>
        <w:t xml:space="preserve">An interface object (defined in the &lt;Objects&gt; section of the interface) may have a </w:t>
      </w:r>
      <w:r>
        <w:rPr>
          <w:i/>
        </w:rPr>
        <w:t>named</w:t>
      </w:r>
      <w:r>
        <w:t xml:space="preserve"> type.  In this case the object (group, array) definitions contains the attribute type=”...”.  Alternatively, group and array objects may have anonymous types.  These are the types that are built by the parser automatically based on the object definition.  The object definition in this case should include all necessary type information.  These may be inline type definition (for group objects and simple type objects), or special attributes (size, elementType) for arrays.</w:t>
      </w:r>
    </w:p>
    <w:p w:rsidR="008D1A78" w:rsidRDefault="008D1A78" w:rsidP="008D1A78">
      <w:r>
        <w:t>Named type definitions have an attribute name=”...” giving the name to the type.</w:t>
      </w:r>
    </w:p>
    <w:p w:rsidR="008D1A78" w:rsidRDefault="008D1A78" w:rsidP="008D1A78">
      <w:r>
        <w:t>Explicit type definitions are defined in the elements of the form &lt;xxxType&gt;, where xxx stands for the type category.</w:t>
      </w:r>
    </w:p>
    <w:p w:rsidR="008D1A78" w:rsidRPr="00C16DB2" w:rsidRDefault="008D1A78" w:rsidP="008D1A78">
      <w:r>
        <w:t>The order in which type definitions appear in the &lt;Types&gt; section does not matter – for example, a group type definition may precede the type definition for a group member.  However, there should be no circular references.  An example of a circular reference: a group type G1 defines a group member with type G2, and the group type G2 defines a group member with type G1.  Group types G1 and G2 may be in the same or in different interfaces.</w:t>
      </w:r>
    </w:p>
    <w:p w:rsidR="008D1A78" w:rsidRDefault="008D1A78" w:rsidP="008D1A78">
      <w:pPr>
        <w:pStyle w:val="Heading2"/>
      </w:pPr>
      <w:r>
        <w:lastRenderedPageBreak/>
        <w:t>Simple Types</w:t>
      </w:r>
    </w:p>
    <w:p w:rsidR="008D1A78" w:rsidRDefault="008D1A78" w:rsidP="008D1A78">
      <w:pPr>
        <w:pStyle w:val="Heading3"/>
      </w:pPr>
      <w:r>
        <w:t>Numeric Types</w:t>
      </w:r>
    </w:p>
    <w:p w:rsidR="008D1A78" w:rsidRDefault="008D1A78" w:rsidP="008D1A78">
      <w:r>
        <w:t xml:space="preserve">Numeric type is defined by the element &lt;NumericType&gt;.  The &lt;NumericType&gt; element may have child elements </w:t>
      </w:r>
    </w:p>
    <w:p w:rsidR="008D1A78" w:rsidRDefault="008D1A78" w:rsidP="00E85ABB">
      <w:pPr>
        <w:pStyle w:val="ListParagraph"/>
        <w:numPr>
          <w:ilvl w:val="0"/>
          <w:numId w:val="28"/>
        </w:numPr>
      </w:pPr>
      <w:r>
        <w:t xml:space="preserve">&lt;Range&gt; </w:t>
      </w:r>
    </w:p>
    <w:p w:rsidR="008D1A78" w:rsidRDefault="008D1A78" w:rsidP="00E85ABB">
      <w:pPr>
        <w:pStyle w:val="ListParagraph"/>
        <w:numPr>
          <w:ilvl w:val="0"/>
          <w:numId w:val="28"/>
        </w:numPr>
      </w:pPr>
      <w:r>
        <w:t xml:space="preserve">&lt;SpecialValue&gt; </w:t>
      </w:r>
    </w:p>
    <w:p w:rsidR="008D1A78" w:rsidRDefault="008D1A78" w:rsidP="008D1A78">
      <w:r>
        <w:t>which define possible values for the type.</w:t>
      </w:r>
    </w:p>
    <w:p w:rsidR="008D1A78" w:rsidRDefault="008D1A78" w:rsidP="008D1A78">
      <w:r>
        <w:t>&lt;NumericType&gt; attributes are:</w:t>
      </w:r>
    </w:p>
    <w:tbl>
      <w:tblPr>
        <w:tblStyle w:val="TableGrid"/>
        <w:tblW w:w="0" w:type="auto"/>
        <w:tblLook w:val="04A0" w:firstRow="1" w:lastRow="0" w:firstColumn="1" w:lastColumn="0" w:noHBand="0" w:noVBand="1"/>
      </w:tblPr>
      <w:tblGrid>
        <w:gridCol w:w="1360"/>
        <w:gridCol w:w="1029"/>
        <w:gridCol w:w="945"/>
        <w:gridCol w:w="6242"/>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units</w:t>
            </w:r>
          </w:p>
        </w:tc>
        <w:tc>
          <w:tcPr>
            <w:tcW w:w="0" w:type="auto"/>
          </w:tcPr>
          <w:p w:rsidR="008D1A78" w:rsidRDefault="008D1A78" w:rsidP="00B70D46">
            <w:r>
              <w:t>No</w:t>
            </w:r>
          </w:p>
        </w:tc>
        <w:tc>
          <w:tcPr>
            <w:tcW w:w="0" w:type="auto"/>
          </w:tcPr>
          <w:p w:rsidR="008D1A78" w:rsidRDefault="008D1A78" w:rsidP="00B70D46">
            <w:r>
              <w:t>None</w:t>
            </w:r>
          </w:p>
        </w:tc>
        <w:tc>
          <w:tcPr>
            <w:tcW w:w="0" w:type="auto"/>
          </w:tcPr>
          <w:p w:rsidR="008D1A78" w:rsidRDefault="008D1A78" w:rsidP="00B70D46">
            <w:r>
              <w:t>Optional string representing units of measure for the numeric values of the type.</w:t>
            </w:r>
          </w:p>
        </w:tc>
      </w:tr>
      <w:tr w:rsidR="008D1A78" w:rsidTr="00B70D46">
        <w:tc>
          <w:tcPr>
            <w:tcW w:w="0" w:type="auto"/>
          </w:tcPr>
          <w:p w:rsidR="008D1A78" w:rsidRDefault="008D1A78" w:rsidP="00B70D46">
            <w:r>
              <w:t>defaultValue</w:t>
            </w:r>
          </w:p>
        </w:tc>
        <w:tc>
          <w:tcPr>
            <w:tcW w:w="0" w:type="auto"/>
          </w:tcPr>
          <w:p w:rsidR="008D1A78" w:rsidRDefault="008D1A78" w:rsidP="00B70D46">
            <w:r>
              <w:t>No</w:t>
            </w:r>
          </w:p>
        </w:tc>
        <w:tc>
          <w:tcPr>
            <w:tcW w:w="0" w:type="auto"/>
          </w:tcPr>
          <w:p w:rsidR="008D1A78" w:rsidRDefault="008D1A78" w:rsidP="00B70D46">
            <w:r>
              <w:t>0 or min</w:t>
            </w:r>
          </w:p>
        </w:tc>
        <w:tc>
          <w:tcPr>
            <w:tcW w:w="0" w:type="auto"/>
          </w:tcPr>
          <w:p w:rsidR="008D1A78" w:rsidRDefault="008D1A78" w:rsidP="00B70D46">
            <w:r>
              <w:t>Default value for objects of this type when they are created.</w:t>
            </w:r>
          </w:p>
        </w:tc>
      </w:tr>
    </w:tbl>
    <w:p w:rsidR="008D1A78" w:rsidRDefault="008D1A78" w:rsidP="008D1A78"/>
    <w:p w:rsidR="008D1A78" w:rsidRDefault="008D1A78" w:rsidP="008D1A78">
      <w:r>
        <w:t>The &lt;Range&gt; element has the following attributes:</w:t>
      </w:r>
    </w:p>
    <w:tbl>
      <w:tblPr>
        <w:tblStyle w:val="TableGrid"/>
        <w:tblW w:w="0" w:type="auto"/>
        <w:tblLook w:val="04A0" w:firstRow="1" w:lastRow="0" w:firstColumn="1" w:lastColumn="0" w:noHBand="0" w:noVBand="1"/>
      </w:tblPr>
      <w:tblGrid>
        <w:gridCol w:w="749"/>
        <w:gridCol w:w="1029"/>
        <w:gridCol w:w="874"/>
        <w:gridCol w:w="4936"/>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min</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Minimal value for objects of this type</w:t>
            </w:r>
          </w:p>
        </w:tc>
      </w:tr>
      <w:tr w:rsidR="008D1A78" w:rsidTr="00B70D46">
        <w:tc>
          <w:tcPr>
            <w:tcW w:w="0" w:type="auto"/>
          </w:tcPr>
          <w:p w:rsidR="008D1A78" w:rsidRDefault="008D1A78" w:rsidP="00B70D46">
            <w:r>
              <w:t>max</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Maximal value for objects of this type</w:t>
            </w:r>
          </w:p>
        </w:tc>
      </w:tr>
      <w:tr w:rsidR="008D1A78" w:rsidTr="00B70D46">
        <w:tc>
          <w:tcPr>
            <w:tcW w:w="0" w:type="auto"/>
          </w:tcPr>
          <w:p w:rsidR="008D1A78" w:rsidRDefault="008D1A78" w:rsidP="00B70D46">
            <w:r>
              <w:t>step</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Difference between two adjacent values of this type.</w:t>
            </w:r>
          </w:p>
        </w:tc>
      </w:tr>
    </w:tbl>
    <w:p w:rsidR="008D1A78" w:rsidRDefault="008D1A78" w:rsidP="008D1A78"/>
    <w:p w:rsidR="008D1A78" w:rsidRDefault="008D1A78" w:rsidP="008D1A78">
      <w:r>
        <w:t>min should be less than or equal than max.  If min is less than max, step should not be equal to zero.  Step should be non-negative number.</w:t>
      </w:r>
    </w:p>
    <w:p w:rsidR="008D1A78" w:rsidRDefault="008D1A78" w:rsidP="008D1A78">
      <w:r>
        <w:t>The &lt;SpecialValue&gt; element has the following attributes:</w:t>
      </w:r>
    </w:p>
    <w:tbl>
      <w:tblPr>
        <w:tblStyle w:val="TableGrid"/>
        <w:tblW w:w="0" w:type="auto"/>
        <w:tblLook w:val="04A0" w:firstRow="1" w:lastRow="0" w:firstColumn="1" w:lastColumn="0" w:noHBand="0" w:noVBand="1"/>
      </w:tblPr>
      <w:tblGrid>
        <w:gridCol w:w="749"/>
        <w:gridCol w:w="1029"/>
        <w:gridCol w:w="874"/>
        <w:gridCol w:w="3431"/>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name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String name for this SpecialValue.</w:t>
            </w:r>
          </w:p>
        </w:tc>
      </w:tr>
      <w:tr w:rsidR="008D1A78" w:rsidTr="00B70D46">
        <w:tc>
          <w:tcPr>
            <w:tcW w:w="0" w:type="auto"/>
          </w:tcPr>
          <w:p w:rsidR="008D1A78" w:rsidRDefault="008D1A78" w:rsidP="00B70D46">
            <w:r>
              <w:t>value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Numeric value for this SpecialValue.</w:t>
            </w:r>
          </w:p>
        </w:tc>
      </w:tr>
    </w:tbl>
    <w:p w:rsidR="008D1A78" w:rsidRDefault="008D1A78" w:rsidP="008D1A78"/>
    <w:p w:rsidR="008D1A78" w:rsidRDefault="008D1A78" w:rsidP="008D1A78">
      <w:r>
        <w:t>All names in &lt;SpecialValue&gt;s should be different.</w:t>
      </w:r>
    </w:p>
    <w:p w:rsidR="008D1A78" w:rsidRDefault="008D1A78" w:rsidP="008D1A78">
      <w:r>
        <w:t>All values in &lt;SpecialValue&gt;s should be different and should not lie in the Range.</w:t>
      </w:r>
    </w:p>
    <w:p w:rsidR="00FB672F" w:rsidRDefault="00FB672F" w:rsidP="008D1A78">
      <w:r>
        <w:t>Example.</w:t>
      </w:r>
    </w:p>
    <w:p w:rsidR="00FB672F" w:rsidRDefault="00FB672F" w:rsidP="00FB67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NumericType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SyncInterval</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units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min</w:t>
      </w:r>
      <w:r>
        <w:rPr>
          <w:rFonts w:ascii="Consolas" w:hAnsi="Consolas" w:cs="Consolas"/>
          <w:sz w:val="19"/>
          <w:szCs w:val="19"/>
        </w:rPr>
        <w:t>"</w:t>
      </w:r>
      <w:r>
        <w:rPr>
          <w:rFonts w:ascii="Consolas" w:hAnsi="Consolas" w:cs="Consolas"/>
          <w:color w:val="0000FF"/>
          <w:sz w:val="19"/>
          <w:szCs w:val="19"/>
        </w:rPr>
        <w:t>&gt;</w:t>
      </w:r>
    </w:p>
    <w:p w:rsidR="00FB672F" w:rsidRDefault="00FB672F" w:rsidP="00FB67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Range</w:t>
      </w:r>
      <w:r>
        <w:rPr>
          <w:rFonts w:ascii="Consolas" w:hAnsi="Consolas" w:cs="Consolas"/>
          <w:color w:val="0000FF"/>
          <w:sz w:val="19"/>
          <w:szCs w:val="19"/>
        </w:rPr>
        <w:t xml:space="preserve"> </w:t>
      </w:r>
      <w:r>
        <w:rPr>
          <w:rFonts w:ascii="Consolas" w:hAnsi="Consolas" w:cs="Consolas"/>
          <w:color w:val="FF0000"/>
          <w:sz w:val="19"/>
          <w:szCs w:val="19"/>
        </w:rPr>
        <w:t>min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max</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10080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step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FB672F" w:rsidRDefault="00FB672F" w:rsidP="00FB67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SpecialValue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Disabled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FB672F" w:rsidRDefault="00FB672F" w:rsidP="00FB672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NumericType</w:t>
      </w:r>
      <w:r>
        <w:rPr>
          <w:rFonts w:ascii="Consolas" w:hAnsi="Consolas" w:cs="Consolas"/>
          <w:color w:val="0000FF"/>
          <w:sz w:val="19"/>
          <w:szCs w:val="19"/>
        </w:rPr>
        <w:t>&gt;</w:t>
      </w:r>
    </w:p>
    <w:p w:rsidR="00FB672F" w:rsidRDefault="00FB672F" w:rsidP="00FB672F">
      <w:pPr>
        <w:autoSpaceDE w:val="0"/>
        <w:autoSpaceDN w:val="0"/>
        <w:adjustRightInd w:val="0"/>
        <w:spacing w:after="0" w:line="240" w:lineRule="auto"/>
        <w:rPr>
          <w:rFonts w:ascii="Consolas" w:hAnsi="Consolas" w:cs="Consolas"/>
          <w:sz w:val="19"/>
          <w:szCs w:val="19"/>
        </w:rPr>
      </w:pPr>
    </w:p>
    <w:p w:rsidR="00FB672F" w:rsidRDefault="00FB672F" w:rsidP="008D1A78"/>
    <w:p w:rsidR="008D1A78" w:rsidRDefault="008D1A78" w:rsidP="008D1A78">
      <w:pPr>
        <w:pStyle w:val="Heading3"/>
      </w:pPr>
      <w:r>
        <w:t>String Types</w:t>
      </w:r>
    </w:p>
    <w:p w:rsidR="008D1A78" w:rsidRDefault="008D1A78" w:rsidP="008D1A78">
      <w:r>
        <w:t>String type is defined by the element &lt;StringType&gt; which has a single attribute:</w:t>
      </w:r>
    </w:p>
    <w:tbl>
      <w:tblPr>
        <w:tblStyle w:val="TableGrid"/>
        <w:tblW w:w="0" w:type="auto"/>
        <w:tblLook w:val="04A0" w:firstRow="1" w:lastRow="0" w:firstColumn="1" w:lastColumn="0" w:noHBand="0" w:noVBand="1"/>
      </w:tblPr>
      <w:tblGrid>
        <w:gridCol w:w="827"/>
        <w:gridCol w:w="1029"/>
        <w:gridCol w:w="874"/>
        <w:gridCol w:w="2878"/>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Length</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Maximum length of the string</w:t>
            </w:r>
          </w:p>
        </w:tc>
      </w:tr>
    </w:tbl>
    <w:p w:rsidR="008D1A78" w:rsidRDefault="008D1A78" w:rsidP="008D1A78">
      <w:r>
        <w:t>Strings of variable length are not currently supported.</w:t>
      </w:r>
    </w:p>
    <w:p w:rsidR="00D47861" w:rsidRDefault="00D47861" w:rsidP="008D1A78">
      <w:r>
        <w:t>Example.</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StringType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ApplicationID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length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16</w:t>
      </w:r>
      <w:r>
        <w:rPr>
          <w:rFonts w:ascii="Consolas" w:hAnsi="Consolas" w:cs="Consolas"/>
          <w:sz w:val="19"/>
          <w:szCs w:val="19"/>
        </w:rPr>
        <w:t>"</w:t>
      </w:r>
      <w:r>
        <w:rPr>
          <w:rFonts w:ascii="Consolas" w:hAnsi="Consolas" w:cs="Consolas"/>
          <w:color w:val="0000FF"/>
          <w:sz w:val="19"/>
          <w:szCs w:val="19"/>
        </w:rPr>
        <w:t>/&gt;</w:t>
      </w:r>
    </w:p>
    <w:p w:rsidR="00D47861" w:rsidRDefault="00D47861" w:rsidP="00D47861">
      <w:pPr>
        <w:autoSpaceDE w:val="0"/>
        <w:autoSpaceDN w:val="0"/>
        <w:adjustRightInd w:val="0"/>
        <w:spacing w:after="0" w:line="240" w:lineRule="auto"/>
        <w:rPr>
          <w:rFonts w:ascii="Consolas" w:hAnsi="Consolas" w:cs="Consolas"/>
          <w:sz w:val="19"/>
          <w:szCs w:val="19"/>
        </w:rPr>
      </w:pPr>
    </w:p>
    <w:p w:rsidR="00D47861" w:rsidRPr="00BF7AF1" w:rsidRDefault="00D47861" w:rsidP="008D1A78"/>
    <w:p w:rsidR="008D1A78" w:rsidRDefault="008D1A78" w:rsidP="008D1A78">
      <w:pPr>
        <w:pStyle w:val="Heading3"/>
      </w:pPr>
      <w:r>
        <w:t>Enumeration Types</w:t>
      </w:r>
    </w:p>
    <w:p w:rsidR="008D1A78" w:rsidRDefault="008D1A78" w:rsidP="008D1A78">
      <w:r>
        <w:t>Enumeration types are defined by the element &lt;EnumerationType&gt; which contain a sequence of the &lt;Item&gt; elements, each defining a particular possible value for the enumeration.</w:t>
      </w:r>
    </w:p>
    <w:p w:rsidR="008D1A78" w:rsidRDefault="008D1A78" w:rsidP="008D1A78">
      <w:r>
        <w:t>The &lt;Item&gt; element has a single attribute:</w:t>
      </w:r>
    </w:p>
    <w:tbl>
      <w:tblPr>
        <w:tblStyle w:val="TableGrid"/>
        <w:tblW w:w="0" w:type="auto"/>
        <w:tblLook w:val="04A0" w:firstRow="1" w:lastRow="0" w:firstColumn="1" w:lastColumn="0" w:noHBand="0" w:noVBand="1"/>
      </w:tblPr>
      <w:tblGrid>
        <w:gridCol w:w="749"/>
        <w:gridCol w:w="1029"/>
        <w:gridCol w:w="874"/>
        <w:gridCol w:w="4491"/>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value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One of the possible values for the enumeration.</w:t>
            </w:r>
          </w:p>
        </w:tc>
      </w:tr>
    </w:tbl>
    <w:p w:rsidR="008D1A78" w:rsidRDefault="008D1A78" w:rsidP="008D1A78"/>
    <w:p w:rsidR="008D1A78" w:rsidRDefault="008D1A78" w:rsidP="008D1A78">
      <w:r>
        <w:t>All values defined in different &lt;Item&gt; elements should be different.</w:t>
      </w:r>
    </w:p>
    <w:p w:rsidR="00D47861" w:rsidRDefault="00D47861" w:rsidP="008D1A78">
      <w:r>
        <w:t>Example.</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EnumerationType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ActiveTimeSource</w:t>
      </w:r>
      <w:r>
        <w:rPr>
          <w:rFonts w:ascii="Consolas" w:hAnsi="Consolas" w:cs="Consolas"/>
          <w:sz w:val="19"/>
          <w:szCs w:val="19"/>
        </w:rPr>
        <w:t>"</w:t>
      </w:r>
      <w:r>
        <w:rPr>
          <w:rFonts w:ascii="Consolas" w:hAnsi="Consolas" w:cs="Consolas"/>
          <w:color w:val="0000FF"/>
          <w:sz w:val="19"/>
          <w:szCs w:val="19"/>
        </w:rPr>
        <w:t>&gt;</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ProcessorClock</w:t>
      </w:r>
      <w:r>
        <w:rPr>
          <w:rFonts w:ascii="Consolas" w:hAnsi="Consolas" w:cs="Consolas"/>
          <w:sz w:val="19"/>
          <w:szCs w:val="19"/>
        </w:rPr>
        <w:t>"</w:t>
      </w:r>
      <w:r>
        <w:rPr>
          <w:rFonts w:ascii="Consolas" w:hAnsi="Consolas" w:cs="Consolas"/>
          <w:color w:val="0000FF"/>
          <w:sz w:val="19"/>
          <w:szCs w:val="19"/>
        </w:rPr>
        <w:t>/&gt;</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RealTimeClock</w:t>
      </w:r>
      <w:r>
        <w:rPr>
          <w:rFonts w:ascii="Consolas" w:hAnsi="Consolas" w:cs="Consolas"/>
          <w:sz w:val="19"/>
          <w:szCs w:val="19"/>
        </w:rPr>
        <w:t>"</w:t>
      </w:r>
      <w:r>
        <w:rPr>
          <w:rFonts w:ascii="Consolas" w:hAnsi="Consolas" w:cs="Consolas"/>
          <w:color w:val="0000FF"/>
          <w:sz w:val="19"/>
          <w:szCs w:val="19"/>
        </w:rPr>
        <w:t>/&gt;</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GPS</w:t>
      </w:r>
      <w:r>
        <w:rPr>
          <w:rFonts w:ascii="Consolas" w:hAnsi="Consolas" w:cs="Consolas"/>
          <w:sz w:val="19"/>
          <w:szCs w:val="19"/>
        </w:rPr>
        <w:t>"</w:t>
      </w:r>
      <w:r>
        <w:rPr>
          <w:rFonts w:ascii="Consolas" w:hAnsi="Consolas" w:cs="Consolas"/>
          <w:color w:val="0000FF"/>
          <w:sz w:val="19"/>
          <w:szCs w:val="19"/>
        </w:rPr>
        <w:t>/&gt;</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EnumerationType</w:t>
      </w:r>
      <w:r>
        <w:rPr>
          <w:rFonts w:ascii="Consolas" w:hAnsi="Consolas" w:cs="Consolas"/>
          <w:color w:val="0000FF"/>
          <w:sz w:val="19"/>
          <w:szCs w:val="19"/>
        </w:rPr>
        <w:t>&gt;</w:t>
      </w:r>
    </w:p>
    <w:p w:rsidR="00D47861" w:rsidRDefault="00D47861" w:rsidP="00D47861">
      <w:pPr>
        <w:autoSpaceDE w:val="0"/>
        <w:autoSpaceDN w:val="0"/>
        <w:adjustRightInd w:val="0"/>
        <w:spacing w:after="0" w:line="240" w:lineRule="auto"/>
        <w:rPr>
          <w:rFonts w:ascii="Consolas" w:hAnsi="Consolas" w:cs="Consolas"/>
          <w:sz w:val="19"/>
          <w:szCs w:val="19"/>
        </w:rPr>
      </w:pPr>
    </w:p>
    <w:p w:rsidR="00D47861" w:rsidRPr="0092313C" w:rsidRDefault="00D47861" w:rsidP="008D1A78"/>
    <w:p w:rsidR="008D1A78" w:rsidRDefault="008D1A78" w:rsidP="008D1A78">
      <w:pPr>
        <w:pStyle w:val="Heading3"/>
      </w:pPr>
      <w:r>
        <w:t>Version Types</w:t>
      </w:r>
    </w:p>
    <w:p w:rsidR="008D1A78" w:rsidRDefault="008D1A78" w:rsidP="008D1A78">
      <w:r>
        <w:t>Version types are defined by the element &lt;VersionType&gt; which has the following attributes:</w:t>
      </w:r>
    </w:p>
    <w:tbl>
      <w:tblPr>
        <w:tblStyle w:val="TableGrid"/>
        <w:tblW w:w="0" w:type="auto"/>
        <w:tblLook w:val="04A0" w:firstRow="1" w:lastRow="0" w:firstColumn="1" w:lastColumn="0" w:noHBand="0" w:noVBand="1"/>
      </w:tblPr>
      <w:tblGrid>
        <w:gridCol w:w="1463"/>
        <w:gridCol w:w="1029"/>
        <w:gridCol w:w="890"/>
        <w:gridCol w:w="6194"/>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numberCount</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Quantity of numbers in version string</w:t>
            </w:r>
          </w:p>
        </w:tc>
      </w:tr>
      <w:tr w:rsidR="008D1A78" w:rsidTr="00B70D46">
        <w:tc>
          <w:tcPr>
            <w:tcW w:w="0" w:type="auto"/>
          </w:tcPr>
          <w:p w:rsidR="008D1A78" w:rsidRDefault="008D1A78" w:rsidP="00B70D46">
            <w:r>
              <w:t>numberSize</w:t>
            </w:r>
          </w:p>
        </w:tc>
        <w:tc>
          <w:tcPr>
            <w:tcW w:w="0" w:type="auto"/>
          </w:tcPr>
          <w:p w:rsidR="008D1A78" w:rsidRDefault="008D1A78" w:rsidP="00B70D46">
            <w:r>
              <w:t>No</w:t>
            </w:r>
          </w:p>
        </w:tc>
        <w:tc>
          <w:tcPr>
            <w:tcW w:w="0" w:type="auto"/>
          </w:tcPr>
          <w:p w:rsidR="008D1A78" w:rsidRDefault="008D1A78" w:rsidP="00B70D46">
            <w:r>
              <w:t>1 (byte)</w:t>
            </w:r>
          </w:p>
        </w:tc>
        <w:tc>
          <w:tcPr>
            <w:tcW w:w="0" w:type="auto"/>
          </w:tcPr>
          <w:p w:rsidR="008D1A78" w:rsidRDefault="008D1A78" w:rsidP="00B70D46">
            <w:r>
              <w:t>A range for each of the numbers constituting a version string.  Is given as a number of bytes used to represent individual number.</w:t>
            </w:r>
          </w:p>
        </w:tc>
      </w:tr>
    </w:tbl>
    <w:p w:rsidR="008D1A78" w:rsidRDefault="008D1A78" w:rsidP="008D1A78"/>
    <w:p w:rsidR="00D47861" w:rsidRDefault="00D47861" w:rsidP="008D1A78">
      <w:r>
        <w:t>Example.</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VersionType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Version2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numberCount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numberSize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byte</w:t>
      </w:r>
      <w:r>
        <w:rPr>
          <w:rFonts w:ascii="Consolas" w:hAnsi="Consolas" w:cs="Consolas"/>
          <w:sz w:val="19"/>
          <w:szCs w:val="19"/>
        </w:rPr>
        <w:t>"</w:t>
      </w:r>
      <w:r>
        <w:rPr>
          <w:rFonts w:ascii="Consolas" w:hAnsi="Consolas" w:cs="Consolas"/>
          <w:color w:val="0000FF"/>
          <w:sz w:val="19"/>
          <w:szCs w:val="19"/>
        </w:rPr>
        <w:t>&gt;</w:t>
      </w:r>
    </w:p>
    <w:p w:rsidR="00D47861" w:rsidRDefault="00D47861" w:rsidP="008D1A78"/>
    <w:p w:rsidR="008D1A78" w:rsidRDefault="008D1A78" w:rsidP="008D1A78">
      <w:pPr>
        <w:pStyle w:val="Heading3"/>
      </w:pPr>
      <w:r>
        <w:lastRenderedPageBreak/>
        <w:t>Timestamp Types</w:t>
      </w:r>
    </w:p>
    <w:p w:rsidR="008D1A78" w:rsidRPr="004C244A" w:rsidRDefault="008D1A78" w:rsidP="008D1A78">
      <w:r>
        <w:t>Timestamp types are defined by the element &lt;TimestampType&gt; which has the following attributes:</w:t>
      </w:r>
    </w:p>
    <w:tbl>
      <w:tblPr>
        <w:tblStyle w:val="TableGrid"/>
        <w:tblW w:w="0" w:type="auto"/>
        <w:tblLook w:val="04A0" w:firstRow="1" w:lastRow="0" w:firstColumn="1" w:lastColumn="0" w:noHBand="0" w:noVBand="1"/>
      </w:tblPr>
      <w:tblGrid>
        <w:gridCol w:w="1030"/>
        <w:gridCol w:w="1029"/>
        <w:gridCol w:w="3552"/>
        <w:gridCol w:w="2422"/>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precision</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Seconds or milliseconds</w:t>
            </w:r>
          </w:p>
        </w:tc>
      </w:tr>
      <w:tr w:rsidR="008D1A78" w:rsidTr="00B70D46">
        <w:tc>
          <w:tcPr>
            <w:tcW w:w="0" w:type="auto"/>
          </w:tcPr>
          <w:p w:rsidR="008D1A78" w:rsidRDefault="008D1A78" w:rsidP="00B70D46">
            <w:r>
              <w:t>from</w:t>
            </w:r>
          </w:p>
        </w:tc>
        <w:tc>
          <w:tcPr>
            <w:tcW w:w="0" w:type="auto"/>
          </w:tcPr>
          <w:p w:rsidR="008D1A78" w:rsidRDefault="008D1A78" w:rsidP="00B70D46">
            <w:r>
              <w:t>No</w:t>
            </w:r>
          </w:p>
        </w:tc>
        <w:tc>
          <w:tcPr>
            <w:tcW w:w="0" w:type="auto"/>
          </w:tcPr>
          <w:p w:rsidR="008D1A78" w:rsidRDefault="008D1A78" w:rsidP="00B70D46">
            <w:r>
              <w:t>January 1, 1970</w:t>
            </w:r>
          </w:p>
        </w:tc>
        <w:tc>
          <w:tcPr>
            <w:tcW w:w="0" w:type="auto"/>
          </w:tcPr>
          <w:p w:rsidR="008D1A78" w:rsidRDefault="008D1A78" w:rsidP="00B70D46">
            <w:r>
              <w:t>Earliest timestamp value</w:t>
            </w:r>
          </w:p>
        </w:tc>
      </w:tr>
      <w:tr w:rsidR="008D1A78" w:rsidTr="00B70D46">
        <w:tc>
          <w:tcPr>
            <w:tcW w:w="0" w:type="auto"/>
          </w:tcPr>
          <w:p w:rsidR="008D1A78" w:rsidRDefault="008D1A78" w:rsidP="00B70D46">
            <w:r>
              <w:t>to</w:t>
            </w:r>
          </w:p>
        </w:tc>
        <w:tc>
          <w:tcPr>
            <w:tcW w:w="0" w:type="auto"/>
          </w:tcPr>
          <w:p w:rsidR="008D1A78" w:rsidRDefault="008D1A78" w:rsidP="00B70D46">
            <w:r>
              <w:t>No</w:t>
            </w:r>
          </w:p>
        </w:tc>
        <w:tc>
          <w:tcPr>
            <w:tcW w:w="0" w:type="auto"/>
          </w:tcPr>
          <w:p w:rsidR="008D1A78" w:rsidRDefault="008D1A78" w:rsidP="00B70D46">
            <w:r>
              <w:t>0x7FFFFFFF seconds from Jan 1, 1970</w:t>
            </w:r>
          </w:p>
        </w:tc>
        <w:tc>
          <w:tcPr>
            <w:tcW w:w="0" w:type="auto"/>
          </w:tcPr>
          <w:p w:rsidR="008D1A78" w:rsidRDefault="008D1A78" w:rsidP="00B70D46">
            <w:r>
              <w:t>Latest timestamp value</w:t>
            </w:r>
          </w:p>
        </w:tc>
      </w:tr>
    </w:tbl>
    <w:p w:rsidR="008D1A78" w:rsidRDefault="008D1A78" w:rsidP="008D1A78"/>
    <w:p w:rsidR="008D1A78" w:rsidRDefault="008D1A78" w:rsidP="008D1A78">
      <w:r>
        <w:t xml:space="preserve">The value of </w:t>
      </w:r>
      <w:r w:rsidRPr="00A50F93">
        <w:rPr>
          <w:i/>
        </w:rPr>
        <w:t>from</w:t>
      </w:r>
      <w:r>
        <w:rPr>
          <w:i/>
        </w:rPr>
        <w:t xml:space="preserve"> </w:t>
      </w:r>
      <w:r>
        <w:t xml:space="preserve">attribute should precede the value of </w:t>
      </w:r>
      <w:r>
        <w:rPr>
          <w:i/>
        </w:rPr>
        <w:t>to</w:t>
      </w:r>
      <w:r>
        <w:t xml:space="preserve"> attribute on time scale.</w:t>
      </w:r>
    </w:p>
    <w:p w:rsidR="008D1A78" w:rsidRDefault="008D1A78" w:rsidP="008D1A78">
      <w:pPr>
        <w:pStyle w:val="Heading3"/>
      </w:pPr>
      <w:r>
        <w:t>IPAddress,  Boolean, GPSLatitude, GPSLongitude, and TimerByte Types</w:t>
      </w:r>
    </w:p>
    <w:p w:rsidR="008D1A78" w:rsidRDefault="008D1A78" w:rsidP="008D1A78">
      <w:r>
        <w:t>There is only one built-in instance of a type of each of these categories.  No xml elements exist for these types.</w:t>
      </w:r>
    </w:p>
    <w:p w:rsidR="008D1A78" w:rsidRDefault="008D1A78" w:rsidP="008D1A78">
      <w:pPr>
        <w:pStyle w:val="Heading3"/>
      </w:pPr>
      <w:r>
        <w:t>OctetString Type</w:t>
      </w:r>
    </w:p>
    <w:p w:rsidR="008D1A78" w:rsidRPr="002B775C" w:rsidRDefault="008D1A78" w:rsidP="008D1A78">
      <w:r>
        <w:t>OctetString type is defined by the &lt;OctetStringType&gt; element which has the following attributes:</w:t>
      </w:r>
    </w:p>
    <w:tbl>
      <w:tblPr>
        <w:tblStyle w:val="TableGrid"/>
        <w:tblW w:w="0" w:type="auto"/>
        <w:tblLook w:val="04A0" w:firstRow="1" w:lastRow="0" w:firstColumn="1" w:lastColumn="0" w:noHBand="0" w:noVBand="1"/>
      </w:tblPr>
      <w:tblGrid>
        <w:gridCol w:w="749"/>
        <w:gridCol w:w="1029"/>
        <w:gridCol w:w="874"/>
        <w:gridCol w:w="2131"/>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D47861" w:rsidP="00B70D46">
            <w:r>
              <w:t>S</w:t>
            </w:r>
            <w:r w:rsidR="008D1A78">
              <w:t>ize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Length of octet string</w:t>
            </w:r>
          </w:p>
        </w:tc>
      </w:tr>
    </w:tbl>
    <w:p w:rsidR="008D1A78" w:rsidRDefault="008D1A78" w:rsidP="008D1A78">
      <w:r>
        <w:t>OctetString type is essentially a SimpleArray of bytes.</w:t>
      </w:r>
    </w:p>
    <w:p w:rsidR="00D47861" w:rsidRDefault="00D47861" w:rsidP="008D1A78">
      <w:r>
        <w:t>Example.</w:t>
      </w:r>
    </w:p>
    <w:p w:rsidR="00D47861" w:rsidRDefault="00D47861" w:rsidP="00D478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OctetStringType</w:t>
      </w:r>
      <w:r>
        <w:rPr>
          <w:rFonts w:ascii="Consolas" w:hAnsi="Consolas" w:cs="Consolas"/>
          <w:color w:val="0000FF"/>
          <w:sz w:val="19"/>
          <w:szCs w:val="19"/>
        </w:rPr>
        <w:t xml:space="preserve"> </w:t>
      </w:r>
      <w:r>
        <w:rPr>
          <w:rFonts w:ascii="Consolas" w:hAnsi="Consolas" w:cs="Consolas"/>
          <w:color w:val="FF0000"/>
          <w:sz w:val="19"/>
          <w:szCs w:val="19"/>
        </w:rPr>
        <w:t>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6</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MACAddress</w:t>
      </w:r>
      <w:r>
        <w:rPr>
          <w:rFonts w:ascii="Consolas" w:hAnsi="Consolas" w:cs="Consolas"/>
          <w:sz w:val="19"/>
          <w:szCs w:val="19"/>
        </w:rPr>
        <w:t>"</w:t>
      </w:r>
      <w:r>
        <w:rPr>
          <w:rFonts w:ascii="Consolas" w:hAnsi="Consolas" w:cs="Consolas"/>
          <w:color w:val="0000FF"/>
          <w:sz w:val="19"/>
          <w:szCs w:val="19"/>
        </w:rPr>
        <w:t>/&gt;</w:t>
      </w:r>
    </w:p>
    <w:p w:rsidR="00D47861" w:rsidRDefault="00D47861" w:rsidP="00D47861">
      <w:pPr>
        <w:autoSpaceDE w:val="0"/>
        <w:autoSpaceDN w:val="0"/>
        <w:adjustRightInd w:val="0"/>
        <w:spacing w:after="0" w:line="240" w:lineRule="auto"/>
        <w:rPr>
          <w:rFonts w:ascii="Consolas" w:hAnsi="Consolas" w:cs="Consolas"/>
          <w:sz w:val="19"/>
          <w:szCs w:val="19"/>
        </w:rPr>
      </w:pPr>
    </w:p>
    <w:p w:rsidR="00D47861" w:rsidRPr="0092313C" w:rsidRDefault="00D47861" w:rsidP="008D1A78"/>
    <w:p w:rsidR="008D1A78" w:rsidRDefault="008D1A78" w:rsidP="008D1A78">
      <w:pPr>
        <w:pStyle w:val="Heading3"/>
      </w:pPr>
      <w:r>
        <w:t>SimpleArray Type</w:t>
      </w:r>
    </w:p>
    <w:p w:rsidR="008D1A78" w:rsidRPr="002B775C" w:rsidRDefault="008D1A78" w:rsidP="008D1A78">
      <w:r>
        <w:t>SimpleArray type is defined by the &lt;SimpleArrayType&gt; element which has the following attributes:</w:t>
      </w:r>
    </w:p>
    <w:tbl>
      <w:tblPr>
        <w:tblStyle w:val="TableGrid"/>
        <w:tblW w:w="0" w:type="auto"/>
        <w:tblLook w:val="04A0" w:firstRow="1" w:lastRow="0" w:firstColumn="1" w:lastColumn="0" w:noHBand="0" w:noVBand="1"/>
      </w:tblPr>
      <w:tblGrid>
        <w:gridCol w:w="1392"/>
        <w:gridCol w:w="1029"/>
        <w:gridCol w:w="874"/>
        <w:gridCol w:w="3079"/>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size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Length of the array</w:t>
            </w:r>
          </w:p>
        </w:tc>
      </w:tr>
      <w:tr w:rsidR="008D1A78" w:rsidTr="00B70D46">
        <w:tc>
          <w:tcPr>
            <w:tcW w:w="0" w:type="auto"/>
          </w:tcPr>
          <w:p w:rsidR="008D1A78" w:rsidRDefault="008D1A78" w:rsidP="00B70D46">
            <w:r>
              <w:t>elementType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Type of an element in the array.</w:t>
            </w:r>
          </w:p>
        </w:tc>
      </w:tr>
    </w:tbl>
    <w:p w:rsidR="008D1A78" w:rsidRDefault="008D1A78" w:rsidP="008D1A78"/>
    <w:p w:rsidR="008D1A78" w:rsidRDefault="008D1A78" w:rsidP="008D1A78">
      <w:r>
        <w:t xml:space="preserve">elementType should refer to one of the built-in simple </w:t>
      </w:r>
      <w:r w:rsidR="00313BB8">
        <w:t xml:space="preserve">numeric </w:t>
      </w:r>
      <w:r>
        <w:t>types.</w:t>
      </w:r>
    </w:p>
    <w:p w:rsidR="00FB161C" w:rsidRDefault="00FB161C" w:rsidP="008D1A78">
      <w:r>
        <w:t>Example.</w:t>
      </w:r>
    </w:p>
    <w:p w:rsidR="00FB161C" w:rsidRDefault="00FB161C" w:rsidP="00FB16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SimpleArrayType</w:t>
      </w:r>
      <w:r>
        <w:rPr>
          <w:rFonts w:ascii="Consolas" w:hAnsi="Consolas" w:cs="Consolas"/>
          <w:color w:val="0000FF"/>
          <w:sz w:val="19"/>
          <w:szCs w:val="19"/>
        </w:rPr>
        <w:t xml:space="preserve"> </w:t>
      </w:r>
      <w:r>
        <w:rPr>
          <w:rFonts w:ascii="Consolas" w:hAnsi="Consolas" w:cs="Consolas"/>
          <w:color w:val="FF0000"/>
          <w:sz w:val="19"/>
          <w:szCs w:val="19"/>
        </w:rPr>
        <w:t>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6</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elementType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byte</w:t>
      </w:r>
      <w:r>
        <w:rPr>
          <w:rFonts w:ascii="Consolas" w:hAnsi="Consolas" w:cs="Consolas"/>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MACAddress</w:t>
      </w:r>
      <w:r>
        <w:rPr>
          <w:rFonts w:ascii="Consolas" w:hAnsi="Consolas" w:cs="Consolas"/>
          <w:sz w:val="19"/>
          <w:szCs w:val="19"/>
        </w:rPr>
        <w:t>"</w:t>
      </w:r>
      <w:r>
        <w:rPr>
          <w:rFonts w:ascii="Consolas" w:hAnsi="Consolas" w:cs="Consolas"/>
          <w:color w:val="0000FF"/>
          <w:sz w:val="19"/>
          <w:szCs w:val="19"/>
        </w:rPr>
        <w:t>/&gt;</w:t>
      </w:r>
    </w:p>
    <w:p w:rsidR="00FB161C" w:rsidRPr="0092313C" w:rsidRDefault="00FB161C" w:rsidP="008D1A78"/>
    <w:p w:rsidR="008D1A78" w:rsidRDefault="008D1A78" w:rsidP="008D1A78">
      <w:pPr>
        <w:pStyle w:val="Heading2"/>
      </w:pPr>
      <w:r>
        <w:t>Compound Types</w:t>
      </w:r>
    </w:p>
    <w:p w:rsidR="008D1A78" w:rsidRDefault="008D1A78" w:rsidP="008D1A78">
      <w:pPr>
        <w:pStyle w:val="Heading3"/>
      </w:pPr>
      <w:r>
        <w:t>Group Types</w:t>
      </w:r>
    </w:p>
    <w:p w:rsidR="008D1A78" w:rsidRDefault="008D1A78" w:rsidP="008D1A78">
      <w:r>
        <w:t>Explicit group types are defined by &lt;GroupType&gt; element.  The &lt;GroupType&gt; element has the following child elements, defining the members of the group:</w:t>
      </w:r>
    </w:p>
    <w:p w:rsidR="008D1A78" w:rsidRDefault="008D1A78" w:rsidP="00E85ABB">
      <w:pPr>
        <w:pStyle w:val="ListParagraph"/>
        <w:numPr>
          <w:ilvl w:val="0"/>
          <w:numId w:val="29"/>
        </w:numPr>
      </w:pPr>
      <w:r>
        <w:lastRenderedPageBreak/>
        <w:t>&lt;Inherits&gt; means that all members of another group type are included also into this group type in place of the &lt;Inherits&gt; element.</w:t>
      </w:r>
    </w:p>
    <w:p w:rsidR="008D1A78" w:rsidRDefault="008D1A78" w:rsidP="00E85ABB">
      <w:pPr>
        <w:pStyle w:val="ListParagraph"/>
        <w:numPr>
          <w:ilvl w:val="0"/>
          <w:numId w:val="29"/>
        </w:numPr>
      </w:pPr>
      <w:r>
        <w:t>&lt;Group&gt; - a group member</w:t>
      </w:r>
    </w:p>
    <w:p w:rsidR="008D1A78" w:rsidRDefault="008D1A78" w:rsidP="00E85ABB">
      <w:pPr>
        <w:pStyle w:val="ListParagraph"/>
        <w:numPr>
          <w:ilvl w:val="0"/>
          <w:numId w:val="29"/>
        </w:numPr>
      </w:pPr>
      <w:r>
        <w:t>&lt;Array&gt; - an array member</w:t>
      </w:r>
    </w:p>
    <w:p w:rsidR="008D1A78" w:rsidRDefault="008D1A78" w:rsidP="00E85ABB">
      <w:pPr>
        <w:pStyle w:val="ListParagraph"/>
        <w:numPr>
          <w:ilvl w:val="0"/>
          <w:numId w:val="29"/>
        </w:numPr>
      </w:pPr>
      <w:r>
        <w:t>&lt;Object&gt; - a simple type member</w:t>
      </w:r>
    </w:p>
    <w:p w:rsidR="008D1A78" w:rsidRDefault="008D1A78" w:rsidP="00E85ABB">
      <w:pPr>
        <w:pStyle w:val="ListParagraph"/>
        <w:numPr>
          <w:ilvl w:val="0"/>
          <w:numId w:val="29"/>
        </w:numPr>
      </w:pPr>
      <w:r>
        <w:t>&lt;Union&gt; - a union type member of the group.</w:t>
      </w:r>
    </w:p>
    <w:p w:rsidR="008D1A78" w:rsidRDefault="008D1A78" w:rsidP="008D1A78">
      <w:r>
        <w:t>The Group, Array, Object, and Union members should have the name=”...” attribute which specify the member name.</w:t>
      </w:r>
    </w:p>
    <w:p w:rsidR="008D1A78" w:rsidRDefault="008D1A78" w:rsidP="008D1A78">
      <w:r>
        <w:t>The type of a member may be specified by either the type=”...” attribute, or by inline type definition.</w:t>
      </w:r>
    </w:p>
    <w:p w:rsidR="008D1A78" w:rsidRDefault="008D1A78" w:rsidP="008D1A78">
      <w:r>
        <w:t>The type=”...” attribute should refer to the named type definition having corresponding category – GroupType for &lt;Group&gt;, ArrayType for &lt;Array&gt;, UnionType for &lt;Union&gt;, and a simple type for &lt;Object&gt;.</w:t>
      </w:r>
    </w:p>
    <w:p w:rsidR="008D1A78" w:rsidRDefault="008D1A78" w:rsidP="008D1A78">
      <w:r>
        <w:t>Inline type definitions have a different form for those elements.</w:t>
      </w:r>
    </w:p>
    <w:p w:rsidR="008D1A78" w:rsidRDefault="008D1A78" w:rsidP="00E85ABB">
      <w:pPr>
        <w:pStyle w:val="ListParagraph"/>
        <w:numPr>
          <w:ilvl w:val="0"/>
          <w:numId w:val="30"/>
        </w:numPr>
      </w:pPr>
      <w:r>
        <w:t>&lt;Union&gt; does not have inline type definition possibility.</w:t>
      </w:r>
    </w:p>
    <w:p w:rsidR="008D1A78" w:rsidRDefault="008D1A78" w:rsidP="00E85ABB">
      <w:pPr>
        <w:pStyle w:val="ListParagraph"/>
        <w:numPr>
          <w:ilvl w:val="0"/>
          <w:numId w:val="30"/>
        </w:numPr>
      </w:pPr>
      <w:r>
        <w:t>For &lt;Object&gt; element the inline simple type definition is given by the child &lt;xxxType&gt; element, where xxx stands for the category of one of the simple types.</w:t>
      </w:r>
    </w:p>
    <w:p w:rsidR="008D1A78" w:rsidRDefault="008D1A78" w:rsidP="00E85ABB">
      <w:pPr>
        <w:pStyle w:val="ListParagraph"/>
        <w:numPr>
          <w:ilvl w:val="0"/>
          <w:numId w:val="30"/>
        </w:numPr>
      </w:pPr>
      <w:r>
        <w:t>For &lt;Array&gt; the inline type definition is provided by two attributes: size=”...” and elementType=”...”.  These are the same attributes with the same meaning as in the &lt;ArrayType&gt; element.</w:t>
      </w:r>
    </w:p>
    <w:p w:rsidR="008D1A78" w:rsidRDefault="008D1A78" w:rsidP="00E85ABB">
      <w:pPr>
        <w:pStyle w:val="ListParagraph"/>
        <w:numPr>
          <w:ilvl w:val="0"/>
          <w:numId w:val="30"/>
        </w:numPr>
      </w:pPr>
      <w:r>
        <w:t>For &lt;Group&gt;, inline type definition is provided as a sequence of child elements – the same as in &lt;GroupType&gt;, except for the &lt;Inherits&gt; elements.  Thus, the child elements of the &lt;GroupType&gt; element may form a tree with several levels of child &lt;Group&gt; elements.</w:t>
      </w:r>
    </w:p>
    <w:p w:rsidR="008D1A78" w:rsidRDefault="008D1A78" w:rsidP="008D1A78">
      <w:r>
        <w:t>If the type=”...” attribute is present, there should be no inline type definition, and vise versa.</w:t>
      </w:r>
    </w:p>
    <w:p w:rsidR="008D1A78" w:rsidRDefault="008D1A78" w:rsidP="008D1A78">
      <w:r>
        <w:t>The &lt;Union&gt; element has the following attributes:</w:t>
      </w:r>
    </w:p>
    <w:tbl>
      <w:tblPr>
        <w:tblStyle w:val="TableGrid"/>
        <w:tblW w:w="0" w:type="auto"/>
        <w:tblLook w:val="04A0" w:firstRow="1" w:lastRow="0" w:firstColumn="1" w:lastColumn="0" w:noHBand="0" w:noVBand="1"/>
      </w:tblPr>
      <w:tblGrid>
        <w:gridCol w:w="931"/>
        <w:gridCol w:w="1029"/>
        <w:gridCol w:w="874"/>
        <w:gridCol w:w="3257"/>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type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Union type of this group member.</w:t>
            </w:r>
          </w:p>
        </w:tc>
      </w:tr>
      <w:tr w:rsidR="008D1A78" w:rsidTr="00B70D46">
        <w:tc>
          <w:tcPr>
            <w:tcW w:w="0" w:type="auto"/>
          </w:tcPr>
          <w:p w:rsidR="008D1A78" w:rsidRDefault="008D1A78" w:rsidP="00B70D46">
            <w:r>
              <w:t>selector</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Name of the selector object.</w:t>
            </w:r>
          </w:p>
        </w:tc>
      </w:tr>
    </w:tbl>
    <w:p w:rsidR="008D1A78" w:rsidRDefault="008D1A78" w:rsidP="008D1A78"/>
    <w:p w:rsidR="008D1A78" w:rsidRPr="00F548CC" w:rsidRDefault="008D1A78" w:rsidP="008D1A78">
      <w:r>
        <w:t>The type should refer to a name of some &lt;UnionType&gt;.  The selector should refer to the name of another member of the same group.  This member should have EnumerationType which should be the same as specified as selector type for the union type.</w:t>
      </w:r>
    </w:p>
    <w:p w:rsidR="008D1A78" w:rsidRDefault="008D1A78" w:rsidP="008D1A78">
      <w:pPr>
        <w:pStyle w:val="Heading3"/>
      </w:pPr>
      <w:r>
        <w:t>Array Types</w:t>
      </w:r>
    </w:p>
    <w:p w:rsidR="008D1A78" w:rsidRDefault="008D1A78" w:rsidP="008D1A78">
      <w:r>
        <w:t>The named array types are defined by the &lt;ArrayType&gt; element which has the following attributes:</w:t>
      </w:r>
    </w:p>
    <w:tbl>
      <w:tblPr>
        <w:tblStyle w:val="TableGrid"/>
        <w:tblW w:w="0" w:type="auto"/>
        <w:tblLook w:val="04A0" w:firstRow="1" w:lastRow="0" w:firstColumn="1" w:lastColumn="0" w:noHBand="0" w:noVBand="1"/>
      </w:tblPr>
      <w:tblGrid>
        <w:gridCol w:w="1392"/>
        <w:gridCol w:w="1029"/>
        <w:gridCol w:w="874"/>
        <w:gridCol w:w="3079"/>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8D1A78" w:rsidP="00B70D46">
            <w:r>
              <w:t>size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Length of the array</w:t>
            </w:r>
          </w:p>
        </w:tc>
      </w:tr>
      <w:tr w:rsidR="008D1A78" w:rsidTr="00B70D46">
        <w:tc>
          <w:tcPr>
            <w:tcW w:w="0" w:type="auto"/>
          </w:tcPr>
          <w:p w:rsidR="008D1A78" w:rsidRDefault="008D1A78" w:rsidP="00B70D46">
            <w:r>
              <w:t>elementType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Type of an element in the array.</w:t>
            </w:r>
          </w:p>
        </w:tc>
      </w:tr>
    </w:tbl>
    <w:p w:rsidR="008D1A78" w:rsidRDefault="008D1A78" w:rsidP="008D1A78">
      <w:r>
        <w:lastRenderedPageBreak/>
        <w:t>The difference with &lt;SimpleArrayType&gt; is that &lt;Array&gt; allows any type as its element type.  Also, the objects of these types are represented differently at run-time.</w:t>
      </w:r>
    </w:p>
    <w:p w:rsidR="00FB161C" w:rsidRDefault="00FB161C" w:rsidP="008D1A78">
      <w:r>
        <w:t>Example.</w:t>
      </w:r>
    </w:p>
    <w:p w:rsidR="00FB161C" w:rsidRDefault="00FB161C" w:rsidP="00FB16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ArrayType</w:t>
      </w:r>
      <w:r>
        <w:rPr>
          <w:rFonts w:ascii="Consolas" w:hAnsi="Consolas" w:cs="Consolas"/>
          <w:color w:val="0000FF"/>
          <w:sz w:val="19"/>
          <w:szCs w:val="19"/>
        </w:rPr>
        <w:t xml:space="preserve">  </w:t>
      </w:r>
      <w:r>
        <w:rPr>
          <w:rFonts w:ascii="Consolas" w:hAnsi="Consolas" w:cs="Consolas"/>
          <w:color w:val="FF0000"/>
          <w:sz w:val="19"/>
          <w:szCs w:val="19"/>
        </w:rPr>
        <w:t>size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TeamMembers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elementType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TeamMember</w:t>
      </w:r>
      <w:r>
        <w:rPr>
          <w:rFonts w:ascii="Consolas" w:hAnsi="Consolas" w:cs="Consolas"/>
          <w:sz w:val="19"/>
          <w:szCs w:val="19"/>
        </w:rPr>
        <w:t>"</w:t>
      </w:r>
      <w:r>
        <w:rPr>
          <w:rFonts w:ascii="Consolas" w:hAnsi="Consolas" w:cs="Consolas"/>
          <w:color w:val="0000FF"/>
          <w:sz w:val="19"/>
          <w:szCs w:val="19"/>
        </w:rPr>
        <w:t>/&gt;</w:t>
      </w:r>
    </w:p>
    <w:p w:rsidR="00FB161C" w:rsidRDefault="00FB161C" w:rsidP="00FB161C">
      <w:pPr>
        <w:autoSpaceDE w:val="0"/>
        <w:autoSpaceDN w:val="0"/>
        <w:adjustRightInd w:val="0"/>
        <w:spacing w:after="0" w:line="240" w:lineRule="auto"/>
        <w:rPr>
          <w:rFonts w:ascii="Consolas" w:hAnsi="Consolas" w:cs="Consolas"/>
          <w:sz w:val="19"/>
          <w:szCs w:val="19"/>
        </w:rPr>
      </w:pPr>
    </w:p>
    <w:p w:rsidR="00FB161C" w:rsidRDefault="00FB161C" w:rsidP="008D1A78"/>
    <w:p w:rsidR="008D1A78" w:rsidRDefault="008D1A78" w:rsidP="008D1A78">
      <w:pPr>
        <w:pStyle w:val="Heading3"/>
      </w:pPr>
      <w:r>
        <w:t>Union Types</w:t>
      </w:r>
    </w:p>
    <w:p w:rsidR="008D1A78" w:rsidRDefault="008D1A78" w:rsidP="008D1A78">
      <w:r>
        <w:t>Union types implement the “variable type with selector” concept.  For each union type there is an associated “selector” type, which has to be an EnumerationType.  Similarly, for each object of union type there is an associated “selector” object of corresponding “selector” type.  A particular value of the “selector” object at run-time determines which particular type (listed in union type definition) has the union object.</w:t>
      </w:r>
    </w:p>
    <w:p w:rsidR="008D1A78" w:rsidRDefault="008D1A78" w:rsidP="008D1A78">
      <w:r>
        <w:t>The union type is defined by the &lt;UnionType&gt; element which has the following attributes:</w:t>
      </w:r>
    </w:p>
    <w:tbl>
      <w:tblPr>
        <w:tblStyle w:val="TableGrid"/>
        <w:tblW w:w="0" w:type="auto"/>
        <w:tblLook w:val="04A0" w:firstRow="1" w:lastRow="0" w:firstColumn="1" w:lastColumn="0" w:noHBand="0" w:noVBand="1"/>
      </w:tblPr>
      <w:tblGrid>
        <w:gridCol w:w="1286"/>
        <w:gridCol w:w="1029"/>
        <w:gridCol w:w="874"/>
        <w:gridCol w:w="6387"/>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C9279F" w:rsidP="00B70D46">
            <w:r>
              <w:t>S</w:t>
            </w:r>
            <w:r w:rsidR="008D1A78">
              <w:t>elector</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Name of some EnumerationType.</w:t>
            </w:r>
          </w:p>
        </w:tc>
      </w:tr>
      <w:tr w:rsidR="008D1A78" w:rsidTr="00B70D46">
        <w:tc>
          <w:tcPr>
            <w:tcW w:w="0" w:type="auto"/>
          </w:tcPr>
          <w:p w:rsidR="008D1A78" w:rsidRDefault="008D1A78" w:rsidP="00B70D46">
            <w:r>
              <w:t>defaultType</w:t>
            </w:r>
          </w:p>
        </w:tc>
        <w:tc>
          <w:tcPr>
            <w:tcW w:w="0" w:type="auto"/>
          </w:tcPr>
          <w:p w:rsidR="008D1A78" w:rsidRDefault="008D1A78" w:rsidP="00B70D46">
            <w:r>
              <w:t>No</w:t>
            </w:r>
          </w:p>
        </w:tc>
        <w:tc>
          <w:tcPr>
            <w:tcW w:w="0" w:type="auto"/>
          </w:tcPr>
          <w:p w:rsidR="008D1A78" w:rsidRDefault="008D1A78" w:rsidP="00B70D46">
            <w:r>
              <w:t>None</w:t>
            </w:r>
          </w:p>
        </w:tc>
        <w:tc>
          <w:tcPr>
            <w:tcW w:w="0" w:type="auto"/>
          </w:tcPr>
          <w:p w:rsidR="008D1A78" w:rsidRDefault="008D1A78" w:rsidP="00B70D46">
            <w:r>
              <w:t>Type of the union object when selector value is not listed in &lt;Case&gt; elements.</w:t>
            </w:r>
          </w:p>
        </w:tc>
      </w:tr>
    </w:tbl>
    <w:p w:rsidR="008D1A78" w:rsidRDefault="008D1A78" w:rsidP="008D1A78">
      <w:r>
        <w:t>The selector attribute should refer to the existing EnumerationType name.</w:t>
      </w:r>
    </w:p>
    <w:p w:rsidR="008D1A78" w:rsidRDefault="008D1A78" w:rsidP="008D1A78">
      <w:r>
        <w:t>defaultType attribute should refer to the existing type name.</w:t>
      </w:r>
    </w:p>
    <w:p w:rsidR="008D1A78" w:rsidRDefault="008D1A78" w:rsidP="008D1A78">
      <w:r>
        <w:t>The &lt;UnionType&gt; contains a sequence of &lt;Case&gt; elements which defines possible actual types for different values of the selector object.  The &lt;Case&gt; element has the following attributes:</w:t>
      </w:r>
    </w:p>
    <w:tbl>
      <w:tblPr>
        <w:tblStyle w:val="TableGrid"/>
        <w:tblW w:w="0" w:type="auto"/>
        <w:tblLook w:val="04A0" w:firstRow="1" w:lastRow="0" w:firstColumn="1" w:lastColumn="0" w:noHBand="0" w:noVBand="1"/>
      </w:tblPr>
      <w:tblGrid>
        <w:gridCol w:w="1005"/>
        <w:gridCol w:w="1029"/>
        <w:gridCol w:w="874"/>
        <w:gridCol w:w="6668"/>
      </w:tblGrid>
      <w:tr w:rsidR="008D1A78" w:rsidTr="00B70D46">
        <w:tc>
          <w:tcPr>
            <w:tcW w:w="0" w:type="auto"/>
          </w:tcPr>
          <w:p w:rsidR="008D1A78" w:rsidRDefault="008D1A78" w:rsidP="00B70D46">
            <w:r>
              <w:t>Name</w:t>
            </w:r>
          </w:p>
        </w:tc>
        <w:tc>
          <w:tcPr>
            <w:tcW w:w="0" w:type="auto"/>
          </w:tcPr>
          <w:p w:rsidR="008D1A78" w:rsidRDefault="008D1A78" w:rsidP="00B70D46">
            <w:r>
              <w:t>Required</w:t>
            </w:r>
          </w:p>
        </w:tc>
        <w:tc>
          <w:tcPr>
            <w:tcW w:w="0" w:type="auto"/>
          </w:tcPr>
          <w:p w:rsidR="008D1A78" w:rsidRDefault="008D1A78" w:rsidP="00B70D46">
            <w:r>
              <w:t>Default</w:t>
            </w:r>
          </w:p>
        </w:tc>
        <w:tc>
          <w:tcPr>
            <w:tcW w:w="0" w:type="auto"/>
          </w:tcPr>
          <w:p w:rsidR="008D1A78" w:rsidRDefault="008D1A78" w:rsidP="00B70D46">
            <w:r>
              <w:t>Description</w:t>
            </w:r>
          </w:p>
        </w:tc>
      </w:tr>
      <w:tr w:rsidR="008D1A78" w:rsidTr="00B70D46">
        <w:tc>
          <w:tcPr>
            <w:tcW w:w="0" w:type="auto"/>
          </w:tcPr>
          <w:p w:rsidR="008D1A78" w:rsidRDefault="00C9279F" w:rsidP="00B70D46">
            <w:r>
              <w:t>S</w:t>
            </w:r>
            <w:r w:rsidR="008D1A78">
              <w:t>elector</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Value of the selector object</w:t>
            </w:r>
          </w:p>
        </w:tc>
      </w:tr>
      <w:tr w:rsidR="008D1A78" w:rsidTr="00B70D46">
        <w:tc>
          <w:tcPr>
            <w:tcW w:w="0" w:type="auto"/>
          </w:tcPr>
          <w:p w:rsidR="008D1A78" w:rsidRDefault="00C9279F" w:rsidP="00B70D46">
            <w:r>
              <w:t>T</w:t>
            </w:r>
            <w:r w:rsidR="008D1A78">
              <w:t>ype</w:t>
            </w:r>
          </w:p>
        </w:tc>
        <w:tc>
          <w:tcPr>
            <w:tcW w:w="0" w:type="auto"/>
          </w:tcPr>
          <w:p w:rsidR="008D1A78" w:rsidRDefault="008D1A78" w:rsidP="00B70D46">
            <w:r>
              <w:t>Yes</w:t>
            </w:r>
          </w:p>
        </w:tc>
        <w:tc>
          <w:tcPr>
            <w:tcW w:w="0" w:type="auto"/>
          </w:tcPr>
          <w:p w:rsidR="008D1A78" w:rsidRDefault="008D1A78" w:rsidP="00B70D46"/>
        </w:tc>
        <w:tc>
          <w:tcPr>
            <w:tcW w:w="0" w:type="auto"/>
          </w:tcPr>
          <w:p w:rsidR="008D1A78" w:rsidRDefault="008D1A78" w:rsidP="00B70D46">
            <w:r>
              <w:t>Type of the union object when the selector object has the specified value.</w:t>
            </w:r>
          </w:p>
        </w:tc>
      </w:tr>
      <w:tr w:rsidR="008D1A78" w:rsidTr="00B70D46">
        <w:tc>
          <w:tcPr>
            <w:tcW w:w="0" w:type="auto"/>
          </w:tcPr>
          <w:p w:rsidR="008D1A78" w:rsidRDefault="008D1A78" w:rsidP="00B70D46">
            <w:r>
              <w:t>readonly</w:t>
            </w:r>
          </w:p>
        </w:tc>
        <w:tc>
          <w:tcPr>
            <w:tcW w:w="0" w:type="auto"/>
          </w:tcPr>
          <w:p w:rsidR="008D1A78" w:rsidRDefault="008D1A78" w:rsidP="00B70D46">
            <w:r>
              <w:t>No</w:t>
            </w:r>
          </w:p>
        </w:tc>
        <w:tc>
          <w:tcPr>
            <w:tcW w:w="0" w:type="auto"/>
          </w:tcPr>
          <w:p w:rsidR="008D1A78" w:rsidRDefault="008D1A78" w:rsidP="00B70D46">
            <w:r>
              <w:t>false</w:t>
            </w:r>
          </w:p>
        </w:tc>
        <w:tc>
          <w:tcPr>
            <w:tcW w:w="0" w:type="auto"/>
          </w:tcPr>
          <w:p w:rsidR="008D1A78" w:rsidRDefault="008D1A78" w:rsidP="00B70D46">
            <w:r>
              <w:t>When true and selector object has the specified value, the union object is not writable.</w:t>
            </w:r>
          </w:p>
        </w:tc>
      </w:tr>
    </w:tbl>
    <w:p w:rsidR="008D1A78" w:rsidRDefault="008D1A78" w:rsidP="008D1A78">
      <w:r>
        <w:t>All values of the selector attribute should be different and should be the values of the corresponding EnumerationType.  The converse may be not true: there may be values of the EnumerationType not present as selector attribute in any of the &lt;Cases&gt;.  In this case, the union object has the defaultType type.</w:t>
      </w:r>
    </w:p>
    <w:p w:rsidR="008D1A78" w:rsidRDefault="008D1A78" w:rsidP="008D1A78">
      <w:r>
        <w:t>Types referred to by type and defaultType attributes cannot be union types, but may be group types containing unions.</w:t>
      </w:r>
    </w:p>
    <w:p w:rsidR="008D1A78" w:rsidRDefault="00A67152" w:rsidP="008D1A78">
      <w:r>
        <w:t>Example.</w:t>
      </w: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EnumerationType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AnalogInputCode</w:t>
      </w:r>
      <w:r>
        <w:rPr>
          <w:rFonts w:ascii="Consolas" w:hAnsi="Consolas" w:cs="Consolas"/>
          <w:sz w:val="19"/>
          <w:szCs w:val="19"/>
        </w:rPr>
        <w:t>"</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Temperature</w:t>
      </w:r>
      <w:r>
        <w:rPr>
          <w:rFonts w:ascii="Consolas" w:hAnsi="Consolas" w:cs="Consolas"/>
          <w:sz w:val="19"/>
          <w:szCs w:val="19"/>
        </w:rPr>
        <w:t>"</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Pole1OpenCount</w:t>
      </w:r>
      <w:r>
        <w:rPr>
          <w:rFonts w:ascii="Consolas" w:hAnsi="Consolas" w:cs="Consolas"/>
          <w:sz w:val="19"/>
          <w:szCs w:val="19"/>
        </w:rPr>
        <w:t>"</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t>&lt;/</w:t>
      </w:r>
      <w:r>
        <w:rPr>
          <w:rFonts w:ascii="Consolas" w:hAnsi="Consolas" w:cs="Consolas"/>
          <w:color w:val="A31515"/>
          <w:sz w:val="19"/>
          <w:szCs w:val="19"/>
        </w:rPr>
        <w:t>EnumerationType</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UnionType</w:t>
      </w:r>
      <w:r>
        <w:rPr>
          <w:rFonts w:ascii="Consolas" w:hAnsi="Consolas" w:cs="Consolas"/>
          <w:color w:val="0000FF"/>
          <w:sz w:val="19"/>
          <w:szCs w:val="19"/>
        </w:rPr>
        <w:t xml:space="preserve"> </w:t>
      </w:r>
      <w:r>
        <w:rPr>
          <w:rFonts w:ascii="Consolas" w:hAnsi="Consolas" w:cs="Consolas"/>
          <w:color w:val="FF0000"/>
          <w:sz w:val="19"/>
          <w:szCs w:val="19"/>
        </w:rPr>
        <w:t>selector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AnalogInputCode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FixedDeadBand</w:t>
      </w:r>
      <w:r>
        <w:rPr>
          <w:rFonts w:ascii="Consolas" w:hAnsi="Consolas" w:cs="Consolas"/>
          <w:sz w:val="19"/>
          <w:szCs w:val="19"/>
        </w:rPr>
        <w:t>"</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selector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Temperature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TemperatureDeadBand</w:t>
      </w:r>
      <w:r>
        <w:rPr>
          <w:rFonts w:ascii="Consolas" w:hAnsi="Consolas" w:cs="Consolas"/>
          <w:sz w:val="19"/>
          <w:szCs w:val="19"/>
        </w:rPr>
        <w:t>"</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selector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Pole1OpenCount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ushort</w:t>
      </w:r>
      <w:r>
        <w:rPr>
          <w:rFonts w:ascii="Consolas" w:hAnsi="Consolas" w:cs="Consolas"/>
          <w:sz w:val="19"/>
          <w:szCs w:val="19"/>
        </w:rPr>
        <w:t>"</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UnionType</w:t>
      </w:r>
      <w:r>
        <w:rPr>
          <w:rFonts w:ascii="Consolas" w:hAnsi="Consolas" w:cs="Consolas"/>
          <w:color w:val="0000FF"/>
          <w:sz w:val="19"/>
          <w:szCs w:val="19"/>
        </w:rPr>
        <w:t>&gt;</w:t>
      </w:r>
    </w:p>
    <w:p w:rsidR="00A67152" w:rsidRDefault="00A67152" w:rsidP="00A67152">
      <w:pPr>
        <w:autoSpaceDE w:val="0"/>
        <w:autoSpaceDN w:val="0"/>
        <w:adjustRightInd w:val="0"/>
        <w:spacing w:after="0" w:line="240" w:lineRule="auto"/>
        <w:rPr>
          <w:rFonts w:ascii="Consolas" w:hAnsi="Consolas" w:cs="Consolas"/>
          <w:sz w:val="19"/>
          <w:szCs w:val="19"/>
        </w:rPr>
      </w:pPr>
    </w:p>
    <w:p w:rsidR="008D1A78" w:rsidRDefault="008D1A78" w:rsidP="008D1A78">
      <w:pPr>
        <w:pStyle w:val="Heading2"/>
      </w:pPr>
      <w:r>
        <w:t>Built-in (Predefined) Types</w:t>
      </w:r>
    </w:p>
    <w:tbl>
      <w:tblPr>
        <w:tblStyle w:val="TableGrid"/>
        <w:tblW w:w="0" w:type="auto"/>
        <w:tblLook w:val="04A0" w:firstRow="1" w:lastRow="0" w:firstColumn="1" w:lastColumn="0" w:noHBand="0" w:noVBand="1"/>
      </w:tblPr>
      <w:tblGrid>
        <w:gridCol w:w="1444"/>
        <w:gridCol w:w="4133"/>
        <w:gridCol w:w="3999"/>
      </w:tblGrid>
      <w:tr w:rsidR="008D1A78" w:rsidTr="00B70D46">
        <w:tc>
          <w:tcPr>
            <w:tcW w:w="0" w:type="auto"/>
          </w:tcPr>
          <w:p w:rsidR="008D1A78" w:rsidRDefault="008D1A78" w:rsidP="00B70D46">
            <w:r>
              <w:t>Type name</w:t>
            </w:r>
          </w:p>
        </w:tc>
        <w:tc>
          <w:tcPr>
            <w:tcW w:w="0" w:type="auto"/>
          </w:tcPr>
          <w:p w:rsidR="008D1A78" w:rsidRDefault="008D1A78" w:rsidP="00B70D46">
            <w:r>
              <w:t>Description</w:t>
            </w:r>
          </w:p>
        </w:tc>
        <w:tc>
          <w:tcPr>
            <w:tcW w:w="0" w:type="auto"/>
          </w:tcPr>
          <w:p w:rsidR="008D1A78" w:rsidRDefault="008D1A78" w:rsidP="00B70D46">
            <w:r>
              <w:t>Equivalent definition</w:t>
            </w:r>
          </w:p>
        </w:tc>
      </w:tr>
      <w:tr w:rsidR="008D1A78" w:rsidTr="00B70D46">
        <w:tc>
          <w:tcPr>
            <w:tcW w:w="0" w:type="auto"/>
          </w:tcPr>
          <w:p w:rsidR="008D1A78" w:rsidRDefault="00C9279F" w:rsidP="00B70D46">
            <w:r>
              <w:t>S</w:t>
            </w:r>
            <w:r w:rsidR="008D1A78">
              <w:t>byte</w:t>
            </w:r>
          </w:p>
        </w:tc>
        <w:tc>
          <w:tcPr>
            <w:tcW w:w="0" w:type="auto"/>
          </w:tcPr>
          <w:p w:rsidR="008D1A78" w:rsidRDefault="008D1A78" w:rsidP="00B70D46"/>
        </w:tc>
        <w:tc>
          <w:tcPr>
            <w:tcW w:w="0" w:type="auto"/>
          </w:tcPr>
          <w:p w:rsidR="008D1A78" w:rsidRDefault="008D1A78" w:rsidP="00B70D46">
            <w:r>
              <w:t>&lt;NumericType&gt;</w:t>
            </w:r>
          </w:p>
          <w:p w:rsidR="008D1A78" w:rsidRDefault="008D1A78" w:rsidP="00B70D46">
            <w:r>
              <w:t>&lt;Range min=”-128” max=”127” step=”1”/&gt;</w:t>
            </w:r>
          </w:p>
          <w:p w:rsidR="008D1A78" w:rsidRDefault="008D1A78" w:rsidP="00B70D46">
            <w:r>
              <w:t>&lt;/NumericType&gt;</w:t>
            </w:r>
          </w:p>
        </w:tc>
      </w:tr>
      <w:tr w:rsidR="008D1A78" w:rsidTr="00B70D46">
        <w:tc>
          <w:tcPr>
            <w:tcW w:w="0" w:type="auto"/>
          </w:tcPr>
          <w:p w:rsidR="008D1A78" w:rsidRDefault="00C9279F" w:rsidP="00B70D46">
            <w:r>
              <w:t>B</w:t>
            </w:r>
            <w:r w:rsidR="008D1A78">
              <w:t>yte</w:t>
            </w:r>
          </w:p>
        </w:tc>
        <w:tc>
          <w:tcPr>
            <w:tcW w:w="0" w:type="auto"/>
          </w:tcPr>
          <w:p w:rsidR="008D1A78" w:rsidRDefault="008D1A78" w:rsidP="00B70D46"/>
        </w:tc>
        <w:tc>
          <w:tcPr>
            <w:tcW w:w="0" w:type="auto"/>
          </w:tcPr>
          <w:p w:rsidR="008D1A78" w:rsidRDefault="008D1A78" w:rsidP="00B70D46">
            <w:r>
              <w:t>&lt;NumericType&gt;</w:t>
            </w:r>
          </w:p>
          <w:p w:rsidR="008D1A78" w:rsidRDefault="008D1A78" w:rsidP="00B70D46">
            <w:r>
              <w:t>&lt;Range min=”0” max=”255” step=”1”/&gt;</w:t>
            </w:r>
          </w:p>
          <w:p w:rsidR="008D1A78" w:rsidRDefault="008D1A78" w:rsidP="00B70D46">
            <w:r>
              <w:t>&lt;/NumericType&gt;</w:t>
            </w:r>
          </w:p>
        </w:tc>
      </w:tr>
      <w:tr w:rsidR="008D1A78" w:rsidTr="00B70D46">
        <w:tc>
          <w:tcPr>
            <w:tcW w:w="0" w:type="auto"/>
          </w:tcPr>
          <w:p w:rsidR="008D1A78" w:rsidRDefault="00C9279F" w:rsidP="00B70D46">
            <w:r>
              <w:t>S</w:t>
            </w:r>
            <w:r w:rsidR="008D1A78">
              <w:t>hort</w:t>
            </w:r>
          </w:p>
        </w:tc>
        <w:tc>
          <w:tcPr>
            <w:tcW w:w="0" w:type="auto"/>
          </w:tcPr>
          <w:p w:rsidR="008D1A78" w:rsidRDefault="008D1A78" w:rsidP="00B70D46"/>
        </w:tc>
        <w:tc>
          <w:tcPr>
            <w:tcW w:w="0" w:type="auto"/>
          </w:tcPr>
          <w:p w:rsidR="008D1A78" w:rsidRDefault="008D1A78" w:rsidP="00B70D46">
            <w:r>
              <w:t>&lt;NumericType&gt;</w:t>
            </w:r>
          </w:p>
          <w:p w:rsidR="008D1A78" w:rsidRDefault="008D1A78" w:rsidP="00B70D46">
            <w:r>
              <w:t>&lt;Range min=”” max=”” step=”1”/&gt;</w:t>
            </w:r>
          </w:p>
          <w:p w:rsidR="008D1A78" w:rsidRDefault="008D1A78" w:rsidP="00B70D46">
            <w:r>
              <w:t>&lt;/NumericType&gt;</w:t>
            </w:r>
          </w:p>
        </w:tc>
      </w:tr>
      <w:tr w:rsidR="008D1A78" w:rsidTr="00B70D46">
        <w:tc>
          <w:tcPr>
            <w:tcW w:w="0" w:type="auto"/>
          </w:tcPr>
          <w:p w:rsidR="008D1A78" w:rsidRDefault="00C9279F" w:rsidP="00B70D46">
            <w:r>
              <w:t>U</w:t>
            </w:r>
            <w:r w:rsidR="008D1A78">
              <w:t>short</w:t>
            </w:r>
          </w:p>
        </w:tc>
        <w:tc>
          <w:tcPr>
            <w:tcW w:w="0" w:type="auto"/>
          </w:tcPr>
          <w:p w:rsidR="008D1A78" w:rsidRDefault="008D1A78" w:rsidP="00B70D46"/>
        </w:tc>
        <w:tc>
          <w:tcPr>
            <w:tcW w:w="0" w:type="auto"/>
          </w:tcPr>
          <w:p w:rsidR="008D1A78" w:rsidRDefault="008D1A78" w:rsidP="00B70D46">
            <w:r>
              <w:t>&lt;NumericType&gt;</w:t>
            </w:r>
          </w:p>
          <w:p w:rsidR="008D1A78" w:rsidRDefault="008D1A78" w:rsidP="00B70D46">
            <w:r>
              <w:t>&lt;Range min=”” max=”” step=”1”/&gt;</w:t>
            </w:r>
          </w:p>
          <w:p w:rsidR="008D1A78" w:rsidRDefault="008D1A78" w:rsidP="00B70D46">
            <w:r>
              <w:t>&lt;/NumericType&gt;</w:t>
            </w:r>
          </w:p>
        </w:tc>
      </w:tr>
      <w:tr w:rsidR="008D1A78" w:rsidTr="00B70D46">
        <w:tc>
          <w:tcPr>
            <w:tcW w:w="0" w:type="auto"/>
          </w:tcPr>
          <w:p w:rsidR="008D1A78" w:rsidRDefault="008D1A78" w:rsidP="00B70D46">
            <w:r>
              <w:t xml:space="preserve">int </w:t>
            </w:r>
          </w:p>
        </w:tc>
        <w:tc>
          <w:tcPr>
            <w:tcW w:w="0" w:type="auto"/>
          </w:tcPr>
          <w:p w:rsidR="008D1A78" w:rsidRDefault="008D1A78" w:rsidP="00B70D46"/>
        </w:tc>
        <w:tc>
          <w:tcPr>
            <w:tcW w:w="0" w:type="auto"/>
          </w:tcPr>
          <w:p w:rsidR="008D1A78" w:rsidRDefault="008D1A78" w:rsidP="00B70D46">
            <w:r>
              <w:t>&lt;NumericType&gt;</w:t>
            </w:r>
          </w:p>
          <w:p w:rsidR="008D1A78" w:rsidRDefault="008D1A78" w:rsidP="00B70D46">
            <w:r>
              <w:t>&lt;Range min=”” max=”” step=”1”/&gt;</w:t>
            </w:r>
          </w:p>
          <w:p w:rsidR="008D1A78" w:rsidRDefault="008D1A78" w:rsidP="00B70D46">
            <w:r>
              <w:t>&lt;/NumericType&gt;</w:t>
            </w:r>
          </w:p>
        </w:tc>
      </w:tr>
      <w:tr w:rsidR="008D1A78" w:rsidTr="00B70D46">
        <w:tc>
          <w:tcPr>
            <w:tcW w:w="0" w:type="auto"/>
          </w:tcPr>
          <w:p w:rsidR="008D1A78" w:rsidRDefault="008D1A78" w:rsidP="00B70D46">
            <w:r>
              <w:t>uint</w:t>
            </w:r>
          </w:p>
        </w:tc>
        <w:tc>
          <w:tcPr>
            <w:tcW w:w="0" w:type="auto"/>
          </w:tcPr>
          <w:p w:rsidR="008D1A78" w:rsidRDefault="008D1A78" w:rsidP="00B70D46"/>
        </w:tc>
        <w:tc>
          <w:tcPr>
            <w:tcW w:w="0" w:type="auto"/>
          </w:tcPr>
          <w:p w:rsidR="008D1A78" w:rsidRDefault="008D1A78" w:rsidP="00B70D46">
            <w:r>
              <w:t>&lt;NumericType&gt;</w:t>
            </w:r>
          </w:p>
          <w:p w:rsidR="008D1A78" w:rsidRDefault="008D1A78" w:rsidP="00B70D46">
            <w:r>
              <w:t>&lt;Range min=”” max=”” step=”1”/&gt;</w:t>
            </w:r>
          </w:p>
          <w:p w:rsidR="008D1A78" w:rsidRDefault="008D1A78" w:rsidP="00B70D46">
            <w:r>
              <w:t>&lt;/NumericType&gt;</w:t>
            </w:r>
          </w:p>
        </w:tc>
      </w:tr>
      <w:tr w:rsidR="008D1A78" w:rsidTr="00B70D46">
        <w:tc>
          <w:tcPr>
            <w:tcW w:w="0" w:type="auto"/>
          </w:tcPr>
          <w:p w:rsidR="008D1A78" w:rsidRDefault="008D1A78" w:rsidP="00B70D46">
            <w:r>
              <w:t>float</w:t>
            </w:r>
          </w:p>
        </w:tc>
        <w:tc>
          <w:tcPr>
            <w:tcW w:w="0" w:type="auto"/>
          </w:tcPr>
          <w:p w:rsidR="008D1A78" w:rsidRDefault="008D1A78" w:rsidP="00B70D46"/>
        </w:tc>
        <w:tc>
          <w:tcPr>
            <w:tcW w:w="0" w:type="auto"/>
          </w:tcPr>
          <w:p w:rsidR="008D1A78" w:rsidRDefault="008D1A78" w:rsidP="00B70D46"/>
        </w:tc>
      </w:tr>
      <w:tr w:rsidR="008D1A78" w:rsidTr="00B70D46">
        <w:tc>
          <w:tcPr>
            <w:tcW w:w="0" w:type="auto"/>
          </w:tcPr>
          <w:p w:rsidR="008D1A78" w:rsidRDefault="008D1A78" w:rsidP="00B70D46">
            <w:r>
              <w:t>double</w:t>
            </w:r>
          </w:p>
        </w:tc>
        <w:tc>
          <w:tcPr>
            <w:tcW w:w="0" w:type="auto"/>
          </w:tcPr>
          <w:p w:rsidR="008D1A78" w:rsidRDefault="008D1A78" w:rsidP="00B70D46"/>
        </w:tc>
        <w:tc>
          <w:tcPr>
            <w:tcW w:w="0" w:type="auto"/>
          </w:tcPr>
          <w:p w:rsidR="008D1A78" w:rsidRDefault="008D1A78" w:rsidP="00B70D46"/>
        </w:tc>
      </w:tr>
      <w:tr w:rsidR="008D1A78" w:rsidTr="00B70D46">
        <w:tc>
          <w:tcPr>
            <w:tcW w:w="0" w:type="auto"/>
          </w:tcPr>
          <w:p w:rsidR="008D1A78" w:rsidRDefault="008D1A78" w:rsidP="00B70D46">
            <w:r>
              <w:t>boolean</w:t>
            </w:r>
          </w:p>
        </w:tc>
        <w:tc>
          <w:tcPr>
            <w:tcW w:w="0" w:type="auto"/>
          </w:tcPr>
          <w:p w:rsidR="008D1A78" w:rsidRDefault="008D1A78" w:rsidP="00B70D46"/>
        </w:tc>
        <w:tc>
          <w:tcPr>
            <w:tcW w:w="0" w:type="auto"/>
          </w:tcPr>
          <w:p w:rsidR="008D1A78" w:rsidRDefault="008D1A78" w:rsidP="00B70D46">
            <w:r>
              <w:t>None</w:t>
            </w:r>
          </w:p>
        </w:tc>
      </w:tr>
      <w:tr w:rsidR="008D1A78" w:rsidTr="00B70D46">
        <w:tc>
          <w:tcPr>
            <w:tcW w:w="0" w:type="auto"/>
          </w:tcPr>
          <w:p w:rsidR="008D1A78" w:rsidRDefault="008D1A78" w:rsidP="00B70D46">
            <w:r>
              <w:t>gpslatitude</w:t>
            </w:r>
          </w:p>
        </w:tc>
        <w:tc>
          <w:tcPr>
            <w:tcW w:w="0" w:type="auto"/>
          </w:tcPr>
          <w:p w:rsidR="008D1A78" w:rsidRDefault="008D1A78" w:rsidP="00B70D46"/>
        </w:tc>
        <w:tc>
          <w:tcPr>
            <w:tcW w:w="0" w:type="auto"/>
          </w:tcPr>
          <w:p w:rsidR="008D1A78" w:rsidRDefault="008D1A78" w:rsidP="00B70D46">
            <w:r>
              <w:t>None</w:t>
            </w:r>
          </w:p>
        </w:tc>
      </w:tr>
      <w:tr w:rsidR="008D1A78" w:rsidTr="00B70D46">
        <w:tc>
          <w:tcPr>
            <w:tcW w:w="0" w:type="auto"/>
          </w:tcPr>
          <w:p w:rsidR="008D1A78" w:rsidRDefault="008D1A78" w:rsidP="00B70D46">
            <w:r>
              <w:t>gpslongitude</w:t>
            </w:r>
          </w:p>
        </w:tc>
        <w:tc>
          <w:tcPr>
            <w:tcW w:w="0" w:type="auto"/>
          </w:tcPr>
          <w:p w:rsidR="008D1A78" w:rsidRDefault="008D1A78" w:rsidP="00B70D46"/>
        </w:tc>
        <w:tc>
          <w:tcPr>
            <w:tcW w:w="0" w:type="auto"/>
          </w:tcPr>
          <w:p w:rsidR="008D1A78" w:rsidRDefault="008D1A78" w:rsidP="00B70D46">
            <w:r>
              <w:t>None</w:t>
            </w:r>
          </w:p>
        </w:tc>
      </w:tr>
      <w:tr w:rsidR="008D1A78" w:rsidTr="00B70D46">
        <w:tc>
          <w:tcPr>
            <w:tcW w:w="0" w:type="auto"/>
          </w:tcPr>
          <w:p w:rsidR="008D1A78" w:rsidRDefault="008D1A78" w:rsidP="00B70D46">
            <w:r>
              <w:t>ipaddress</w:t>
            </w:r>
          </w:p>
        </w:tc>
        <w:tc>
          <w:tcPr>
            <w:tcW w:w="0" w:type="auto"/>
          </w:tcPr>
          <w:p w:rsidR="008D1A78" w:rsidRDefault="008D1A78" w:rsidP="00B70D46"/>
        </w:tc>
        <w:tc>
          <w:tcPr>
            <w:tcW w:w="0" w:type="auto"/>
          </w:tcPr>
          <w:p w:rsidR="008D1A78" w:rsidRDefault="008D1A78" w:rsidP="00B70D46">
            <w:r>
              <w:t>None</w:t>
            </w:r>
          </w:p>
        </w:tc>
      </w:tr>
      <w:tr w:rsidR="008D1A78" w:rsidTr="00B70D46">
        <w:tc>
          <w:tcPr>
            <w:tcW w:w="0" w:type="auto"/>
          </w:tcPr>
          <w:p w:rsidR="008D1A78" w:rsidRDefault="008D1A78" w:rsidP="00B70D46">
            <w:r>
              <w:t>timerbyte</w:t>
            </w:r>
          </w:p>
        </w:tc>
        <w:tc>
          <w:tcPr>
            <w:tcW w:w="0" w:type="auto"/>
          </w:tcPr>
          <w:p w:rsidR="008D1A78" w:rsidRDefault="008D1A78" w:rsidP="00B70D46">
            <w:del w:id="51" w:author="Boris Kardakov" w:date="2013-02-14T17:56:00Z">
              <w:r w:rsidDel="00A60306">
                <w:delText>SandC (EnergyLine) proprietary timer format</w:delText>
              </w:r>
            </w:del>
          </w:p>
        </w:tc>
        <w:tc>
          <w:tcPr>
            <w:tcW w:w="0" w:type="auto"/>
          </w:tcPr>
          <w:p w:rsidR="008D1A78" w:rsidRDefault="008D1A78" w:rsidP="00B70D46">
            <w:r>
              <w:t>None</w:t>
            </w:r>
          </w:p>
        </w:tc>
      </w:tr>
      <w:tr w:rsidR="008D1A78" w:rsidTr="00B70D46">
        <w:tc>
          <w:tcPr>
            <w:tcW w:w="0" w:type="auto"/>
          </w:tcPr>
          <w:p w:rsidR="008D1A78" w:rsidRDefault="008D1A78" w:rsidP="00B70D46">
            <w:r>
              <w:t>timestamp</w:t>
            </w:r>
          </w:p>
        </w:tc>
        <w:tc>
          <w:tcPr>
            <w:tcW w:w="0" w:type="auto"/>
          </w:tcPr>
          <w:p w:rsidR="008D1A78" w:rsidRDefault="008D1A78" w:rsidP="00B70D46">
            <w:r>
              <w:t>Unix timestamp</w:t>
            </w:r>
          </w:p>
        </w:tc>
        <w:tc>
          <w:tcPr>
            <w:tcW w:w="0" w:type="auto"/>
          </w:tcPr>
          <w:p w:rsidR="008D1A78" w:rsidRDefault="008D1A78" w:rsidP="00B70D46"/>
        </w:tc>
      </w:tr>
      <w:tr w:rsidR="008D1A78" w:rsidTr="00B70D46">
        <w:tc>
          <w:tcPr>
            <w:tcW w:w="0" w:type="auto"/>
          </w:tcPr>
          <w:p w:rsidR="008D1A78" w:rsidRDefault="008D1A78" w:rsidP="00B70D46">
            <w:r>
              <w:t>timestampms</w:t>
            </w:r>
          </w:p>
        </w:tc>
        <w:tc>
          <w:tcPr>
            <w:tcW w:w="0" w:type="auto"/>
          </w:tcPr>
          <w:p w:rsidR="008D1A78" w:rsidRDefault="008D1A78" w:rsidP="00B70D46">
            <w:r>
              <w:t>DNP timestamp</w:t>
            </w:r>
          </w:p>
        </w:tc>
        <w:tc>
          <w:tcPr>
            <w:tcW w:w="0" w:type="auto"/>
          </w:tcPr>
          <w:p w:rsidR="008D1A78" w:rsidRDefault="008D1A78" w:rsidP="00B70D46"/>
        </w:tc>
      </w:tr>
    </w:tbl>
    <w:p w:rsidR="008D1A78" w:rsidRDefault="008D1A78" w:rsidP="008D1A78"/>
    <w:p w:rsidR="008D1A78" w:rsidRPr="00DD26DC" w:rsidRDefault="008D1A78" w:rsidP="008D1A78"/>
    <w:p w:rsidR="008D1A78" w:rsidRDefault="008D1A78" w:rsidP="008D1A78">
      <w:pPr>
        <w:pStyle w:val="Heading2"/>
      </w:pPr>
      <w:r>
        <w:t>Interface Objects</w:t>
      </w:r>
    </w:p>
    <w:p w:rsidR="008D1A78" w:rsidRDefault="008D1A78" w:rsidP="008D1A78">
      <w:r>
        <w:t xml:space="preserve">The &lt;Objects&gt; section contains definitions of application objects that this interface defines.  The objects are organized as a tree.  Each object (a node in a tree) has a name which identifies it in the parent object.  The top-most object is the interface itself (the &lt;Objects&gt; element).  Each object has a type.  The type may be given explicitly as the type=”...” attribute, or be given inline.  In this respect, the content of the &lt;Objects&gt; element is analogous to the content of &lt;GroupType&gt; element – the &lt;Objects&gt; element </w:t>
      </w:r>
      <w:r>
        <w:lastRenderedPageBreak/>
        <w:t>defines the group type of the root object of this interface.  The only difference being that the &lt;Objects&gt; element does not contain the &lt;Inherits&gt; and &lt;Union&gt; elements.</w:t>
      </w:r>
    </w:p>
    <w:p w:rsidR="008D1A78" w:rsidRDefault="008D1A78" w:rsidP="008D1A78">
      <w:r>
        <w:t>Thus, we have the following child elements of the &lt;Objects&gt; element:</w:t>
      </w:r>
    </w:p>
    <w:p w:rsidR="008D1A78" w:rsidRDefault="008D1A78" w:rsidP="00E85ABB">
      <w:pPr>
        <w:pStyle w:val="ListParagraph"/>
        <w:numPr>
          <w:ilvl w:val="0"/>
          <w:numId w:val="31"/>
        </w:numPr>
      </w:pPr>
      <w:r>
        <w:t>&lt;Group&gt;</w:t>
      </w:r>
    </w:p>
    <w:p w:rsidR="008D1A78" w:rsidRPr="00F91147" w:rsidRDefault="008D1A78" w:rsidP="00E85ABB">
      <w:pPr>
        <w:pStyle w:val="ListParagraph"/>
        <w:numPr>
          <w:ilvl w:val="0"/>
          <w:numId w:val="31"/>
        </w:numPr>
      </w:pPr>
      <w:r w:rsidRPr="00F91147">
        <w:t>&lt;Array&gt;</w:t>
      </w:r>
    </w:p>
    <w:p w:rsidR="008D1A78" w:rsidRPr="00F91147" w:rsidRDefault="008D1A78" w:rsidP="00E85ABB">
      <w:pPr>
        <w:pStyle w:val="ListParagraph"/>
        <w:numPr>
          <w:ilvl w:val="0"/>
          <w:numId w:val="31"/>
        </w:numPr>
      </w:pPr>
      <w:r w:rsidRPr="00F91147">
        <w:t>&lt;Object&gt;</w:t>
      </w:r>
    </w:p>
    <w:p w:rsidR="008D1A78" w:rsidRDefault="008D1A78" w:rsidP="008D1A78">
      <w:r>
        <w:t>The &lt;Group&gt; element, in turn, may have the following child elements:</w:t>
      </w:r>
    </w:p>
    <w:p w:rsidR="008D1A78" w:rsidRDefault="008D1A78" w:rsidP="00E85ABB">
      <w:pPr>
        <w:pStyle w:val="ListParagraph"/>
        <w:numPr>
          <w:ilvl w:val="0"/>
          <w:numId w:val="31"/>
        </w:numPr>
      </w:pPr>
      <w:r>
        <w:t>&lt;Group&gt;</w:t>
      </w:r>
    </w:p>
    <w:p w:rsidR="008D1A78" w:rsidRPr="00F91147" w:rsidRDefault="008D1A78" w:rsidP="00E85ABB">
      <w:pPr>
        <w:pStyle w:val="ListParagraph"/>
        <w:numPr>
          <w:ilvl w:val="0"/>
          <w:numId w:val="31"/>
        </w:numPr>
      </w:pPr>
      <w:r w:rsidRPr="00F91147">
        <w:t>&lt;Array&gt;</w:t>
      </w:r>
    </w:p>
    <w:p w:rsidR="008D1A78" w:rsidRDefault="008D1A78" w:rsidP="00E85ABB">
      <w:pPr>
        <w:pStyle w:val="ListParagraph"/>
        <w:numPr>
          <w:ilvl w:val="0"/>
          <w:numId w:val="31"/>
        </w:numPr>
      </w:pPr>
      <w:r w:rsidRPr="00F91147">
        <w:t>&lt;Object&gt;</w:t>
      </w:r>
    </w:p>
    <w:p w:rsidR="008D1A78" w:rsidRDefault="008D1A78" w:rsidP="00E85ABB">
      <w:pPr>
        <w:pStyle w:val="ListParagraph"/>
        <w:numPr>
          <w:ilvl w:val="0"/>
          <w:numId w:val="31"/>
        </w:numPr>
      </w:pPr>
      <w:r>
        <w:t>&lt;Union&gt;</w:t>
      </w:r>
    </w:p>
    <w:p w:rsidR="008D1A78" w:rsidRDefault="008D1A78" w:rsidP="008D1A78">
      <w:pPr>
        <w:pStyle w:val="Heading2"/>
      </w:pPr>
      <w:r>
        <w:t>Writable Objects</w:t>
      </w:r>
    </w:p>
    <w:p w:rsidR="008D1A78" w:rsidRPr="00D238AC" w:rsidRDefault="008D1A78" w:rsidP="008D1A78">
      <w:r>
        <w:t xml:space="preserve">By default, an interface object is not writable.  When an object is not writable, an attempt to write a value to it via some IAppDataProvider will result in InvalidOperationException.  An interface object may be made writable by specifying the writable=”true” attribute in group type definition or in &lt;Objects&gt; section on the object definition. </w:t>
      </w:r>
    </w:p>
    <w:p w:rsidR="008D1A78" w:rsidRDefault="008D1A78" w:rsidP="008D1A78">
      <w:pPr>
        <w:pStyle w:val="Heading1"/>
      </w:pPr>
      <w:r>
        <w:t>Variable Length Arrays</w:t>
      </w:r>
    </w:p>
    <w:p w:rsidR="008D1A78" w:rsidRDefault="008D1A78" w:rsidP="008D1A78">
      <w:r>
        <w:t>When an array type definition (named or inline) specifies size=”0”, the array has variable size.  That is, the size of the corresponding array may be different at run-time.</w:t>
      </w:r>
    </w:p>
    <w:p w:rsidR="008D1A78" w:rsidRDefault="008D1A78" w:rsidP="008D1A78">
      <w:r>
        <w:t>Please note that this feature is not implemented in interface profile implementations based on virtual memory, thus it may be used only with data snapshots (xdss, xspt files) or with implementation base on different underlying protocols such as Iocp.</w:t>
      </w:r>
    </w:p>
    <w:p w:rsidR="008D1A78" w:rsidRDefault="008D1A78" w:rsidP="008D1A78">
      <w:pPr>
        <w:pStyle w:val="Heading2"/>
      </w:pPr>
      <w:r>
        <w:t>Use of Identifiers</w:t>
      </w:r>
    </w:p>
    <w:p w:rsidR="008D1A78" w:rsidRDefault="008D1A78" w:rsidP="008D1A78">
      <w:r>
        <w:t>In interface profile definitions, several object names should be identifiers (that is, contain only letters, digits, and underscore, and start with a letter).  There are:</w:t>
      </w:r>
    </w:p>
    <w:p w:rsidR="008D1A78" w:rsidRDefault="008D1A78" w:rsidP="00E85ABB">
      <w:pPr>
        <w:pStyle w:val="ListParagraph"/>
        <w:numPr>
          <w:ilvl w:val="0"/>
          <w:numId w:val="27"/>
        </w:numPr>
      </w:pPr>
      <w:r>
        <w:t>Interface names</w:t>
      </w:r>
    </w:p>
    <w:p w:rsidR="008D1A78" w:rsidRDefault="008D1A78" w:rsidP="00E85ABB">
      <w:pPr>
        <w:pStyle w:val="ListParagraph"/>
        <w:numPr>
          <w:ilvl w:val="0"/>
          <w:numId w:val="27"/>
        </w:numPr>
      </w:pPr>
      <w:r>
        <w:t>Object names (simple objects, groups, arrays)</w:t>
      </w:r>
    </w:p>
    <w:p w:rsidR="008D1A78" w:rsidRDefault="008D1A78" w:rsidP="00E85ABB">
      <w:pPr>
        <w:pStyle w:val="ListParagraph"/>
        <w:numPr>
          <w:ilvl w:val="0"/>
          <w:numId w:val="27"/>
        </w:numPr>
      </w:pPr>
      <w:r>
        <w:t>Type names</w:t>
      </w:r>
    </w:p>
    <w:p w:rsidR="008D1A78" w:rsidRDefault="008D1A78" w:rsidP="00E85ABB">
      <w:pPr>
        <w:pStyle w:val="ListParagraph"/>
        <w:numPr>
          <w:ilvl w:val="0"/>
          <w:numId w:val="27"/>
        </w:numPr>
      </w:pPr>
      <w:r>
        <w:t>SRGroup names</w:t>
      </w:r>
    </w:p>
    <w:p w:rsidR="008D1A78" w:rsidRDefault="008D1A78" w:rsidP="00E85ABB">
      <w:pPr>
        <w:pStyle w:val="ListParagraph"/>
        <w:numPr>
          <w:ilvl w:val="0"/>
          <w:numId w:val="27"/>
        </w:numPr>
      </w:pPr>
      <w:r>
        <w:t>Values of EnumerationType</w:t>
      </w:r>
    </w:p>
    <w:p w:rsidR="008D1A78" w:rsidRPr="00623480" w:rsidRDefault="008D1A78" w:rsidP="00E85ABB">
      <w:pPr>
        <w:pStyle w:val="ListParagraph"/>
        <w:numPr>
          <w:ilvl w:val="0"/>
          <w:numId w:val="27"/>
        </w:numPr>
      </w:pPr>
      <w:r>
        <w:t>SpecialValues of NumericType</w:t>
      </w:r>
    </w:p>
    <w:p w:rsidR="008D1A78" w:rsidRDefault="008D1A78" w:rsidP="003B71B8"/>
    <w:p w:rsidR="008D1A78" w:rsidRDefault="008D1A78" w:rsidP="008D1A78">
      <w:pPr>
        <w:pStyle w:val="Title"/>
      </w:pPr>
      <w:r>
        <w:lastRenderedPageBreak/>
        <w:t>Profile Implementation Xml File Format</w:t>
      </w:r>
    </w:p>
    <w:p w:rsidR="008D1A78" w:rsidRDefault="008D1A78" w:rsidP="008D1A78">
      <w:r>
        <w:t xml:space="preserve">Interface profile implementation files satisfy the schema </w:t>
      </w:r>
      <w:r w:rsidR="002740B9" w:rsidRPr="002740B9">
        <w:t>ProfileVMImplementation</w:t>
      </w:r>
      <w:r>
        <w:t>_1.1.xsd.  However, the schema does not validate all necessary conditions that should be satisfied for the file to be valid.  These conditions (constrains) are explained in this document.</w:t>
      </w:r>
    </w:p>
    <w:p w:rsidR="008D1A78" w:rsidRDefault="008D1A78" w:rsidP="008D1A78">
      <w:r>
        <w:t>Profile implementation files have extension .xprfimp.  Profile implementation may be written in one file, or it may be written in several files, one of which is considered the main file, and the others are “included”.</w:t>
      </w:r>
    </w:p>
    <w:p w:rsidR="008D1A78" w:rsidRDefault="008D1A78" w:rsidP="008D1A78">
      <w:r>
        <w:t>The root element of profile implementation file is &lt;InterfaceProfileImplementation&gt;.  It may contain the following elements:</w:t>
      </w:r>
    </w:p>
    <w:p w:rsidR="008D1A78" w:rsidRDefault="008D1A78" w:rsidP="00E85ABB">
      <w:pPr>
        <w:pStyle w:val="ListParagraph"/>
        <w:numPr>
          <w:ilvl w:val="0"/>
          <w:numId w:val="21"/>
        </w:numPr>
      </w:pPr>
      <w:r>
        <w:t>Any number of &lt;Include&gt;</w:t>
      </w:r>
    </w:p>
    <w:p w:rsidR="008D1A78" w:rsidRDefault="008D1A78" w:rsidP="00E85ABB">
      <w:pPr>
        <w:pStyle w:val="ListParagraph"/>
        <w:numPr>
          <w:ilvl w:val="0"/>
          <w:numId w:val="21"/>
        </w:numPr>
      </w:pPr>
      <w:r>
        <w:t>Any number of &lt;InterfaceTypeMappings&gt;</w:t>
      </w:r>
    </w:p>
    <w:p w:rsidR="008D1A78" w:rsidRDefault="008D1A78" w:rsidP="00E85ABB">
      <w:pPr>
        <w:pStyle w:val="ListParagraph"/>
        <w:numPr>
          <w:ilvl w:val="0"/>
          <w:numId w:val="21"/>
        </w:numPr>
      </w:pPr>
      <w:r>
        <w:t>Any number of &lt;ObjectMappings&gt;</w:t>
      </w:r>
    </w:p>
    <w:p w:rsidR="008D1A78" w:rsidRDefault="008D1A78" w:rsidP="00E85ABB">
      <w:pPr>
        <w:pStyle w:val="ListParagraph"/>
        <w:numPr>
          <w:ilvl w:val="0"/>
          <w:numId w:val="21"/>
        </w:numPr>
      </w:pPr>
      <w:r>
        <w:t>An optional &lt;EventRecordMapping&gt;</w:t>
      </w:r>
    </w:p>
    <w:p w:rsidR="008D1A78" w:rsidRDefault="008D1A78" w:rsidP="008D1A78">
      <w:r>
        <w:t xml:space="preserve">&lt;Include&gt; elements specify additional files to be processed. </w:t>
      </w:r>
    </w:p>
    <w:p w:rsidR="008D1A78" w:rsidRDefault="008D1A78" w:rsidP="008D1A78">
      <w:r>
        <w:t xml:space="preserve">&lt;InterfaceTypeMappings&gt; elements define type mappings for types in particular interface. </w:t>
      </w:r>
    </w:p>
    <w:p w:rsidR="008D1A78" w:rsidRDefault="008D1A78" w:rsidP="008D1A78">
      <w:r>
        <w:t xml:space="preserve">The &lt;ObjectMappings&gt; element defines object mappings for some or all objects contained in the profile.  </w:t>
      </w:r>
    </w:p>
    <w:p w:rsidR="008D1A78" w:rsidRDefault="008D1A78" w:rsidP="008D1A78">
      <w:r>
        <w:t>&lt;EventRecordMapping&gt; element defines the type mapping for the EventRecord type specified in the profile.</w:t>
      </w:r>
    </w:p>
    <w:p w:rsidR="008D1A78" w:rsidRDefault="008D1A78" w:rsidP="008D1A78">
      <w:pPr>
        <w:pStyle w:val="Heading2"/>
      </w:pPr>
      <w:r>
        <w:t>InterfaceProfileImplementation attributes</w:t>
      </w:r>
    </w:p>
    <w:tbl>
      <w:tblPr>
        <w:tblStyle w:val="TableGrid"/>
        <w:tblW w:w="0" w:type="auto"/>
        <w:tblLook w:val="04A0" w:firstRow="1" w:lastRow="0" w:firstColumn="1" w:lastColumn="0" w:noHBand="0" w:noVBand="1"/>
      </w:tblPr>
      <w:tblGrid>
        <w:gridCol w:w="3417"/>
        <w:gridCol w:w="2071"/>
        <w:gridCol w:w="1987"/>
        <w:gridCol w:w="2101"/>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Name</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Name of the implementation (corresponds to controller memory map ident)</w:t>
            </w:r>
          </w:p>
        </w:tc>
      </w:tr>
      <w:tr w:rsidR="008D1A78" w:rsidTr="00B70D46">
        <w:tc>
          <w:tcPr>
            <w:tcW w:w="2485" w:type="dxa"/>
          </w:tcPr>
          <w:p w:rsidR="008D1A78" w:rsidRDefault="008D1A78" w:rsidP="00B70D46">
            <w:r>
              <w:t>Revision</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Revision of the implementation (corresponds to the controller memory map revision)</w:t>
            </w:r>
          </w:p>
        </w:tc>
      </w:tr>
      <w:tr w:rsidR="008D1A78" w:rsidTr="00B70D46">
        <w:tc>
          <w:tcPr>
            <w:tcW w:w="2485" w:type="dxa"/>
          </w:tcPr>
          <w:p w:rsidR="008D1A78" w:rsidRDefault="008D1A78" w:rsidP="00B70D46">
            <w:r>
              <w:t>implementsInterfaceProfileName</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Interface profile name this implementation file implements.</w:t>
            </w:r>
          </w:p>
        </w:tc>
      </w:tr>
      <w:tr w:rsidR="008D1A78" w:rsidTr="00B70D46">
        <w:tc>
          <w:tcPr>
            <w:tcW w:w="2485" w:type="dxa"/>
          </w:tcPr>
          <w:p w:rsidR="008D1A78" w:rsidRDefault="008D1A78" w:rsidP="00B70D46">
            <w:r>
              <w:t>implementsInterfaceProfileRevision</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 xml:space="preserve">Interface profile revision this </w:t>
            </w:r>
            <w:r>
              <w:lastRenderedPageBreak/>
              <w:t>implementation file implements.</w:t>
            </w:r>
          </w:p>
        </w:tc>
      </w:tr>
      <w:tr w:rsidR="008D1A78" w:rsidTr="00B70D46">
        <w:tc>
          <w:tcPr>
            <w:tcW w:w="2485" w:type="dxa"/>
          </w:tcPr>
          <w:p w:rsidR="008D1A78" w:rsidRDefault="008D1A78" w:rsidP="00B70D46">
            <w:r>
              <w:lastRenderedPageBreak/>
              <w:t>formatRev</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 xml:space="preserve">Version of the file format – should be 1.1. </w:t>
            </w:r>
          </w:p>
        </w:tc>
      </w:tr>
    </w:tbl>
    <w:p w:rsidR="008D1A78" w:rsidRDefault="008D1A78" w:rsidP="008D1A78">
      <w:pPr>
        <w:pStyle w:val="Heading1"/>
      </w:pPr>
      <w:r>
        <w:t>Include Files</w:t>
      </w:r>
    </w:p>
    <w:p w:rsidR="008D1A78" w:rsidRDefault="008D1A78" w:rsidP="008D1A78">
      <w:r>
        <w:t>The &lt;Include&gt; element has one attribute – filename – which specifies the path to a file to be included.  This may be a relative or absolute path.  The relative path is evaluated relative to the directory in which the file containing this element is located.  There should be no circular references of include files.</w:t>
      </w:r>
    </w:p>
    <w:p w:rsidR="008D1A78" w:rsidRDefault="008D1A78" w:rsidP="008D1A78">
      <w:r>
        <w:t>The profile implementation parser takes the main xprfimp file as a parameter and then finds all the files referenced by the &lt;Include&gt; elements within it.  If the referenced files, in turn, contain &lt;Include&gt; elements, those files are found too.  After all the referenced files are found, the parser processes them as a whole.  No particular order between files is assumed.</w:t>
      </w:r>
    </w:p>
    <w:p w:rsidR="008D1A78" w:rsidRDefault="008D1A78" w:rsidP="008D1A78">
      <w:r>
        <w:t>In all collected files that are processed by the parser, there should be only one &lt;EventRecordMapping&gt; element.</w:t>
      </w:r>
    </w:p>
    <w:p w:rsidR="008D1A78" w:rsidRDefault="008D1A78" w:rsidP="008D1A78">
      <w:r>
        <w:t>All &lt;InterfaceTypeMappings&gt; elements in all files are collected and processed as if they were contained in a single file.</w:t>
      </w:r>
    </w:p>
    <w:p w:rsidR="008D1A78" w:rsidRDefault="008D1A78" w:rsidP="008D1A78">
      <w:r>
        <w:t>The content of all &lt;ObjectMappings&gt; elements in all files is combined and processed as if it was contained in a single &lt;ObjectMappings&gt; element in one file.</w:t>
      </w:r>
    </w:p>
    <w:p w:rsidR="008D1A78" w:rsidRDefault="008D1A78" w:rsidP="008D1A78">
      <w:r>
        <w:t>Only main xprfimp file may contain &lt;</w:t>
      </w:r>
      <w:r w:rsidRPr="00B957B5">
        <w:t xml:space="preserve"> </w:t>
      </w:r>
      <w:r>
        <w:t>InterfaceProfileImplementation&gt; element attributes name, revision, implementsInterfaceProfileName, implementsInterfaceProfileRevision.  It should specify all these attributes.</w:t>
      </w:r>
    </w:p>
    <w:p w:rsidR="008D1A78" w:rsidRDefault="008D1A78" w:rsidP="008D1A78">
      <w:r>
        <w:t>All files should have formatRev=”1.1” which is the current supported version of this xml file format.</w:t>
      </w:r>
    </w:p>
    <w:p w:rsidR="008D1A78" w:rsidRDefault="008D1A78" w:rsidP="008D1A78">
      <w:pPr>
        <w:pStyle w:val="Heading1"/>
      </w:pPr>
      <w:r>
        <w:t>Type mappings and object mappings</w:t>
      </w:r>
    </w:p>
    <w:p w:rsidR="008D1A78" w:rsidRDefault="008D1A78" w:rsidP="008D1A78">
      <w:r>
        <w:t>Type mapping define how a value of particular type is serialized to the virtual memory.  The starting address of this serialization is not defined by type mapping.  Normally, all data contained in the value is serialized as a contiguous sequence of bytes, but there are exceptions – see &lt;Space&gt; element and allocateSeparately attributes below.</w:t>
      </w:r>
    </w:p>
    <w:p w:rsidR="008D1A78" w:rsidRDefault="008D1A78" w:rsidP="008D1A78">
      <w:r>
        <w:t>Object mapping defines the entire serialization details for the object, that is, it defines both type mapping for the type of the object and starting address.  However, there are exceptions – again, see &lt;Space&gt; and allocateSeparately.</w:t>
      </w:r>
    </w:p>
    <w:p w:rsidR="008D1A78" w:rsidRDefault="008D1A78" w:rsidP="008D1A78">
      <w:r>
        <w:t>For simple type objects the allocation is most “clean” – they have a starting address and a type mapping that serialize the object value in contiguous block of addresses starting from that starting address.</w:t>
      </w:r>
    </w:p>
    <w:p w:rsidR="008D1A78" w:rsidRDefault="008D1A78" w:rsidP="008D1A78">
      <w:r>
        <w:lastRenderedPageBreak/>
        <w:t>A similar situation will be for allocation of compound objects (groups, arrays) that are allocated in their entirety in a single &lt;Allocate .../&gt; statement using a type mapping for their type which does not contain allocateSeparately attributes.  Such allocations are similar to allocations of simple objects in that respect that we may think of them as having a starting address and a type mapping that perform serialization of the value starting from given address.  The serialized object will occupy a contiguous range of virtual memory.</w:t>
      </w:r>
    </w:p>
    <w:p w:rsidR="008D1A78" w:rsidRDefault="008D1A78" w:rsidP="008D1A78">
      <w:r>
        <w:t>For the objects high in the application profile tree, usually this is not the case.  These objects may be allocated as</w:t>
      </w:r>
    </w:p>
    <w:p w:rsidR="008D1A78" w:rsidRDefault="008D1A78" w:rsidP="00E85ABB">
      <w:pPr>
        <w:pStyle w:val="ListParagraph"/>
        <w:numPr>
          <w:ilvl w:val="0"/>
          <w:numId w:val="18"/>
        </w:numPr>
      </w:pPr>
      <w:r>
        <w:t>In multiple &lt;Allocate .../&gt; statements each specifying the same object but different type mappings and starting address for the object.  The type mappings contain allocateSeparately attribute, and thus each allocation serializes only part of object value data.</w:t>
      </w:r>
    </w:p>
    <w:p w:rsidR="008D1A78" w:rsidRDefault="008D1A78" w:rsidP="00E85ABB">
      <w:pPr>
        <w:pStyle w:val="ListParagraph"/>
        <w:numPr>
          <w:ilvl w:val="0"/>
          <w:numId w:val="18"/>
        </w:numPr>
      </w:pPr>
      <w:r>
        <w:t>A compound object may not be allocated as whole at all.  Instead, multiple &lt;Allocate .../&gt; statements may be issued for its components – group and array members.</w:t>
      </w:r>
    </w:p>
    <w:p w:rsidR="008D1A78" w:rsidRDefault="008D1A78" w:rsidP="00E85ABB">
      <w:pPr>
        <w:pStyle w:val="ListParagraph"/>
        <w:numPr>
          <w:ilvl w:val="0"/>
          <w:numId w:val="18"/>
        </w:numPr>
      </w:pPr>
      <w:r>
        <w:t>A mixture of the above two variants.</w:t>
      </w:r>
    </w:p>
    <w:p w:rsidR="008D1A78" w:rsidRPr="00027632" w:rsidRDefault="008D1A78" w:rsidP="008D1A78">
      <w:r>
        <w:t>In such cases various parts of the compound object are serialized to different places of virtual memory and do not form a contiguous range.</w:t>
      </w:r>
    </w:p>
    <w:p w:rsidR="008D1A78" w:rsidRDefault="008D1A78" w:rsidP="008D1A78">
      <w:pPr>
        <w:pStyle w:val="Heading1"/>
      </w:pPr>
      <w:r>
        <w:t>Type Mappings</w:t>
      </w:r>
    </w:p>
    <w:p w:rsidR="008D1A78" w:rsidRPr="00CC5739" w:rsidRDefault="008D1A78" w:rsidP="008D1A78">
      <w:r>
        <w:t>The &lt;InterfaceTypeMappings&gt; element has the following attributes, which specifies the interface:</w:t>
      </w:r>
    </w:p>
    <w:tbl>
      <w:tblPr>
        <w:tblStyle w:val="TableGrid"/>
        <w:tblW w:w="0" w:type="auto"/>
        <w:tblLook w:val="04A0" w:firstRow="1" w:lastRow="0" w:firstColumn="1" w:lastColumn="0" w:noHBand="0" w:noVBand="1"/>
      </w:tblPr>
      <w:tblGrid>
        <w:gridCol w:w="2397"/>
        <w:gridCol w:w="2489"/>
        <w:gridCol w:w="2433"/>
        <w:gridCol w:w="2257"/>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name</w:t>
            </w:r>
          </w:p>
        </w:tc>
        <w:tc>
          <w:tcPr>
            <w:tcW w:w="2576" w:type="dxa"/>
          </w:tcPr>
          <w:p w:rsidR="008D1A78" w:rsidRDefault="008D1A78" w:rsidP="00B70D46">
            <w:r>
              <w:t>yes</w:t>
            </w:r>
          </w:p>
        </w:tc>
        <w:tc>
          <w:tcPr>
            <w:tcW w:w="2526" w:type="dxa"/>
          </w:tcPr>
          <w:p w:rsidR="008D1A78" w:rsidRDefault="008D1A78" w:rsidP="00B70D46">
            <w:r>
              <w:t>No default</w:t>
            </w:r>
          </w:p>
        </w:tc>
        <w:tc>
          <w:tcPr>
            <w:tcW w:w="2318" w:type="dxa"/>
          </w:tcPr>
          <w:p w:rsidR="008D1A78" w:rsidRDefault="008D1A78" w:rsidP="00B70D46">
            <w:r>
              <w:t>Name of an interface, as assigned in the profile.</w:t>
            </w:r>
          </w:p>
        </w:tc>
      </w:tr>
      <w:tr w:rsidR="008D1A78" w:rsidTr="00B70D46">
        <w:tc>
          <w:tcPr>
            <w:tcW w:w="2485" w:type="dxa"/>
          </w:tcPr>
          <w:p w:rsidR="008D1A78" w:rsidRDefault="008D1A78" w:rsidP="00B70D46">
            <w:r>
              <w:t>revision</w:t>
            </w:r>
          </w:p>
        </w:tc>
        <w:tc>
          <w:tcPr>
            <w:tcW w:w="2576" w:type="dxa"/>
          </w:tcPr>
          <w:p w:rsidR="008D1A78" w:rsidRDefault="008D1A78" w:rsidP="00B70D46">
            <w:r>
              <w:t>yes</w:t>
            </w:r>
          </w:p>
        </w:tc>
        <w:tc>
          <w:tcPr>
            <w:tcW w:w="2526" w:type="dxa"/>
          </w:tcPr>
          <w:p w:rsidR="008D1A78" w:rsidRDefault="008D1A78" w:rsidP="00B70D46">
            <w:r>
              <w:t>No default</w:t>
            </w:r>
          </w:p>
        </w:tc>
        <w:tc>
          <w:tcPr>
            <w:tcW w:w="2318" w:type="dxa"/>
          </w:tcPr>
          <w:p w:rsidR="008D1A78" w:rsidRDefault="008D1A78" w:rsidP="00B70D46">
            <w:r>
              <w:t>Revision of an interface.  Should match the revision of the interface in the profile.</w:t>
            </w:r>
          </w:p>
        </w:tc>
      </w:tr>
    </w:tbl>
    <w:p w:rsidR="008D1A78" w:rsidRDefault="008D1A78" w:rsidP="008D1A78"/>
    <w:p w:rsidR="008D1A78" w:rsidRDefault="008D1A78" w:rsidP="008D1A78">
      <w:r>
        <w:t>There should be at most one &lt;InterfaceTypeMappings&gt; element for any particular interface name in the profile.  The content of this element defines mappings for the types defined in the corresponding interface.</w:t>
      </w:r>
    </w:p>
    <w:p w:rsidR="008D1A78" w:rsidRDefault="008D1A78" w:rsidP="008D1A78">
      <w:r>
        <w:t>Type mappings for particular types are defined in the elements whose names have the form &lt;xxxMapping&gt;, where xxx stands for the type category.  Thus, there are &lt;GroupMapping&gt;, &lt;EnumerationMapping&gt;, etc.</w:t>
      </w:r>
    </w:p>
    <w:p w:rsidR="008D1A78" w:rsidRDefault="008D1A78" w:rsidP="008D1A78">
      <w:pPr>
        <w:pStyle w:val="Heading1"/>
      </w:pPr>
      <w:r>
        <w:lastRenderedPageBreak/>
        <w:t>Common &lt;xxxMapping&gt; attributes</w:t>
      </w:r>
    </w:p>
    <w:tbl>
      <w:tblPr>
        <w:tblStyle w:val="TableGrid"/>
        <w:tblW w:w="0" w:type="auto"/>
        <w:tblLook w:val="04A0" w:firstRow="1" w:lastRow="0" w:firstColumn="1" w:lastColumn="0" w:noHBand="0" w:noVBand="1"/>
      </w:tblPr>
      <w:tblGrid>
        <w:gridCol w:w="2400"/>
        <w:gridCol w:w="2488"/>
        <w:gridCol w:w="2432"/>
        <w:gridCol w:w="2256"/>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name</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 xml:space="preserve">Name of this type mapping </w:t>
            </w:r>
          </w:p>
        </w:tc>
      </w:tr>
      <w:tr w:rsidR="008D1A78" w:rsidTr="00B70D46">
        <w:tc>
          <w:tcPr>
            <w:tcW w:w="2485" w:type="dxa"/>
          </w:tcPr>
          <w:p w:rsidR="008D1A78" w:rsidRDefault="008D1A78" w:rsidP="00B70D46">
            <w:r>
              <w:t>appType</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A type for which a mapping is defined</w:t>
            </w:r>
          </w:p>
        </w:tc>
      </w:tr>
      <w:tr w:rsidR="008D1A78" w:rsidTr="00B70D46">
        <w:tc>
          <w:tcPr>
            <w:tcW w:w="2485" w:type="dxa"/>
          </w:tcPr>
          <w:p w:rsidR="008D1A78" w:rsidRDefault="008D1A78" w:rsidP="00B70D46">
            <w:r>
              <w:t>object</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A type mapping is defined for the type of this object</w:t>
            </w:r>
          </w:p>
        </w:tc>
      </w:tr>
      <w:tr w:rsidR="008D1A78" w:rsidTr="00B70D46">
        <w:tc>
          <w:tcPr>
            <w:tcW w:w="2485" w:type="dxa"/>
          </w:tcPr>
          <w:p w:rsidR="008D1A78" w:rsidRDefault="008D1A78" w:rsidP="00B70D46">
            <w:r>
              <w:t>isDefault</w:t>
            </w:r>
          </w:p>
        </w:tc>
        <w:tc>
          <w:tcPr>
            <w:tcW w:w="2576" w:type="dxa"/>
          </w:tcPr>
          <w:p w:rsidR="008D1A78" w:rsidRDefault="008D1A78" w:rsidP="00B70D46">
            <w:r>
              <w:t>no</w:t>
            </w:r>
          </w:p>
        </w:tc>
        <w:tc>
          <w:tcPr>
            <w:tcW w:w="2526" w:type="dxa"/>
          </w:tcPr>
          <w:p w:rsidR="008D1A78" w:rsidRDefault="008D1A78" w:rsidP="00B70D46">
            <w:r>
              <w:t>false</w:t>
            </w:r>
          </w:p>
        </w:tc>
        <w:tc>
          <w:tcPr>
            <w:tcW w:w="2318" w:type="dxa"/>
          </w:tcPr>
          <w:p w:rsidR="008D1A78" w:rsidRDefault="008D1A78" w:rsidP="00B70D46">
            <w:r>
              <w:t>If true, this mapping is the default mapping for the type.</w:t>
            </w:r>
          </w:p>
        </w:tc>
      </w:tr>
    </w:tbl>
    <w:p w:rsidR="008D1A78" w:rsidRDefault="008D1A78" w:rsidP="008D1A78"/>
    <w:p w:rsidR="008D1A78" w:rsidRDefault="008D1A78" w:rsidP="008D1A78">
      <w:r>
        <w:t>appType, if present, should be a name of a type defined in the corresponding interface (determined by the containing InterfaceTypeMappings element).</w:t>
      </w:r>
    </w:p>
    <w:p w:rsidR="008D1A78" w:rsidRDefault="008D1A78" w:rsidP="008D1A78">
      <w:r>
        <w:t>object, if present, should be a name of an object in the corresponding interface (determined by the containing InterfaceTypeMappings element).</w:t>
      </w:r>
    </w:p>
    <w:p w:rsidR="008D1A78" w:rsidRDefault="008D1A78" w:rsidP="008D1A78">
      <w:r>
        <w:t>name and isDefault attributes cannot be present if the object attribute is present.</w:t>
      </w:r>
    </w:p>
    <w:p w:rsidR="008D1A78" w:rsidRDefault="008D1A78" w:rsidP="008D1A78">
      <w:r>
        <w:t>If appType attribute is present, but name attribute is not, it is assumed to be equal to the value of appType attribute.</w:t>
      </w:r>
    </w:p>
    <w:p w:rsidR="008D1A78" w:rsidRDefault="008D1A78" w:rsidP="008D1A78">
      <w:r>
        <w:t>The value of the name attribute should not coincide with any of the names of built-in type mappings (see below).</w:t>
      </w:r>
    </w:p>
    <w:p w:rsidR="008D1A78" w:rsidRDefault="008D1A78" w:rsidP="008D1A78">
      <w:r>
        <w:t>Only one of object and appType attributes may be present.</w:t>
      </w:r>
    </w:p>
    <w:p w:rsidR="008D1A78" w:rsidRDefault="008D1A78" w:rsidP="008D1A78">
      <w:r>
        <w:t>Since there exist only one instance of Boolean type and IPAddress type, elements &lt;BooleanMapping&gt; and &lt;IPAddressMapping&gt; should not specify appType attribute but may specify the object attribute.  All other &lt;xxxMapping&gt; elements should specify either appType or object attribute.</w:t>
      </w:r>
    </w:p>
    <w:p w:rsidR="008D1A78" w:rsidRDefault="008D1A78" w:rsidP="008D1A78">
      <w:r>
        <w:t>There should be no more than one &lt;xxxMapping&gt; element for each particular value of the object attribute.</w:t>
      </w:r>
    </w:p>
    <w:p w:rsidR="008D1A78" w:rsidRDefault="008D1A78" w:rsidP="008D1A78">
      <w:r>
        <w:t>There should be no more than one &lt;xxxMapping&gt; element having isDefault=”true” for each particular value of the appType attribute.</w:t>
      </w:r>
    </w:p>
    <w:p w:rsidR="008D1A78" w:rsidRDefault="008D1A78" w:rsidP="008D1A78">
      <w:r>
        <w:t xml:space="preserve">When &lt;xxxMapping&gt; element specifies appType attribute, it may specify the name attribute.  This name may be used to refer to this mapping in other places of this implementation definition and in run-time.  </w:t>
      </w:r>
    </w:p>
    <w:p w:rsidR="008D1A78" w:rsidRDefault="008D1A78" w:rsidP="008D1A78">
      <w:r>
        <w:t xml:space="preserve">Note that the names of type mappings are local to the interfaces for which they are defined.  E.g., there may be several type mappings with the same name which belong to different interfaces.  A name belongs to the interface defined by the surrounding &lt;InterfaceTypeMappings&gt; element.  When a type </w:t>
      </w:r>
      <w:r>
        <w:lastRenderedPageBreak/>
        <w:t>mapping name is used (such as in typeMapping=”…” attribute), the relevant interface is determined by the context – by the interface to which the type in question belongs.</w:t>
      </w:r>
    </w:p>
    <w:p w:rsidR="008D1A78" w:rsidRDefault="008D1A78" w:rsidP="008D1A78">
      <w:r>
        <w:t>Note also that built-in types belong simultaneously to all interfaces.  However, in each interface the built-in types are considered as its own types.  Thus, each &lt;InterfaceTypeMappings&gt; may define its own mappings for a built-in type.  In mapping selection rules (see below) only mappings defined in an interface in question are considered.</w:t>
      </w:r>
    </w:p>
    <w:p w:rsidR="008D1A78" w:rsidRDefault="008D1A78" w:rsidP="008D1A78">
      <w:pPr>
        <w:pStyle w:val="Heading1"/>
      </w:pPr>
      <w:r>
        <w:t>Simple Type Mappings</w:t>
      </w:r>
    </w:p>
    <w:p w:rsidR="008D1A78" w:rsidRDefault="008D1A78" w:rsidP="008D1A78">
      <w:pPr>
        <w:pStyle w:val="Heading2"/>
      </w:pPr>
      <w:r>
        <w:t>String Mappings</w:t>
      </w:r>
    </w:p>
    <w:p w:rsidR="008D1A78" w:rsidRDefault="008D1A78" w:rsidP="008D1A78">
      <w:r>
        <w:t>&lt;StringMapping&gt; element attributes are:</w:t>
      </w:r>
    </w:p>
    <w:tbl>
      <w:tblPr>
        <w:tblStyle w:val="TableGrid"/>
        <w:tblW w:w="0" w:type="auto"/>
        <w:tblLook w:val="04A0" w:firstRow="1" w:lastRow="0" w:firstColumn="1" w:lastColumn="0" w:noHBand="0" w:noVBand="1"/>
      </w:tblPr>
      <w:tblGrid>
        <w:gridCol w:w="2402"/>
        <w:gridCol w:w="2487"/>
        <w:gridCol w:w="2431"/>
        <w:gridCol w:w="2256"/>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encoding</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 xml:space="preserve">Encoding to be used when serializing the string to byte array.  </w:t>
            </w:r>
          </w:p>
        </w:tc>
      </w:tr>
    </w:tbl>
    <w:p w:rsidR="008D1A78" w:rsidRDefault="008D1A78" w:rsidP="008D1A78"/>
    <w:p w:rsidR="008D1A78" w:rsidRDefault="008D1A78" w:rsidP="008D1A78">
      <w:r>
        <w:t>Possible values for encoding are:</w:t>
      </w:r>
    </w:p>
    <w:tbl>
      <w:tblPr>
        <w:tblStyle w:val="TableGrid"/>
        <w:tblW w:w="0" w:type="auto"/>
        <w:tblLook w:val="04A0" w:firstRow="1" w:lastRow="0" w:firstColumn="1" w:lastColumn="0" w:noHBand="0" w:noVBand="1"/>
      </w:tblPr>
      <w:tblGrid>
        <w:gridCol w:w="4785"/>
        <w:gridCol w:w="4791"/>
      </w:tblGrid>
      <w:tr w:rsidR="008D1A78" w:rsidTr="00B70D46">
        <w:tc>
          <w:tcPr>
            <w:tcW w:w="4952" w:type="dxa"/>
          </w:tcPr>
          <w:p w:rsidR="008D1A78" w:rsidRDefault="008D1A78" w:rsidP="00B70D46">
            <w:r>
              <w:t>Encoding name</w:t>
            </w:r>
          </w:p>
        </w:tc>
        <w:tc>
          <w:tcPr>
            <w:tcW w:w="4953" w:type="dxa"/>
          </w:tcPr>
          <w:p w:rsidR="008D1A78" w:rsidRDefault="008D1A78" w:rsidP="00B70D46">
            <w:r>
              <w:t>Description</w:t>
            </w:r>
          </w:p>
        </w:tc>
      </w:tr>
      <w:tr w:rsidR="008D1A78" w:rsidTr="00B70D46">
        <w:tc>
          <w:tcPr>
            <w:tcW w:w="4952" w:type="dxa"/>
          </w:tcPr>
          <w:p w:rsidR="008D1A78" w:rsidRDefault="008D1A78" w:rsidP="00B70D46">
            <w:r>
              <w:t>Western</w:t>
            </w:r>
          </w:p>
        </w:tc>
        <w:tc>
          <w:tcPr>
            <w:tcW w:w="4953" w:type="dxa"/>
          </w:tcPr>
          <w:p w:rsidR="008D1A78" w:rsidRDefault="008D1A78" w:rsidP="00B70D46">
            <w:r>
              <w:t>Same as Windows-1252</w:t>
            </w:r>
          </w:p>
        </w:tc>
      </w:tr>
      <w:tr w:rsidR="008D1A78" w:rsidTr="00B70D46">
        <w:tc>
          <w:tcPr>
            <w:tcW w:w="4952" w:type="dxa"/>
          </w:tcPr>
          <w:p w:rsidR="008D1A78" w:rsidRDefault="008D1A78" w:rsidP="00B70D46">
            <w:r>
              <w:t>Windows-1252</w:t>
            </w:r>
          </w:p>
        </w:tc>
        <w:tc>
          <w:tcPr>
            <w:tcW w:w="4953" w:type="dxa"/>
          </w:tcPr>
          <w:p w:rsidR="008D1A78" w:rsidRDefault="008D1A78" w:rsidP="00B70D46">
            <w:r>
              <w:t>Standard 8-bit Western European Windows encoding.</w:t>
            </w:r>
          </w:p>
        </w:tc>
      </w:tr>
      <w:tr w:rsidR="008D1A78" w:rsidTr="00B70D46">
        <w:tc>
          <w:tcPr>
            <w:tcW w:w="4952" w:type="dxa"/>
          </w:tcPr>
          <w:p w:rsidR="008D1A78" w:rsidRDefault="008D1A78" w:rsidP="00B70D46">
            <w:r>
              <w:t>UTF-16</w:t>
            </w:r>
          </w:p>
        </w:tc>
        <w:tc>
          <w:tcPr>
            <w:tcW w:w="4953" w:type="dxa"/>
          </w:tcPr>
          <w:p w:rsidR="008D1A78" w:rsidRDefault="008D1A78" w:rsidP="00B70D46">
            <w:r>
              <w:t>Standard 16-bit Unicode encoding</w:t>
            </w:r>
          </w:p>
        </w:tc>
      </w:tr>
      <w:tr w:rsidR="008D1A78" w:rsidTr="00B70D46">
        <w:tc>
          <w:tcPr>
            <w:tcW w:w="4952" w:type="dxa"/>
          </w:tcPr>
          <w:p w:rsidR="008D1A78" w:rsidRDefault="008D1A78" w:rsidP="00B70D46">
            <w:r>
              <w:t>UTF-16BE</w:t>
            </w:r>
          </w:p>
        </w:tc>
        <w:tc>
          <w:tcPr>
            <w:tcW w:w="4953" w:type="dxa"/>
          </w:tcPr>
          <w:p w:rsidR="008D1A78" w:rsidRDefault="008D1A78" w:rsidP="00B70D46">
            <w:r>
              <w:t>Standard 16-bit Unicode encoding, big-endian.</w:t>
            </w:r>
          </w:p>
        </w:tc>
      </w:tr>
    </w:tbl>
    <w:p w:rsidR="008D1A78" w:rsidRDefault="008D1A78" w:rsidP="008D1A78"/>
    <w:p w:rsidR="007631B8" w:rsidRDefault="007631B8" w:rsidP="008D1A78">
      <w:r>
        <w:t>Example.</w:t>
      </w:r>
    </w:p>
    <w:p w:rsidR="007631B8" w:rsidRDefault="007631B8" w:rsidP="007631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t>&lt;</w:t>
      </w:r>
      <w:r>
        <w:rPr>
          <w:rFonts w:ascii="Consolas" w:hAnsi="Consolas" w:cs="Consolas"/>
          <w:color w:val="A31515"/>
          <w:sz w:val="19"/>
          <w:szCs w:val="19"/>
        </w:rPr>
        <w:t>StringMapping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Location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appType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Location</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Western</w:t>
      </w:r>
      <w:r>
        <w:rPr>
          <w:rFonts w:ascii="Consolas" w:hAnsi="Consolas" w:cs="Consolas"/>
          <w:sz w:val="19"/>
          <w:szCs w:val="19"/>
        </w:rPr>
        <w:t>"</w:t>
      </w:r>
      <w:r>
        <w:rPr>
          <w:rFonts w:ascii="Consolas" w:hAnsi="Consolas" w:cs="Consolas"/>
          <w:color w:val="0000FF"/>
          <w:sz w:val="19"/>
          <w:szCs w:val="19"/>
        </w:rPr>
        <w:t>/&gt;</w:t>
      </w:r>
    </w:p>
    <w:p w:rsidR="007631B8" w:rsidRDefault="007631B8" w:rsidP="007631B8">
      <w:pPr>
        <w:autoSpaceDE w:val="0"/>
        <w:autoSpaceDN w:val="0"/>
        <w:adjustRightInd w:val="0"/>
        <w:spacing w:after="0" w:line="240" w:lineRule="auto"/>
        <w:rPr>
          <w:rFonts w:ascii="Consolas" w:hAnsi="Consolas" w:cs="Consolas"/>
          <w:sz w:val="19"/>
          <w:szCs w:val="19"/>
        </w:rPr>
      </w:pPr>
    </w:p>
    <w:p w:rsidR="008D1A78" w:rsidRDefault="008D1A78" w:rsidP="008D1A78">
      <w:pPr>
        <w:pStyle w:val="Heading2"/>
      </w:pPr>
      <w:r>
        <w:t>Numeric Mappings</w:t>
      </w:r>
    </w:p>
    <w:p w:rsidR="008D1A78" w:rsidRPr="006868EA" w:rsidRDefault="008D1A78" w:rsidP="008D1A78">
      <w:r>
        <w:t>&lt;NumericMapping&gt; element attributes are:</w:t>
      </w:r>
    </w:p>
    <w:tbl>
      <w:tblPr>
        <w:tblStyle w:val="TableGrid"/>
        <w:tblW w:w="0" w:type="auto"/>
        <w:tblLook w:val="04A0" w:firstRow="1" w:lastRow="0" w:firstColumn="1" w:lastColumn="0" w:noHBand="0" w:noVBand="1"/>
      </w:tblPr>
      <w:tblGrid>
        <w:gridCol w:w="2403"/>
        <w:gridCol w:w="2473"/>
        <w:gridCol w:w="2417"/>
        <w:gridCol w:w="2283"/>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byteOrder</w:t>
            </w:r>
          </w:p>
        </w:tc>
        <w:tc>
          <w:tcPr>
            <w:tcW w:w="2576" w:type="dxa"/>
          </w:tcPr>
          <w:p w:rsidR="008D1A78" w:rsidRDefault="008D1A78" w:rsidP="00B70D46">
            <w:r>
              <w:t>No</w:t>
            </w:r>
          </w:p>
        </w:tc>
        <w:tc>
          <w:tcPr>
            <w:tcW w:w="2526" w:type="dxa"/>
          </w:tcPr>
          <w:p w:rsidR="008D1A78" w:rsidRDefault="008D1A78" w:rsidP="00B70D46">
            <w:r>
              <w:t>Normal</w:t>
            </w:r>
          </w:p>
        </w:tc>
        <w:tc>
          <w:tcPr>
            <w:tcW w:w="2318" w:type="dxa"/>
          </w:tcPr>
          <w:p w:rsidR="008D1A78" w:rsidRDefault="008D1A78">
            <w:r>
              <w:t>Byte order to be used when serializing the value as a sequence of bytes.</w:t>
            </w:r>
            <w:ins w:id="52" w:author="Sergei Dvornikov" w:date="2013-04-19T16:46:00Z">
              <w:r w:rsidR="005A4D89">
                <w:t xml:space="preserve">  Ignored, if bitMapping=true.</w:t>
              </w:r>
            </w:ins>
          </w:p>
        </w:tc>
      </w:tr>
      <w:tr w:rsidR="008D1A78" w:rsidTr="00B70D46">
        <w:tc>
          <w:tcPr>
            <w:tcW w:w="2485" w:type="dxa"/>
          </w:tcPr>
          <w:p w:rsidR="008D1A78" w:rsidRDefault="008D1A78" w:rsidP="00B70D46">
            <w:r>
              <w:t>size</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Size of the object when serialized into virtual memory.</w:t>
            </w:r>
          </w:p>
        </w:tc>
      </w:tr>
      <w:tr w:rsidR="008D1A78" w:rsidTr="00B70D46">
        <w:tc>
          <w:tcPr>
            <w:tcW w:w="2485" w:type="dxa"/>
          </w:tcPr>
          <w:p w:rsidR="008D1A78" w:rsidRDefault="008D1A78" w:rsidP="00B70D46">
            <w:r>
              <w:lastRenderedPageBreak/>
              <w:t>bitMapping</w:t>
            </w:r>
          </w:p>
        </w:tc>
        <w:tc>
          <w:tcPr>
            <w:tcW w:w="2576" w:type="dxa"/>
          </w:tcPr>
          <w:p w:rsidR="008D1A78" w:rsidRDefault="008D1A78" w:rsidP="00B70D46">
            <w:r>
              <w:t>No</w:t>
            </w:r>
          </w:p>
        </w:tc>
        <w:tc>
          <w:tcPr>
            <w:tcW w:w="2526" w:type="dxa"/>
          </w:tcPr>
          <w:p w:rsidR="008D1A78" w:rsidRDefault="008D1A78" w:rsidP="00B70D46">
            <w:r>
              <w:t>false</w:t>
            </w:r>
          </w:p>
        </w:tc>
        <w:tc>
          <w:tcPr>
            <w:tcW w:w="2318" w:type="dxa"/>
          </w:tcPr>
          <w:p w:rsidR="008D1A78" w:rsidRDefault="008D1A78" w:rsidP="00B70D46">
            <w:r>
              <w:t>When “true”, size is in bits, otherwise in bytes.</w:t>
            </w:r>
          </w:p>
        </w:tc>
      </w:tr>
      <w:tr w:rsidR="008D1A78" w:rsidTr="00B70D46">
        <w:tc>
          <w:tcPr>
            <w:tcW w:w="2485" w:type="dxa"/>
          </w:tcPr>
          <w:p w:rsidR="008D1A78" w:rsidRDefault="008D1A78" w:rsidP="00B70D46">
            <w:r>
              <w:t>isSigned</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Bytes in virtual memory are interpreted as signed number (not to be confused with signed/unsigned status of corresponding application type).</w:t>
            </w:r>
          </w:p>
        </w:tc>
      </w:tr>
      <w:tr w:rsidR="008D1A78" w:rsidTr="00B70D46">
        <w:tc>
          <w:tcPr>
            <w:tcW w:w="2485" w:type="dxa"/>
          </w:tcPr>
          <w:p w:rsidR="008D1A78" w:rsidRDefault="008D1A78" w:rsidP="00B70D46">
            <w:r>
              <w:t>float</w:t>
            </w:r>
          </w:p>
        </w:tc>
        <w:tc>
          <w:tcPr>
            <w:tcW w:w="2576" w:type="dxa"/>
          </w:tcPr>
          <w:p w:rsidR="008D1A78" w:rsidRDefault="008D1A78" w:rsidP="00B70D46">
            <w:r>
              <w:t>No</w:t>
            </w:r>
          </w:p>
        </w:tc>
        <w:tc>
          <w:tcPr>
            <w:tcW w:w="2526" w:type="dxa"/>
          </w:tcPr>
          <w:p w:rsidR="008D1A78" w:rsidRDefault="008D1A78" w:rsidP="00B70D46">
            <w:r>
              <w:t>false</w:t>
            </w:r>
          </w:p>
        </w:tc>
        <w:tc>
          <w:tcPr>
            <w:tcW w:w="2318" w:type="dxa"/>
          </w:tcPr>
          <w:p w:rsidR="008D1A78" w:rsidRDefault="008D1A78" w:rsidP="00B70D46">
            <w:r>
              <w:t>When true, the number is stored in memory in IEEE floating point format.</w:t>
            </w:r>
          </w:p>
        </w:tc>
      </w:tr>
    </w:tbl>
    <w:p w:rsidR="008D1A78" w:rsidRDefault="008D1A78" w:rsidP="008D1A78"/>
    <w:p w:rsidR="008D1A78" w:rsidRDefault="008D1A78" w:rsidP="008D1A78">
      <w:r>
        <w:t>The &lt;NumericMapping&gt; element may have the following child elements:</w:t>
      </w:r>
    </w:p>
    <w:p w:rsidR="008D1A78" w:rsidRDefault="008D1A78" w:rsidP="00E85ABB">
      <w:pPr>
        <w:pStyle w:val="ListParagraph"/>
        <w:numPr>
          <w:ilvl w:val="0"/>
          <w:numId w:val="14"/>
        </w:numPr>
      </w:pPr>
      <w:r>
        <w:t>At most one &lt;Scaling&gt; element;</w:t>
      </w:r>
    </w:p>
    <w:p w:rsidR="008D1A78" w:rsidRDefault="008D1A78" w:rsidP="00E85ABB">
      <w:pPr>
        <w:pStyle w:val="ListParagraph"/>
        <w:numPr>
          <w:ilvl w:val="0"/>
          <w:numId w:val="14"/>
        </w:numPr>
      </w:pPr>
      <w:r>
        <w:t>At most one &lt;FixedPoint&gt; element;</w:t>
      </w:r>
    </w:p>
    <w:p w:rsidR="008D1A78" w:rsidRDefault="008D1A78" w:rsidP="00E85ABB">
      <w:pPr>
        <w:pStyle w:val="ListParagraph"/>
        <w:numPr>
          <w:ilvl w:val="0"/>
          <w:numId w:val="14"/>
        </w:numPr>
      </w:pPr>
      <w:r>
        <w:t>One or more &lt;SpecialValue&gt; elements.</w:t>
      </w:r>
    </w:p>
    <w:p w:rsidR="008D1A78" w:rsidRDefault="008D1A78" w:rsidP="008D1A78">
      <w:r>
        <w:t>The &lt;Scaling&gt; element has the following attributes:</w:t>
      </w:r>
    </w:p>
    <w:tbl>
      <w:tblPr>
        <w:tblStyle w:val="TableGrid"/>
        <w:tblW w:w="0" w:type="auto"/>
        <w:tblLook w:val="04A0" w:firstRow="1" w:lastRow="0" w:firstColumn="1" w:lastColumn="0" w:noHBand="0" w:noVBand="1"/>
      </w:tblPr>
      <w:tblGrid>
        <w:gridCol w:w="2400"/>
        <w:gridCol w:w="2482"/>
        <w:gridCol w:w="2425"/>
        <w:gridCol w:w="2269"/>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multiplier</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A number to multiply by.</w:t>
            </w:r>
          </w:p>
        </w:tc>
      </w:tr>
      <w:tr w:rsidR="008D1A78" w:rsidTr="00B70D46">
        <w:tc>
          <w:tcPr>
            <w:tcW w:w="2485" w:type="dxa"/>
          </w:tcPr>
          <w:p w:rsidR="008D1A78" w:rsidRDefault="008D1A78" w:rsidP="00B70D46">
            <w:r>
              <w:t>adder</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A number to be added to the result of multiplication.</w:t>
            </w:r>
          </w:p>
        </w:tc>
      </w:tr>
    </w:tbl>
    <w:p w:rsidR="008D1A78" w:rsidRDefault="008D1A78" w:rsidP="008D1A78"/>
    <w:p w:rsidR="008D1A78" w:rsidRDefault="008D1A78" w:rsidP="008D1A78">
      <w:r>
        <w:t>The &lt;Scaling&gt; element defines a linear transformation which is performed on a value read from virtual memory to obtain an application object value.  When an application value is written to memory, a reverse transformation is performed and the result is being put to virtual memory.  Thus, the multiplier cannot be zero.</w:t>
      </w:r>
    </w:p>
    <w:p w:rsidR="008D1A78" w:rsidRDefault="008D1A78" w:rsidP="008D1A78">
      <w:r>
        <w:t>If &lt;Scaling&gt; element is not present, identical transformation is assumed: multiplier=”1.0” and adder=”0.0”.</w:t>
      </w:r>
    </w:p>
    <w:p w:rsidR="008D1A78" w:rsidRDefault="008D1A78" w:rsidP="008D1A78">
      <w:r>
        <w:t>The &lt;FixedPoint&gt; element has the following attributes:</w:t>
      </w:r>
    </w:p>
    <w:tbl>
      <w:tblPr>
        <w:tblStyle w:val="TableGrid"/>
        <w:tblW w:w="0" w:type="auto"/>
        <w:tblLook w:val="04A0" w:firstRow="1" w:lastRow="0" w:firstColumn="1" w:lastColumn="0" w:noHBand="0" w:noVBand="1"/>
      </w:tblPr>
      <w:tblGrid>
        <w:gridCol w:w="2409"/>
        <w:gridCol w:w="2477"/>
        <w:gridCol w:w="2421"/>
        <w:gridCol w:w="2269"/>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lengthInBits</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 xml:space="preserve">A number of binary digits after dot in fixed </w:t>
            </w:r>
            <w:r>
              <w:lastRenderedPageBreak/>
              <w:t>point representation of the number.</w:t>
            </w:r>
          </w:p>
        </w:tc>
      </w:tr>
    </w:tbl>
    <w:p w:rsidR="008D1A78" w:rsidRDefault="008D1A78" w:rsidP="008D1A78"/>
    <w:p w:rsidR="008D1A78" w:rsidRDefault="008D1A78" w:rsidP="008D1A78">
      <w:r>
        <w:t>The &lt;SpecialValue&gt; element attributes:</w:t>
      </w:r>
    </w:p>
    <w:tbl>
      <w:tblPr>
        <w:tblStyle w:val="TableGrid"/>
        <w:tblW w:w="0" w:type="auto"/>
        <w:tblLook w:val="04A0" w:firstRow="1" w:lastRow="0" w:firstColumn="1" w:lastColumn="0" w:noHBand="0" w:noVBand="1"/>
      </w:tblPr>
      <w:tblGrid>
        <w:gridCol w:w="2392"/>
        <w:gridCol w:w="2484"/>
        <w:gridCol w:w="2428"/>
        <w:gridCol w:w="2272"/>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name</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Special value, as defined in NumericType definition.</w:t>
            </w:r>
          </w:p>
        </w:tc>
      </w:tr>
      <w:tr w:rsidR="008D1A78" w:rsidTr="00B70D46">
        <w:tc>
          <w:tcPr>
            <w:tcW w:w="2485" w:type="dxa"/>
          </w:tcPr>
          <w:p w:rsidR="008D1A78" w:rsidRDefault="008D1A78" w:rsidP="00B70D46">
            <w:r>
              <w:t>mapsTo</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Numeric representation of this special value in virtual memory.</w:t>
            </w:r>
          </w:p>
        </w:tc>
      </w:tr>
    </w:tbl>
    <w:p w:rsidR="008D1A78" w:rsidRDefault="008D1A78" w:rsidP="008D1A78"/>
    <w:p w:rsidR="008D1A78" w:rsidRDefault="008D1A78" w:rsidP="008D1A78">
      <w:r>
        <w:t>If NumericType defines &lt;SpecialValue&gt;s, in &lt;NumericMapping&gt; there should be &lt;SpecialValue&gt;s with exactly same names.  There should be no &lt;SpecialValue&gt; elements if &lt;NumericType&gt; does not define them.</w:t>
      </w:r>
    </w:p>
    <w:p w:rsidR="008D1A78" w:rsidRDefault="008D1A78" w:rsidP="008D1A78">
      <w:r>
        <w:t>All mapsTo values should be different.</w:t>
      </w:r>
    </w:p>
    <w:p w:rsidR="008D1A78" w:rsidRDefault="008D1A78" w:rsidP="008D1A78">
      <w:r>
        <w:t>All mapsTo values should not belong to the interval of values corresponding to the &lt;Range&gt; interval of &lt;NumericType&gt; under scaling.</w:t>
      </w:r>
    </w:p>
    <w:p w:rsidR="008D1A78" w:rsidRDefault="008D1A78" w:rsidP="008D1A78">
      <w:r>
        <w:t>If float=”true”, there should be no &lt;FixedPoint&gt; element, bitMapping should be false, isSigned should be true, and size should be equal to 4 or 8.</w:t>
      </w:r>
    </w:p>
    <w:p w:rsidR="008D1A78" w:rsidRDefault="008D1A78" w:rsidP="008D1A78">
      <w:r>
        <w:t>If the &lt;FixedPoint&gt; element is present, the float attribute should be “false” or absent.</w:t>
      </w:r>
    </w:p>
    <w:p w:rsidR="007631B8" w:rsidRDefault="007631B8" w:rsidP="008D1A78">
      <w:r>
        <w:t>Example.</w:t>
      </w:r>
    </w:p>
    <w:p w:rsidR="001973AA" w:rsidRDefault="007631B8" w:rsidP="00197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NumericMapping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PowerFactorAngleDeadBand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appType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PowerFactorAngleDeadBand</w:t>
      </w:r>
      <w:r>
        <w:rPr>
          <w:rFonts w:ascii="Consolas" w:hAnsi="Consolas" w:cs="Consolas"/>
          <w:sz w:val="19"/>
          <w:szCs w:val="19"/>
        </w:rPr>
        <w:t>"</w:t>
      </w:r>
      <w:r>
        <w:rPr>
          <w:rFonts w:ascii="Consolas" w:hAnsi="Consolas" w:cs="Consolas"/>
          <w:color w:val="0000FF"/>
          <w:sz w:val="19"/>
          <w:szCs w:val="19"/>
        </w:rPr>
        <w:t xml:space="preserve"> </w:t>
      </w:r>
    </w:p>
    <w:p w:rsidR="007631B8" w:rsidRDefault="001973AA" w:rsidP="001973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sidR="007631B8">
        <w:rPr>
          <w:rFonts w:ascii="Consolas" w:hAnsi="Consolas" w:cs="Consolas"/>
          <w:color w:val="FF0000"/>
          <w:sz w:val="19"/>
          <w:szCs w:val="19"/>
        </w:rPr>
        <w:t>isSigned</w:t>
      </w:r>
      <w:r w:rsidR="007631B8">
        <w:rPr>
          <w:rFonts w:ascii="Consolas" w:hAnsi="Consolas" w:cs="Consolas"/>
          <w:color w:val="0000FF"/>
          <w:sz w:val="19"/>
          <w:szCs w:val="19"/>
        </w:rPr>
        <w:t>=</w:t>
      </w:r>
      <w:r w:rsidR="007631B8">
        <w:rPr>
          <w:rFonts w:ascii="Consolas" w:hAnsi="Consolas" w:cs="Consolas"/>
          <w:sz w:val="19"/>
          <w:szCs w:val="19"/>
        </w:rPr>
        <w:t>"</w:t>
      </w:r>
      <w:r w:rsidR="007631B8">
        <w:rPr>
          <w:rFonts w:ascii="Consolas" w:hAnsi="Consolas" w:cs="Consolas"/>
          <w:color w:val="0000FF"/>
          <w:sz w:val="19"/>
          <w:szCs w:val="19"/>
        </w:rPr>
        <w:t>false</w:t>
      </w:r>
      <w:r w:rsidR="007631B8">
        <w:rPr>
          <w:rFonts w:ascii="Consolas" w:hAnsi="Consolas" w:cs="Consolas"/>
          <w:sz w:val="19"/>
          <w:szCs w:val="19"/>
        </w:rPr>
        <w:t>"</w:t>
      </w:r>
      <w:r w:rsidR="007631B8">
        <w:rPr>
          <w:rFonts w:ascii="Consolas" w:hAnsi="Consolas" w:cs="Consolas"/>
          <w:color w:val="0000FF"/>
          <w:sz w:val="19"/>
          <w:szCs w:val="19"/>
        </w:rPr>
        <w:t xml:space="preserve"> </w:t>
      </w:r>
      <w:r w:rsidR="007631B8">
        <w:rPr>
          <w:rFonts w:ascii="Consolas" w:hAnsi="Consolas" w:cs="Consolas"/>
          <w:color w:val="FF0000"/>
          <w:sz w:val="19"/>
          <w:szCs w:val="19"/>
        </w:rPr>
        <w:t>size</w:t>
      </w:r>
      <w:r w:rsidR="007631B8">
        <w:rPr>
          <w:rFonts w:ascii="Consolas" w:hAnsi="Consolas" w:cs="Consolas"/>
          <w:color w:val="0000FF"/>
          <w:sz w:val="19"/>
          <w:szCs w:val="19"/>
        </w:rPr>
        <w:t>=</w:t>
      </w:r>
      <w:r w:rsidR="007631B8">
        <w:rPr>
          <w:rFonts w:ascii="Consolas" w:hAnsi="Consolas" w:cs="Consolas"/>
          <w:sz w:val="19"/>
          <w:szCs w:val="19"/>
        </w:rPr>
        <w:t>"</w:t>
      </w:r>
      <w:r w:rsidR="007631B8">
        <w:rPr>
          <w:rFonts w:ascii="Consolas" w:hAnsi="Consolas" w:cs="Consolas"/>
          <w:color w:val="0000FF"/>
          <w:sz w:val="19"/>
          <w:szCs w:val="19"/>
        </w:rPr>
        <w:t>2</w:t>
      </w:r>
      <w:r w:rsidR="007631B8">
        <w:rPr>
          <w:rFonts w:ascii="Consolas" w:hAnsi="Consolas" w:cs="Consolas"/>
          <w:sz w:val="19"/>
          <w:szCs w:val="19"/>
        </w:rPr>
        <w:t>"</w:t>
      </w:r>
      <w:r w:rsidR="007631B8">
        <w:rPr>
          <w:rFonts w:ascii="Consolas" w:hAnsi="Consolas" w:cs="Consolas"/>
          <w:color w:val="0000FF"/>
          <w:sz w:val="19"/>
          <w:szCs w:val="19"/>
        </w:rPr>
        <w:t xml:space="preserve"> </w:t>
      </w:r>
      <w:r w:rsidR="007631B8">
        <w:rPr>
          <w:rFonts w:ascii="Consolas" w:hAnsi="Consolas" w:cs="Consolas"/>
          <w:color w:val="FF0000"/>
          <w:sz w:val="19"/>
          <w:szCs w:val="19"/>
        </w:rPr>
        <w:t>isDefault</w:t>
      </w:r>
      <w:r w:rsidR="007631B8">
        <w:rPr>
          <w:rFonts w:ascii="Consolas" w:hAnsi="Consolas" w:cs="Consolas"/>
          <w:color w:val="0000FF"/>
          <w:sz w:val="19"/>
          <w:szCs w:val="19"/>
        </w:rPr>
        <w:t>=</w:t>
      </w:r>
      <w:r w:rsidR="007631B8">
        <w:rPr>
          <w:rFonts w:ascii="Consolas" w:hAnsi="Consolas" w:cs="Consolas"/>
          <w:sz w:val="19"/>
          <w:szCs w:val="19"/>
        </w:rPr>
        <w:t>"</w:t>
      </w:r>
      <w:r w:rsidR="007631B8">
        <w:rPr>
          <w:rFonts w:ascii="Consolas" w:hAnsi="Consolas" w:cs="Consolas"/>
          <w:color w:val="0000FF"/>
          <w:sz w:val="19"/>
          <w:szCs w:val="19"/>
        </w:rPr>
        <w:t>true</w:t>
      </w:r>
      <w:r w:rsidR="007631B8">
        <w:rPr>
          <w:rFonts w:ascii="Consolas" w:hAnsi="Consolas" w:cs="Consolas"/>
          <w:sz w:val="19"/>
          <w:szCs w:val="19"/>
        </w:rPr>
        <w:t>"</w:t>
      </w:r>
      <w:r w:rsidR="007631B8">
        <w:rPr>
          <w:rFonts w:ascii="Consolas" w:hAnsi="Consolas" w:cs="Consolas"/>
          <w:color w:val="0000FF"/>
          <w:sz w:val="19"/>
          <w:szCs w:val="19"/>
        </w:rPr>
        <w:t>&gt;</w:t>
      </w:r>
    </w:p>
    <w:p w:rsidR="007631B8" w:rsidRDefault="007631B8" w:rsidP="007631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Scaling</w:t>
      </w:r>
      <w:r>
        <w:rPr>
          <w:rFonts w:ascii="Consolas" w:hAnsi="Consolas" w:cs="Consolas"/>
          <w:color w:val="0000FF"/>
          <w:sz w:val="19"/>
          <w:szCs w:val="19"/>
        </w:rPr>
        <w:t xml:space="preserve"> </w:t>
      </w:r>
      <w:r>
        <w:rPr>
          <w:rFonts w:ascii="Consolas" w:hAnsi="Consolas" w:cs="Consolas"/>
          <w:color w:val="FF0000"/>
          <w:sz w:val="19"/>
          <w:szCs w:val="19"/>
        </w:rPr>
        <w:t>adder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multiplier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0.125</w:t>
      </w:r>
      <w:r>
        <w:rPr>
          <w:rFonts w:ascii="Consolas" w:hAnsi="Consolas" w:cs="Consolas"/>
          <w:sz w:val="19"/>
          <w:szCs w:val="19"/>
        </w:rPr>
        <w:t>"</w:t>
      </w:r>
      <w:r>
        <w:rPr>
          <w:rFonts w:ascii="Consolas" w:hAnsi="Consolas" w:cs="Consolas"/>
          <w:color w:val="0000FF"/>
          <w:sz w:val="19"/>
          <w:szCs w:val="19"/>
        </w:rPr>
        <w:t>/&gt;</w:t>
      </w:r>
    </w:p>
    <w:p w:rsidR="007631B8" w:rsidRDefault="007631B8" w:rsidP="007631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SpecialValue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NA</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mapsTo</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65535</w:t>
      </w:r>
      <w:r>
        <w:rPr>
          <w:rFonts w:ascii="Consolas" w:hAnsi="Consolas" w:cs="Consolas"/>
          <w:sz w:val="19"/>
          <w:szCs w:val="19"/>
        </w:rPr>
        <w:t>"</w:t>
      </w:r>
      <w:r>
        <w:rPr>
          <w:rFonts w:ascii="Consolas" w:hAnsi="Consolas" w:cs="Consolas"/>
          <w:color w:val="0000FF"/>
          <w:sz w:val="19"/>
          <w:szCs w:val="19"/>
        </w:rPr>
        <w:t>/&gt;</w:t>
      </w:r>
    </w:p>
    <w:p w:rsidR="007631B8" w:rsidRDefault="007631B8" w:rsidP="007631B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NumericMapping</w:t>
      </w:r>
      <w:r>
        <w:rPr>
          <w:rFonts w:ascii="Consolas" w:hAnsi="Consolas" w:cs="Consolas"/>
          <w:color w:val="0000FF"/>
          <w:sz w:val="19"/>
          <w:szCs w:val="19"/>
        </w:rPr>
        <w:t>&gt;</w:t>
      </w:r>
    </w:p>
    <w:p w:rsidR="007631B8" w:rsidRDefault="007631B8" w:rsidP="007631B8">
      <w:pPr>
        <w:autoSpaceDE w:val="0"/>
        <w:autoSpaceDN w:val="0"/>
        <w:adjustRightInd w:val="0"/>
        <w:spacing w:after="0" w:line="240" w:lineRule="auto"/>
        <w:rPr>
          <w:rFonts w:ascii="Consolas" w:hAnsi="Consolas" w:cs="Consolas"/>
          <w:sz w:val="19"/>
          <w:szCs w:val="19"/>
        </w:rPr>
      </w:pPr>
    </w:p>
    <w:p w:rsidR="008D1A78" w:rsidRDefault="008D1A78" w:rsidP="008D1A78">
      <w:pPr>
        <w:pStyle w:val="Heading2"/>
      </w:pPr>
      <w:r>
        <w:t>GPSLongitude and GPSLatitude Mappings</w:t>
      </w:r>
    </w:p>
    <w:p w:rsidR="008D1A78" w:rsidRPr="00320543" w:rsidRDefault="008D1A78" w:rsidP="008D1A78">
      <w:r>
        <w:t>There are built-in gpslongitude and gpslatitude types and type mappings, but creation of user-defined mappings for these types is not supported.</w:t>
      </w:r>
    </w:p>
    <w:p w:rsidR="008D1A78" w:rsidRDefault="008D1A78" w:rsidP="008D1A78">
      <w:pPr>
        <w:pStyle w:val="Heading2"/>
      </w:pPr>
      <w:r>
        <w:t>Boolean Mappings</w:t>
      </w:r>
    </w:p>
    <w:p w:rsidR="008D1A78" w:rsidRPr="00542099" w:rsidRDefault="008D1A78" w:rsidP="008D1A78">
      <w:r>
        <w:t>&lt;BooleanMapping&gt; element does not specify the appType attribute, because there is only one Boolean type.</w:t>
      </w:r>
    </w:p>
    <w:p w:rsidR="008D1A78" w:rsidRPr="006868EA" w:rsidRDefault="008D1A78" w:rsidP="008D1A78">
      <w:r>
        <w:lastRenderedPageBreak/>
        <w:t>&lt;BooleanMapping&gt; element attributes are:</w:t>
      </w:r>
    </w:p>
    <w:tbl>
      <w:tblPr>
        <w:tblStyle w:val="TableGrid"/>
        <w:tblW w:w="0" w:type="auto"/>
        <w:tblLook w:val="04A0" w:firstRow="1" w:lastRow="0" w:firstColumn="1" w:lastColumn="0" w:noHBand="0" w:noVBand="1"/>
      </w:tblPr>
      <w:tblGrid>
        <w:gridCol w:w="2390"/>
        <w:gridCol w:w="2491"/>
        <w:gridCol w:w="2436"/>
        <w:gridCol w:w="2259"/>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tc>
        <w:tc>
          <w:tcPr>
            <w:tcW w:w="2576" w:type="dxa"/>
          </w:tcPr>
          <w:p w:rsidR="008D1A78" w:rsidRDefault="008D1A78" w:rsidP="00B70D46"/>
        </w:tc>
        <w:tc>
          <w:tcPr>
            <w:tcW w:w="2526" w:type="dxa"/>
          </w:tcPr>
          <w:p w:rsidR="008D1A78" w:rsidRDefault="008D1A78" w:rsidP="00B70D46"/>
        </w:tc>
        <w:tc>
          <w:tcPr>
            <w:tcW w:w="2318" w:type="dxa"/>
          </w:tcPr>
          <w:p w:rsidR="008D1A78" w:rsidRDefault="008D1A78" w:rsidP="00B70D46"/>
        </w:tc>
      </w:tr>
    </w:tbl>
    <w:p w:rsidR="008D1A78" w:rsidRDefault="008D1A78" w:rsidP="008D1A78"/>
    <w:p w:rsidR="008D1A78" w:rsidRDefault="008D1A78" w:rsidP="008D1A78">
      <w:r>
        <w:t>&lt;BooleanMapping&gt; element should have one of the two child elements:</w:t>
      </w:r>
    </w:p>
    <w:p w:rsidR="008D1A78" w:rsidRDefault="008D1A78" w:rsidP="00E85ABB">
      <w:pPr>
        <w:pStyle w:val="ListParagraph"/>
        <w:numPr>
          <w:ilvl w:val="0"/>
          <w:numId w:val="15"/>
        </w:numPr>
      </w:pPr>
      <w:r>
        <w:t>&lt;cstyle&gt;</w:t>
      </w:r>
    </w:p>
    <w:p w:rsidR="008D1A78" w:rsidRDefault="008D1A78" w:rsidP="00E85ABB">
      <w:pPr>
        <w:pStyle w:val="ListParagraph"/>
        <w:numPr>
          <w:ilvl w:val="0"/>
          <w:numId w:val="15"/>
        </w:numPr>
      </w:pPr>
      <w:r>
        <w:t>&lt;fixed&gt;</w:t>
      </w:r>
    </w:p>
    <w:p w:rsidR="008D1A78" w:rsidRDefault="008D1A78" w:rsidP="008D1A78">
      <w:r>
        <w:t>&lt;cstyle&gt; element attributes:</w:t>
      </w:r>
    </w:p>
    <w:tbl>
      <w:tblPr>
        <w:tblStyle w:val="TableGrid"/>
        <w:tblW w:w="0" w:type="auto"/>
        <w:tblLook w:val="04A0" w:firstRow="1" w:lastRow="0" w:firstColumn="1" w:lastColumn="0" w:noHBand="0" w:noVBand="1"/>
      </w:tblPr>
      <w:tblGrid>
        <w:gridCol w:w="2428"/>
        <w:gridCol w:w="2457"/>
        <w:gridCol w:w="2398"/>
        <w:gridCol w:w="2293"/>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numericMapping</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Name of the &lt;NumericMapping&gt; used to store the numeric representation of the Boolean value.</w:t>
            </w:r>
          </w:p>
        </w:tc>
      </w:tr>
    </w:tbl>
    <w:p w:rsidR="008D1A78" w:rsidRDefault="008D1A78" w:rsidP="008D1A78"/>
    <w:p w:rsidR="008D1A78" w:rsidRDefault="008D1A78" w:rsidP="008D1A78">
      <w:r>
        <w:t>The &lt;Range&gt; of the numeric type of numericMapping should contain the value 0 and at least one non-zero value.</w:t>
      </w:r>
    </w:p>
    <w:p w:rsidR="008D1A78" w:rsidRDefault="008D1A78" w:rsidP="008D1A78">
      <w:r>
        <w:t>When &lt;cstyle&gt; element is present, numeric zero value corresponds to “false”, and all other numeric values are interpreted as “true”.  When a “false” value is written to virtual memory, then the value of 0 is written. When a “true” value is written, the corresponding provider writes some non-zero value belonging the &lt;Range&gt; of corresponding numeric type.  Which particular value will be written is not specified.</w:t>
      </w:r>
    </w:p>
    <w:p w:rsidR="008D1A78" w:rsidRDefault="008D1A78" w:rsidP="008D1A78">
      <w:r>
        <w:t xml:space="preserve"> &lt;fixed&gt; element attributes:</w:t>
      </w:r>
    </w:p>
    <w:tbl>
      <w:tblPr>
        <w:tblStyle w:val="TableGrid"/>
        <w:tblW w:w="0" w:type="auto"/>
        <w:tblLook w:val="04A0" w:firstRow="1" w:lastRow="0" w:firstColumn="1" w:lastColumn="0" w:noHBand="0" w:noVBand="1"/>
      </w:tblPr>
      <w:tblGrid>
        <w:gridCol w:w="2428"/>
        <w:gridCol w:w="2457"/>
        <w:gridCol w:w="2398"/>
        <w:gridCol w:w="2293"/>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numericMapping</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Name of the &lt;NumericMapping&gt; used to store the numeric representation of the Boolean value.</w:t>
            </w:r>
          </w:p>
        </w:tc>
      </w:tr>
    </w:tbl>
    <w:p w:rsidR="008D1A78" w:rsidRDefault="008D1A78" w:rsidP="008D1A78"/>
    <w:p w:rsidR="008D1A78" w:rsidRDefault="008D1A78" w:rsidP="008D1A78">
      <w:r>
        <w:t>The &lt;fixed&gt; element may have the following child elements, defining which numeric values should be treated as “true” and “false” respectively:</w:t>
      </w:r>
    </w:p>
    <w:p w:rsidR="008D1A78" w:rsidRDefault="008D1A78" w:rsidP="00E85ABB">
      <w:pPr>
        <w:pStyle w:val="ListParagraph"/>
        <w:numPr>
          <w:ilvl w:val="0"/>
          <w:numId w:val="16"/>
        </w:numPr>
      </w:pPr>
      <w:r>
        <w:t>&lt;true&gt;</w:t>
      </w:r>
    </w:p>
    <w:p w:rsidR="008D1A78" w:rsidRDefault="008D1A78" w:rsidP="00E85ABB">
      <w:pPr>
        <w:pStyle w:val="ListParagraph"/>
        <w:numPr>
          <w:ilvl w:val="0"/>
          <w:numId w:val="16"/>
        </w:numPr>
      </w:pPr>
      <w:r>
        <w:t>&lt;false&gt;</w:t>
      </w:r>
    </w:p>
    <w:p w:rsidR="008D1A78" w:rsidRDefault="008D1A78" w:rsidP="008D1A78">
      <w:r>
        <w:lastRenderedPageBreak/>
        <w:t>If &lt;true&gt; is not present, value of “1” is assumed.  If &lt;false&gt; is not present, value of “0” is assumed.  When a numeric value read from virtual memory does not coincide with values given by &lt;true&gt; and &lt;false&gt;, the value of the object is considered invalid.</w:t>
      </w:r>
    </w:p>
    <w:p w:rsidR="008D1A78" w:rsidRDefault="008D1A78" w:rsidP="008D1A78">
      <w:r>
        <w:t>Values defined by &lt;true&gt; and &lt;false&gt; elements should be valid values for the numeric type of numericMapping.</w:t>
      </w:r>
    </w:p>
    <w:p w:rsidR="00D464B1" w:rsidRDefault="00D464B1" w:rsidP="008D1A78">
      <w:r>
        <w:t>Example.</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BooleanMapping</w:t>
      </w:r>
      <w:r>
        <w:rPr>
          <w:rFonts w:ascii="Consolas" w:hAnsi="Consolas" w:cs="Consolas"/>
          <w:color w:val="0000FF"/>
          <w:sz w:val="19"/>
          <w:szCs w:val="19"/>
        </w:rPr>
        <w:t xml:space="preserve"> </w:t>
      </w:r>
      <w:r>
        <w:rPr>
          <w:rFonts w:ascii="Consolas" w:hAnsi="Consolas" w:cs="Consolas"/>
          <w:color w:val="FF0000"/>
          <w:sz w:val="19"/>
          <w:szCs w:val="19"/>
        </w:rPr>
        <w:t>object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CMD.SetHotLineTag</w:t>
      </w:r>
      <w:r>
        <w:rPr>
          <w:rFonts w:ascii="Consolas" w:hAnsi="Consolas" w:cs="Consolas"/>
          <w:sz w:val="19"/>
          <w:szCs w:val="19"/>
        </w:rPr>
        <w:t>"</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fixed</w:t>
      </w:r>
      <w:r>
        <w:rPr>
          <w:rFonts w:ascii="Consolas" w:hAnsi="Consolas" w:cs="Consolas"/>
          <w:color w:val="0000FF"/>
          <w:sz w:val="19"/>
          <w:szCs w:val="19"/>
        </w:rPr>
        <w:t xml:space="preserve"> </w:t>
      </w:r>
      <w:r>
        <w:rPr>
          <w:rFonts w:ascii="Consolas" w:hAnsi="Consolas" w:cs="Consolas"/>
          <w:color w:val="FF0000"/>
          <w:sz w:val="19"/>
          <w:szCs w:val="19"/>
        </w:rPr>
        <w:t>numericMapping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byte</w:t>
      </w:r>
      <w:r>
        <w:rPr>
          <w:rFonts w:ascii="Consolas" w:hAnsi="Consolas" w:cs="Consolas"/>
          <w:sz w:val="19"/>
          <w:szCs w:val="19"/>
        </w:rPr>
        <w:t>"</w:t>
      </w:r>
      <w:r>
        <w:rPr>
          <w:rFonts w:ascii="Consolas" w:hAnsi="Consolas" w:cs="Consolas"/>
          <w:color w:val="0000FF"/>
          <w:sz w:val="19"/>
          <w:szCs w:val="19"/>
        </w:rPr>
        <w:t>&gt;&lt;</w:t>
      </w:r>
      <w:r>
        <w:rPr>
          <w:rFonts w:ascii="Consolas" w:hAnsi="Consolas" w:cs="Consolas"/>
          <w:color w:val="A31515"/>
          <w:sz w:val="19"/>
          <w:szCs w:val="19"/>
        </w:rPr>
        <w:t>true</w:t>
      </w:r>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true</w:t>
      </w:r>
      <w:r>
        <w:rPr>
          <w:rFonts w:ascii="Consolas" w:hAnsi="Consolas" w:cs="Consolas"/>
          <w:color w:val="0000FF"/>
          <w:sz w:val="19"/>
          <w:szCs w:val="19"/>
        </w:rPr>
        <w:t>&gt;&lt;</w:t>
      </w:r>
      <w:r>
        <w:rPr>
          <w:rFonts w:ascii="Consolas" w:hAnsi="Consolas" w:cs="Consolas"/>
          <w:color w:val="A31515"/>
          <w:sz w:val="19"/>
          <w:szCs w:val="19"/>
        </w:rPr>
        <w:t>false</w:t>
      </w:r>
      <w:r>
        <w:rPr>
          <w:rFonts w:ascii="Consolas" w:hAnsi="Consolas" w:cs="Consolas"/>
          <w:color w:val="0000FF"/>
          <w:sz w:val="19"/>
          <w:szCs w:val="19"/>
        </w:rPr>
        <w:t>&gt;</w:t>
      </w:r>
      <w:r>
        <w:rPr>
          <w:rFonts w:ascii="Consolas" w:hAnsi="Consolas" w:cs="Consolas"/>
          <w:sz w:val="19"/>
          <w:szCs w:val="19"/>
        </w:rPr>
        <w:t>2</w:t>
      </w:r>
      <w:r>
        <w:rPr>
          <w:rFonts w:ascii="Consolas" w:hAnsi="Consolas" w:cs="Consolas"/>
          <w:color w:val="0000FF"/>
          <w:sz w:val="19"/>
          <w:szCs w:val="19"/>
        </w:rPr>
        <w:t>&lt;/</w:t>
      </w:r>
      <w:r>
        <w:rPr>
          <w:rFonts w:ascii="Consolas" w:hAnsi="Consolas" w:cs="Consolas"/>
          <w:color w:val="A31515"/>
          <w:sz w:val="19"/>
          <w:szCs w:val="19"/>
        </w:rPr>
        <w:t>false</w:t>
      </w:r>
      <w:r>
        <w:rPr>
          <w:rFonts w:ascii="Consolas" w:hAnsi="Consolas" w:cs="Consolas"/>
          <w:color w:val="0000FF"/>
          <w:sz w:val="19"/>
          <w:szCs w:val="19"/>
        </w:rPr>
        <w:t>&gt;&lt;/</w:t>
      </w:r>
      <w:r>
        <w:rPr>
          <w:rFonts w:ascii="Consolas" w:hAnsi="Consolas" w:cs="Consolas"/>
          <w:color w:val="A31515"/>
          <w:sz w:val="19"/>
          <w:szCs w:val="19"/>
        </w:rPr>
        <w:t>fixed</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BooleanMapping</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p>
    <w:p w:rsidR="00D464B1" w:rsidRDefault="00D464B1" w:rsidP="008D1A78"/>
    <w:p w:rsidR="008D1A78" w:rsidRDefault="008D1A78" w:rsidP="008D1A78">
      <w:pPr>
        <w:pStyle w:val="Heading2"/>
      </w:pPr>
      <w:r>
        <w:t>Enumeration Mappings</w:t>
      </w:r>
    </w:p>
    <w:p w:rsidR="008D1A78" w:rsidRPr="006868EA" w:rsidRDefault="008D1A78" w:rsidP="008D1A78">
      <w:r>
        <w:t>&lt;EnumerationMapping&gt; element attributes are:</w:t>
      </w:r>
    </w:p>
    <w:tbl>
      <w:tblPr>
        <w:tblStyle w:val="TableGrid"/>
        <w:tblW w:w="0" w:type="auto"/>
        <w:tblLook w:val="04A0" w:firstRow="1" w:lastRow="0" w:firstColumn="1" w:lastColumn="0" w:noHBand="0" w:noVBand="1"/>
      </w:tblPr>
      <w:tblGrid>
        <w:gridCol w:w="2451"/>
        <w:gridCol w:w="2469"/>
        <w:gridCol w:w="2412"/>
        <w:gridCol w:w="2244"/>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targetTypeMapping</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Underlying numeric type mapping to be used.</w:t>
            </w:r>
          </w:p>
        </w:tc>
      </w:tr>
    </w:tbl>
    <w:p w:rsidR="008D1A78" w:rsidRDefault="008D1A78" w:rsidP="008D1A78"/>
    <w:p w:rsidR="008D1A78" w:rsidRDefault="008D1A78" w:rsidP="008D1A78">
      <w:r>
        <w:t>The targetTypeMapping should be a name of existing &lt;NumericMapping&gt;.</w:t>
      </w:r>
    </w:p>
    <w:p w:rsidR="008D1A78" w:rsidRDefault="008D1A78" w:rsidP="008D1A78">
      <w:r>
        <w:t>&lt;EnumerationMapping&gt; conatins &lt;Item&gt; child elements which specify the numeric values to be used for each possible value of corresponding enumeration type.</w:t>
      </w:r>
    </w:p>
    <w:p w:rsidR="008D1A78" w:rsidRDefault="008D1A78" w:rsidP="008D1A78">
      <w:r>
        <w:t>&lt;Item&gt; element attributes are:</w:t>
      </w:r>
    </w:p>
    <w:tbl>
      <w:tblPr>
        <w:tblStyle w:val="TableGrid"/>
        <w:tblW w:w="0" w:type="auto"/>
        <w:tblLook w:val="04A0" w:firstRow="1" w:lastRow="0" w:firstColumn="1" w:lastColumn="0" w:noHBand="0" w:noVBand="1"/>
      </w:tblPr>
      <w:tblGrid>
        <w:gridCol w:w="2387"/>
        <w:gridCol w:w="2478"/>
        <w:gridCol w:w="2422"/>
        <w:gridCol w:w="2289"/>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value</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One of possible values of corresponding EnumerationType.</w:t>
            </w:r>
          </w:p>
        </w:tc>
      </w:tr>
      <w:tr w:rsidR="008D1A78" w:rsidTr="00B70D46">
        <w:tc>
          <w:tcPr>
            <w:tcW w:w="2485" w:type="dxa"/>
          </w:tcPr>
          <w:p w:rsidR="008D1A78" w:rsidRDefault="008D1A78" w:rsidP="00B70D46">
            <w:r>
              <w:t>mapsTo</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Numeric value corresponding for this value.</w:t>
            </w:r>
          </w:p>
        </w:tc>
      </w:tr>
    </w:tbl>
    <w:p w:rsidR="008D1A78" w:rsidRDefault="008D1A78" w:rsidP="008D1A78"/>
    <w:p w:rsidR="008D1A78" w:rsidRDefault="008D1A78" w:rsidP="008D1A78">
      <w:r>
        <w:t>For each &lt;Item&gt; element in &lt;EnumerationType&gt; definition there should be an &lt;Item&gt; element with the same value attribute, and vise versa.  All mapsTo attribute values should be different.  All mapsTo values should be valid values of the numeric type of the targetTypeMapping.</w:t>
      </w:r>
    </w:p>
    <w:p w:rsidR="00D464B1" w:rsidRDefault="00D464B1" w:rsidP="008D1A78">
      <w:r>
        <w:t>Example.</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EnumerationMapping</w:t>
      </w:r>
      <w:r>
        <w:rPr>
          <w:rFonts w:ascii="Consolas" w:hAnsi="Consolas" w:cs="Consolas"/>
          <w:color w:val="0000FF"/>
          <w:sz w:val="19"/>
          <w:szCs w:val="19"/>
        </w:rPr>
        <w:t xml:space="preserve"> </w:t>
      </w:r>
      <w:r>
        <w:rPr>
          <w:rFonts w:ascii="Consolas" w:hAnsi="Consolas" w:cs="Consolas"/>
          <w:color w:val="FF0000"/>
          <w:sz w:val="19"/>
          <w:szCs w:val="19"/>
        </w:rPr>
        <w:t>targetTypeMapping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byte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appType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ActiveTimeSource</w:t>
      </w:r>
      <w:r>
        <w:rPr>
          <w:rFonts w:ascii="Consolas" w:hAnsi="Consolas" w:cs="Consolas"/>
          <w:sz w:val="19"/>
          <w:szCs w:val="19"/>
        </w:rPr>
        <w:t>"</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ProcessorClock</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mapsTo</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RealTimeClock</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mapsTo</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GPS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mapsTo</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EnumerationMapping</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p>
    <w:p w:rsidR="008D1A78" w:rsidRDefault="008D1A78" w:rsidP="008D1A78">
      <w:pPr>
        <w:pStyle w:val="Heading2"/>
      </w:pPr>
      <w:r>
        <w:t>SimpleArray Mappings</w:t>
      </w:r>
    </w:p>
    <w:p w:rsidR="008D1A78" w:rsidRPr="006868EA" w:rsidRDefault="008D1A78" w:rsidP="008D1A78">
      <w:r>
        <w:t>&lt;SimpleArrayMapping&gt; element attributes are:</w:t>
      </w:r>
    </w:p>
    <w:tbl>
      <w:tblPr>
        <w:tblStyle w:val="TableGrid"/>
        <w:tblW w:w="0" w:type="auto"/>
        <w:tblLook w:val="04A0" w:firstRow="1" w:lastRow="0" w:firstColumn="1" w:lastColumn="0" w:noHBand="0" w:noVBand="1"/>
      </w:tblPr>
      <w:tblGrid>
        <w:gridCol w:w="2464"/>
        <w:gridCol w:w="2465"/>
        <w:gridCol w:w="2407"/>
        <w:gridCol w:w="2240"/>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elementTypeMapping</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Type mapping to be used to serialize array elements.</w:t>
            </w:r>
          </w:p>
        </w:tc>
      </w:tr>
    </w:tbl>
    <w:p w:rsidR="008D1A78" w:rsidRDefault="008D1A78" w:rsidP="008D1A78"/>
    <w:p w:rsidR="008D1A78" w:rsidRDefault="008D1A78" w:rsidP="008D1A78">
      <w:r>
        <w:t>elementTypeMapping should be the name of one of the built-in type mappings for the elementType of this SimpleArrayType.</w:t>
      </w:r>
    </w:p>
    <w:p w:rsidR="008D1A78" w:rsidRDefault="008D1A78" w:rsidP="008D1A78">
      <w:pPr>
        <w:pStyle w:val="Heading2"/>
      </w:pPr>
      <w:r>
        <w:t>IPAddress Mappings</w:t>
      </w:r>
    </w:p>
    <w:p w:rsidR="008D1A78" w:rsidRPr="006868EA" w:rsidRDefault="008D1A78" w:rsidP="008D1A78">
      <w:r>
        <w:t>&lt;IPAddressMapping&gt; element attributes are:</w:t>
      </w:r>
    </w:p>
    <w:tbl>
      <w:tblPr>
        <w:tblStyle w:val="TableGrid"/>
        <w:tblW w:w="0" w:type="auto"/>
        <w:tblLook w:val="04A0" w:firstRow="1" w:lastRow="0" w:firstColumn="1" w:lastColumn="0" w:noHBand="0" w:noVBand="1"/>
      </w:tblPr>
      <w:tblGrid>
        <w:gridCol w:w="2406"/>
        <w:gridCol w:w="2486"/>
        <w:gridCol w:w="2429"/>
        <w:gridCol w:w="2255"/>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byteOrder</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Byte order to be used when serializing this IP address to virtual memory.</w:t>
            </w:r>
          </w:p>
        </w:tc>
      </w:tr>
    </w:tbl>
    <w:p w:rsidR="008D1A78" w:rsidRDefault="008D1A78" w:rsidP="008D1A78"/>
    <w:p w:rsidR="008D1A78" w:rsidRDefault="008D1A78" w:rsidP="008D1A78">
      <w:r>
        <w:t>Possible values for byteOrder attribute:</w:t>
      </w:r>
    </w:p>
    <w:tbl>
      <w:tblPr>
        <w:tblStyle w:val="TableGrid"/>
        <w:tblW w:w="0" w:type="auto"/>
        <w:tblLook w:val="04A0" w:firstRow="1" w:lastRow="0" w:firstColumn="1" w:lastColumn="0" w:noHBand="0" w:noVBand="1"/>
      </w:tblPr>
      <w:tblGrid>
        <w:gridCol w:w="4793"/>
        <w:gridCol w:w="4783"/>
      </w:tblGrid>
      <w:tr w:rsidR="008D1A78" w:rsidTr="00B70D46">
        <w:tc>
          <w:tcPr>
            <w:tcW w:w="4952" w:type="dxa"/>
          </w:tcPr>
          <w:p w:rsidR="008D1A78" w:rsidRDefault="008D1A78" w:rsidP="00B70D46">
            <w:r>
              <w:t>Attribute value</w:t>
            </w:r>
          </w:p>
        </w:tc>
        <w:tc>
          <w:tcPr>
            <w:tcW w:w="4953" w:type="dxa"/>
          </w:tcPr>
          <w:p w:rsidR="008D1A78" w:rsidRDefault="008D1A78" w:rsidP="00B70D46">
            <w:r>
              <w:t>Description</w:t>
            </w:r>
          </w:p>
        </w:tc>
      </w:tr>
      <w:tr w:rsidR="008D1A78" w:rsidTr="00B70D46">
        <w:tc>
          <w:tcPr>
            <w:tcW w:w="4952" w:type="dxa"/>
          </w:tcPr>
          <w:p w:rsidR="008D1A78" w:rsidRDefault="008D1A78" w:rsidP="00B70D46">
            <w:r>
              <w:t>normal</w:t>
            </w:r>
          </w:p>
        </w:tc>
        <w:tc>
          <w:tcPr>
            <w:tcW w:w="4953" w:type="dxa"/>
          </w:tcPr>
          <w:p w:rsidR="008D1A78" w:rsidRDefault="008D1A78" w:rsidP="00B70D46">
            <w:r>
              <w:t>MSB first format (Motorola)</w:t>
            </w:r>
          </w:p>
        </w:tc>
      </w:tr>
      <w:tr w:rsidR="008D1A78" w:rsidTr="00B70D46">
        <w:tc>
          <w:tcPr>
            <w:tcW w:w="4952" w:type="dxa"/>
          </w:tcPr>
          <w:p w:rsidR="008D1A78" w:rsidRDefault="008D1A78" w:rsidP="00B70D46">
            <w:r>
              <w:t>reversed</w:t>
            </w:r>
          </w:p>
        </w:tc>
        <w:tc>
          <w:tcPr>
            <w:tcW w:w="4953" w:type="dxa"/>
          </w:tcPr>
          <w:p w:rsidR="008D1A78" w:rsidRDefault="008D1A78" w:rsidP="00B70D46">
            <w:r>
              <w:t>LSB first format (Intel)</w:t>
            </w:r>
          </w:p>
        </w:tc>
      </w:tr>
      <w:tr w:rsidR="008D1A78" w:rsidTr="00B70D46">
        <w:tc>
          <w:tcPr>
            <w:tcW w:w="4952" w:type="dxa"/>
          </w:tcPr>
          <w:p w:rsidR="008D1A78" w:rsidRDefault="008D1A78" w:rsidP="00B70D46">
            <w:r>
              <w:t>wordreversed</w:t>
            </w:r>
          </w:p>
        </w:tc>
        <w:tc>
          <w:tcPr>
            <w:tcW w:w="4953" w:type="dxa"/>
          </w:tcPr>
          <w:p w:rsidR="008D1A78" w:rsidRDefault="008D1A78" w:rsidP="00B70D46">
            <w:r>
              <w:t>Same as normal but high and low words are swapped.</w:t>
            </w:r>
          </w:p>
        </w:tc>
      </w:tr>
    </w:tbl>
    <w:p w:rsidR="008D1A78" w:rsidRDefault="008D1A78" w:rsidP="008D1A78"/>
    <w:p w:rsidR="008D1A78" w:rsidRDefault="008D1A78" w:rsidP="008D1A78">
      <w:pPr>
        <w:pStyle w:val="Heading2"/>
      </w:pPr>
      <w:r>
        <w:t>TimeStamp Mappings</w:t>
      </w:r>
    </w:p>
    <w:p w:rsidR="008D1A78" w:rsidRPr="006868EA" w:rsidRDefault="008D1A78" w:rsidP="008D1A78">
      <w:r>
        <w:t>&lt;Mapping&gt; element attributes are:</w:t>
      </w:r>
    </w:p>
    <w:tbl>
      <w:tblPr>
        <w:tblStyle w:val="TableGrid"/>
        <w:tblW w:w="0" w:type="auto"/>
        <w:tblLook w:val="04A0" w:firstRow="1" w:lastRow="0" w:firstColumn="1" w:lastColumn="0" w:noHBand="0" w:noVBand="1"/>
      </w:tblPr>
      <w:tblGrid>
        <w:gridCol w:w="2402"/>
        <w:gridCol w:w="2480"/>
        <w:gridCol w:w="2424"/>
        <w:gridCol w:w="2270"/>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byteOrder</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The order in which numeric timestamp representation is serialized to memory.</w:t>
            </w:r>
          </w:p>
        </w:tc>
      </w:tr>
      <w:tr w:rsidR="008D1A78" w:rsidTr="00B70D46">
        <w:tc>
          <w:tcPr>
            <w:tcW w:w="2485" w:type="dxa"/>
          </w:tcPr>
          <w:p w:rsidR="008D1A78" w:rsidRDefault="008D1A78" w:rsidP="00B70D46">
            <w:r>
              <w:t>packaging</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Timestamp representation as a number</w:t>
            </w:r>
          </w:p>
        </w:tc>
      </w:tr>
    </w:tbl>
    <w:p w:rsidR="008D1A78" w:rsidRDefault="008D1A78" w:rsidP="008D1A78"/>
    <w:p w:rsidR="008D1A78" w:rsidRDefault="008D1A78" w:rsidP="008D1A78">
      <w:r>
        <w:lastRenderedPageBreak/>
        <w:t>Possible values for the packaging attribute are:</w:t>
      </w:r>
    </w:p>
    <w:tbl>
      <w:tblPr>
        <w:tblStyle w:val="TableGrid"/>
        <w:tblW w:w="0" w:type="auto"/>
        <w:tblLook w:val="04A0" w:firstRow="1" w:lastRow="0" w:firstColumn="1" w:lastColumn="0" w:noHBand="0" w:noVBand="1"/>
      </w:tblPr>
      <w:tblGrid>
        <w:gridCol w:w="4784"/>
        <w:gridCol w:w="4792"/>
      </w:tblGrid>
      <w:tr w:rsidR="008D1A78" w:rsidTr="00B70D46">
        <w:tc>
          <w:tcPr>
            <w:tcW w:w="4952" w:type="dxa"/>
          </w:tcPr>
          <w:p w:rsidR="008D1A78" w:rsidRDefault="008D1A78" w:rsidP="00B70D46">
            <w:r>
              <w:t>Packaging name</w:t>
            </w:r>
          </w:p>
        </w:tc>
        <w:tc>
          <w:tcPr>
            <w:tcW w:w="4953" w:type="dxa"/>
          </w:tcPr>
          <w:p w:rsidR="008D1A78" w:rsidRDefault="008D1A78" w:rsidP="00B70D46">
            <w:r>
              <w:t>Description</w:t>
            </w:r>
          </w:p>
        </w:tc>
      </w:tr>
      <w:tr w:rsidR="008D1A78" w:rsidTr="00B70D46">
        <w:tc>
          <w:tcPr>
            <w:tcW w:w="4952" w:type="dxa"/>
          </w:tcPr>
          <w:p w:rsidR="008D1A78" w:rsidRDefault="008D1A78" w:rsidP="00B70D46">
            <w:r>
              <w:t>unix</w:t>
            </w:r>
          </w:p>
        </w:tc>
        <w:tc>
          <w:tcPr>
            <w:tcW w:w="4953" w:type="dxa"/>
          </w:tcPr>
          <w:p w:rsidR="008D1A78" w:rsidRDefault="008D1A78" w:rsidP="00B70D46">
            <w:r>
              <w:t>32-bit number of seconds since Jan 1, 1970</w:t>
            </w:r>
          </w:p>
        </w:tc>
      </w:tr>
      <w:tr w:rsidR="008D1A78" w:rsidTr="00B70D46">
        <w:tc>
          <w:tcPr>
            <w:tcW w:w="4952" w:type="dxa"/>
          </w:tcPr>
          <w:p w:rsidR="008D1A78" w:rsidRDefault="008D1A78" w:rsidP="00B70D46">
            <w:r>
              <w:t>dnp</w:t>
            </w:r>
          </w:p>
        </w:tc>
        <w:tc>
          <w:tcPr>
            <w:tcW w:w="4953" w:type="dxa"/>
          </w:tcPr>
          <w:p w:rsidR="008D1A78" w:rsidRDefault="008D1A78" w:rsidP="00B70D46">
            <w:r>
              <w:t>48-bit numer of milliseconds since Jan 1, 1970</w:t>
            </w:r>
          </w:p>
        </w:tc>
      </w:tr>
      <w:tr w:rsidR="008D1A78" w:rsidTr="00B70D46">
        <w:tc>
          <w:tcPr>
            <w:tcW w:w="4952" w:type="dxa"/>
          </w:tcPr>
          <w:p w:rsidR="008D1A78" w:rsidRDefault="008D1A78" w:rsidP="00B70D46">
            <w:r>
              <w:t>elsipacked</w:t>
            </w:r>
          </w:p>
        </w:tc>
        <w:tc>
          <w:tcPr>
            <w:tcW w:w="4953" w:type="dxa"/>
          </w:tcPr>
          <w:p w:rsidR="008D1A78" w:rsidRDefault="008D1A78" w:rsidP="00B70D46">
            <w:r>
              <w:t>32-bit proprietary format of EnergyLine Systems Inc.</w:t>
            </w:r>
          </w:p>
        </w:tc>
      </w:tr>
    </w:tbl>
    <w:p w:rsidR="008D1A78" w:rsidRDefault="008D1A78" w:rsidP="008D1A78"/>
    <w:p w:rsidR="008D1A78" w:rsidRDefault="008D1A78" w:rsidP="008D1A78">
      <w:r>
        <w:t>Possible value for byteOrder attribute:</w:t>
      </w:r>
    </w:p>
    <w:tbl>
      <w:tblPr>
        <w:tblStyle w:val="TableGrid"/>
        <w:tblW w:w="0" w:type="auto"/>
        <w:tblLook w:val="04A0" w:firstRow="1" w:lastRow="0" w:firstColumn="1" w:lastColumn="0" w:noHBand="0" w:noVBand="1"/>
      </w:tblPr>
      <w:tblGrid>
        <w:gridCol w:w="4793"/>
        <w:gridCol w:w="4783"/>
      </w:tblGrid>
      <w:tr w:rsidR="008D1A78" w:rsidTr="00B70D46">
        <w:tc>
          <w:tcPr>
            <w:tcW w:w="4952" w:type="dxa"/>
          </w:tcPr>
          <w:p w:rsidR="008D1A78" w:rsidRDefault="008D1A78" w:rsidP="00B70D46">
            <w:r>
              <w:t>Attribute value</w:t>
            </w:r>
          </w:p>
        </w:tc>
        <w:tc>
          <w:tcPr>
            <w:tcW w:w="4953" w:type="dxa"/>
          </w:tcPr>
          <w:p w:rsidR="008D1A78" w:rsidRDefault="008D1A78" w:rsidP="00B70D46">
            <w:r>
              <w:t>Description</w:t>
            </w:r>
          </w:p>
        </w:tc>
      </w:tr>
      <w:tr w:rsidR="008D1A78" w:rsidTr="00B70D46">
        <w:tc>
          <w:tcPr>
            <w:tcW w:w="4952" w:type="dxa"/>
          </w:tcPr>
          <w:p w:rsidR="008D1A78" w:rsidRDefault="008D1A78" w:rsidP="00B70D46">
            <w:r>
              <w:t>normal</w:t>
            </w:r>
          </w:p>
        </w:tc>
        <w:tc>
          <w:tcPr>
            <w:tcW w:w="4953" w:type="dxa"/>
          </w:tcPr>
          <w:p w:rsidR="008D1A78" w:rsidRDefault="008D1A78" w:rsidP="00B70D46">
            <w:r>
              <w:t>MSB first format (Motorola)</w:t>
            </w:r>
          </w:p>
        </w:tc>
      </w:tr>
      <w:tr w:rsidR="008D1A78" w:rsidTr="00B70D46">
        <w:tc>
          <w:tcPr>
            <w:tcW w:w="4952" w:type="dxa"/>
          </w:tcPr>
          <w:p w:rsidR="008D1A78" w:rsidRDefault="008D1A78" w:rsidP="00B70D46">
            <w:r>
              <w:t>reversed</w:t>
            </w:r>
          </w:p>
        </w:tc>
        <w:tc>
          <w:tcPr>
            <w:tcW w:w="4953" w:type="dxa"/>
          </w:tcPr>
          <w:p w:rsidR="008D1A78" w:rsidRDefault="008D1A78" w:rsidP="00B70D46">
            <w:r>
              <w:t>LSB first format (Intel)</w:t>
            </w:r>
          </w:p>
        </w:tc>
      </w:tr>
      <w:tr w:rsidR="008D1A78" w:rsidTr="00B70D46">
        <w:tc>
          <w:tcPr>
            <w:tcW w:w="4952" w:type="dxa"/>
          </w:tcPr>
          <w:p w:rsidR="008D1A78" w:rsidRDefault="008D1A78" w:rsidP="00B70D46">
            <w:r>
              <w:t>wordreversed</w:t>
            </w:r>
          </w:p>
        </w:tc>
        <w:tc>
          <w:tcPr>
            <w:tcW w:w="4953" w:type="dxa"/>
          </w:tcPr>
          <w:p w:rsidR="008D1A78" w:rsidRDefault="008D1A78" w:rsidP="00B70D46">
            <w:r>
              <w:t>Same as normal but high and low words are swapped.</w:t>
            </w:r>
          </w:p>
        </w:tc>
      </w:tr>
      <w:tr w:rsidR="008D1A78" w:rsidTr="00B70D46">
        <w:tc>
          <w:tcPr>
            <w:tcW w:w="4952" w:type="dxa"/>
          </w:tcPr>
          <w:p w:rsidR="008D1A78" w:rsidRDefault="008D1A78" w:rsidP="00B70D46">
            <w:r>
              <w:t>dnp</w:t>
            </w:r>
          </w:p>
        </w:tc>
        <w:tc>
          <w:tcPr>
            <w:tcW w:w="4953" w:type="dxa"/>
          </w:tcPr>
          <w:p w:rsidR="008D1A78" w:rsidRDefault="008D1A78" w:rsidP="00B70D46">
            <w:r>
              <w:t>Same as normal</w:t>
            </w:r>
          </w:p>
        </w:tc>
      </w:tr>
      <w:tr w:rsidR="008D1A78" w:rsidTr="00B70D46">
        <w:tc>
          <w:tcPr>
            <w:tcW w:w="4952" w:type="dxa"/>
          </w:tcPr>
          <w:p w:rsidR="008D1A78" w:rsidRDefault="008D1A78" w:rsidP="00B70D46">
            <w:r>
              <w:t>dnpreversed</w:t>
            </w:r>
          </w:p>
        </w:tc>
        <w:tc>
          <w:tcPr>
            <w:tcW w:w="4953" w:type="dxa"/>
          </w:tcPr>
          <w:p w:rsidR="008D1A78" w:rsidRDefault="008D1A78" w:rsidP="00B70D46">
            <w:r>
              <w:t>Same as reversed</w:t>
            </w:r>
          </w:p>
        </w:tc>
      </w:tr>
    </w:tbl>
    <w:p w:rsidR="008D1A78" w:rsidRDefault="008D1A78" w:rsidP="008D1A78"/>
    <w:p w:rsidR="008D1A78" w:rsidRDefault="008D1A78" w:rsidP="008D1A78">
      <w:r>
        <w:t>byteOrders dnp and dnpreversed are applicable only to packaging=”dnp”.</w:t>
      </w:r>
    </w:p>
    <w:p w:rsidR="008D1A78" w:rsidRDefault="008D1A78" w:rsidP="008D1A78">
      <w:r>
        <w:t>byteOrders normal, reversed, and wordreversed are applicable only to packagings unix and elsipacked.</w:t>
      </w:r>
    </w:p>
    <w:p w:rsidR="008D1A78" w:rsidRDefault="008D1A78" w:rsidP="008D1A78">
      <w:pPr>
        <w:pStyle w:val="Heading2"/>
      </w:pPr>
      <w:r>
        <w:t>Version Mappings</w:t>
      </w:r>
    </w:p>
    <w:p w:rsidR="008D1A78" w:rsidRPr="006868EA" w:rsidRDefault="008D1A78" w:rsidP="008D1A78">
      <w:r>
        <w:t>&lt;Mapping&gt; element attributes are:</w:t>
      </w:r>
    </w:p>
    <w:tbl>
      <w:tblPr>
        <w:tblStyle w:val="TableGrid"/>
        <w:tblW w:w="0" w:type="auto"/>
        <w:tblLook w:val="04A0" w:firstRow="1" w:lastRow="0" w:firstColumn="1" w:lastColumn="0" w:noHBand="0" w:noVBand="1"/>
      </w:tblPr>
      <w:tblGrid>
        <w:gridCol w:w="2402"/>
        <w:gridCol w:w="2480"/>
        <w:gridCol w:w="2424"/>
        <w:gridCol w:w="2270"/>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byteOrder</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The order in which version byte representation is serialized to memory.</w:t>
            </w:r>
          </w:p>
        </w:tc>
      </w:tr>
    </w:tbl>
    <w:p w:rsidR="008D1A78" w:rsidRDefault="008D1A78" w:rsidP="008D1A78"/>
    <w:p w:rsidR="008D1A78" w:rsidRDefault="008D1A78" w:rsidP="008D1A78">
      <w:r>
        <w:t>Possible byteOrder values are the same as for IPAddressMapping.</w:t>
      </w:r>
    </w:p>
    <w:p w:rsidR="008D1A78" w:rsidRDefault="008D1A78" w:rsidP="008D1A78">
      <w:pPr>
        <w:pStyle w:val="Heading1"/>
      </w:pPr>
      <w:r>
        <w:t>Group Mappings</w:t>
      </w:r>
    </w:p>
    <w:p w:rsidR="008D1A78" w:rsidRPr="00806FB3" w:rsidDel="00F172C1" w:rsidRDefault="008D1A78" w:rsidP="008D1A78">
      <w:pPr>
        <w:rPr>
          <w:del w:id="53" w:author="Sergei Dvornikov" w:date="2013-04-19T16:52:00Z"/>
        </w:rPr>
      </w:pPr>
      <w:del w:id="54" w:author="Sergei Dvornikov" w:date="2013-04-19T16:52:00Z">
        <w:r w:rsidDel="00F172C1">
          <w:delText>&lt;GroupMapping&gt; element attributes are:</w:delText>
        </w:r>
      </w:del>
    </w:p>
    <w:tbl>
      <w:tblPr>
        <w:tblStyle w:val="TableGrid"/>
        <w:tblW w:w="0" w:type="auto"/>
        <w:tblLook w:val="04A0" w:firstRow="1" w:lastRow="0" w:firstColumn="1" w:lastColumn="0" w:noHBand="0" w:noVBand="1"/>
      </w:tblPr>
      <w:tblGrid>
        <w:gridCol w:w="2405"/>
        <w:gridCol w:w="2486"/>
        <w:gridCol w:w="2430"/>
        <w:gridCol w:w="2255"/>
      </w:tblGrid>
      <w:tr w:rsidR="008D1A78" w:rsidDel="00F172C1" w:rsidTr="00B70D46">
        <w:trPr>
          <w:del w:id="55" w:author="Sergei Dvornikov" w:date="2013-04-19T16:52:00Z"/>
        </w:trPr>
        <w:tc>
          <w:tcPr>
            <w:tcW w:w="2485" w:type="dxa"/>
          </w:tcPr>
          <w:p w:rsidR="008D1A78" w:rsidDel="00F172C1" w:rsidRDefault="008D1A78" w:rsidP="00B70D46">
            <w:pPr>
              <w:rPr>
                <w:del w:id="56" w:author="Sergei Dvornikov" w:date="2013-04-19T16:52:00Z"/>
              </w:rPr>
            </w:pPr>
            <w:del w:id="57" w:author="Sergei Dvornikov" w:date="2013-04-19T16:52:00Z">
              <w:r w:rsidDel="00F172C1">
                <w:delText>Name</w:delText>
              </w:r>
            </w:del>
          </w:p>
        </w:tc>
        <w:tc>
          <w:tcPr>
            <w:tcW w:w="2576" w:type="dxa"/>
          </w:tcPr>
          <w:p w:rsidR="008D1A78" w:rsidDel="00F172C1" w:rsidRDefault="008D1A78" w:rsidP="00B70D46">
            <w:pPr>
              <w:rPr>
                <w:del w:id="58" w:author="Sergei Dvornikov" w:date="2013-04-19T16:52:00Z"/>
              </w:rPr>
            </w:pPr>
            <w:del w:id="59" w:author="Sergei Dvornikov" w:date="2013-04-19T16:52:00Z">
              <w:r w:rsidDel="00F172C1">
                <w:delText>Required</w:delText>
              </w:r>
            </w:del>
          </w:p>
        </w:tc>
        <w:tc>
          <w:tcPr>
            <w:tcW w:w="2526" w:type="dxa"/>
          </w:tcPr>
          <w:p w:rsidR="008D1A78" w:rsidDel="00F172C1" w:rsidRDefault="008D1A78" w:rsidP="00B70D46">
            <w:pPr>
              <w:rPr>
                <w:del w:id="60" w:author="Sergei Dvornikov" w:date="2013-04-19T16:52:00Z"/>
              </w:rPr>
            </w:pPr>
            <w:del w:id="61" w:author="Sergei Dvornikov" w:date="2013-04-19T16:52:00Z">
              <w:r w:rsidDel="00F172C1">
                <w:delText>Default</w:delText>
              </w:r>
            </w:del>
          </w:p>
        </w:tc>
        <w:tc>
          <w:tcPr>
            <w:tcW w:w="2318" w:type="dxa"/>
          </w:tcPr>
          <w:p w:rsidR="008D1A78" w:rsidDel="00F172C1" w:rsidRDefault="008D1A78" w:rsidP="00B70D46">
            <w:pPr>
              <w:rPr>
                <w:del w:id="62" w:author="Sergei Dvornikov" w:date="2013-04-19T16:52:00Z"/>
              </w:rPr>
            </w:pPr>
            <w:del w:id="63" w:author="Sergei Dvornikov" w:date="2013-04-19T16:52:00Z">
              <w:r w:rsidDel="00F172C1">
                <w:delText>Description</w:delText>
              </w:r>
            </w:del>
          </w:p>
        </w:tc>
      </w:tr>
      <w:tr w:rsidR="008D1A78" w:rsidDel="00F172C1" w:rsidTr="00B70D46">
        <w:trPr>
          <w:del w:id="64" w:author="Sergei Dvornikov" w:date="2013-04-19T16:52:00Z"/>
        </w:trPr>
        <w:tc>
          <w:tcPr>
            <w:tcW w:w="2485" w:type="dxa"/>
          </w:tcPr>
          <w:p w:rsidR="008D1A78" w:rsidDel="00F172C1" w:rsidRDefault="008D1A78" w:rsidP="00B70D46">
            <w:pPr>
              <w:rPr>
                <w:del w:id="65" w:author="Sergei Dvornikov" w:date="2013-04-19T16:52:00Z"/>
              </w:rPr>
            </w:pPr>
            <w:del w:id="66" w:author="Sergei Dvornikov" w:date="2013-04-19T16:52:00Z">
              <w:r w:rsidDel="00F172C1">
                <w:delText>alignment</w:delText>
              </w:r>
            </w:del>
          </w:p>
        </w:tc>
        <w:tc>
          <w:tcPr>
            <w:tcW w:w="2576" w:type="dxa"/>
          </w:tcPr>
          <w:p w:rsidR="008D1A78" w:rsidDel="00F172C1" w:rsidRDefault="008D1A78" w:rsidP="00B70D46">
            <w:pPr>
              <w:rPr>
                <w:del w:id="67" w:author="Sergei Dvornikov" w:date="2013-04-19T16:52:00Z"/>
              </w:rPr>
            </w:pPr>
            <w:del w:id="68" w:author="Sergei Dvornikov" w:date="2013-04-19T16:52:00Z">
              <w:r w:rsidDel="00F172C1">
                <w:delText>no</w:delText>
              </w:r>
            </w:del>
          </w:p>
        </w:tc>
        <w:tc>
          <w:tcPr>
            <w:tcW w:w="2526" w:type="dxa"/>
          </w:tcPr>
          <w:p w:rsidR="008D1A78" w:rsidDel="00F172C1" w:rsidRDefault="008D1A78" w:rsidP="00B70D46">
            <w:pPr>
              <w:rPr>
                <w:del w:id="69" w:author="Sergei Dvornikov" w:date="2013-04-19T16:52:00Z"/>
              </w:rPr>
            </w:pPr>
            <w:del w:id="70" w:author="Sergei Dvornikov" w:date="2013-04-19T16:52:00Z">
              <w:r w:rsidDel="00F172C1">
                <w:delText>1</w:delText>
              </w:r>
            </w:del>
          </w:p>
        </w:tc>
        <w:tc>
          <w:tcPr>
            <w:tcW w:w="2318" w:type="dxa"/>
          </w:tcPr>
          <w:p w:rsidR="008D1A78" w:rsidDel="00F172C1" w:rsidRDefault="008D1A78" w:rsidP="00B70D46">
            <w:pPr>
              <w:rPr>
                <w:del w:id="71" w:author="Sergei Dvornikov" w:date="2013-04-19T16:52:00Z"/>
              </w:rPr>
            </w:pPr>
            <w:del w:id="72" w:author="Sergei Dvornikov" w:date="2013-04-19T16:52:00Z">
              <w:r w:rsidDel="00F172C1">
                <w:delText>Defines alignment for group members.  Each group member address should divide evenly on the alignment number.</w:delText>
              </w:r>
            </w:del>
          </w:p>
        </w:tc>
      </w:tr>
    </w:tbl>
    <w:p w:rsidR="008D1A78" w:rsidDel="00F172C1" w:rsidRDefault="008D1A78" w:rsidP="008D1A78">
      <w:pPr>
        <w:rPr>
          <w:del w:id="73" w:author="Sergei Dvornikov" w:date="2013-04-19T16:52:00Z"/>
        </w:rPr>
      </w:pPr>
    </w:p>
    <w:p w:rsidR="008D1A78" w:rsidRDefault="008D1A78" w:rsidP="008D1A78">
      <w:r>
        <w:t>A &lt;GroupMapping&gt; element may contain the following elements:</w:t>
      </w:r>
    </w:p>
    <w:p w:rsidR="008D1A78" w:rsidRDefault="008D1A78" w:rsidP="00E85ABB">
      <w:pPr>
        <w:pStyle w:val="ListParagraph"/>
        <w:numPr>
          <w:ilvl w:val="0"/>
          <w:numId w:val="10"/>
        </w:numPr>
      </w:pPr>
      <w:r>
        <w:t>&lt;Group&gt;</w:t>
      </w:r>
    </w:p>
    <w:p w:rsidR="008D1A78" w:rsidRDefault="008D1A78" w:rsidP="00E85ABB">
      <w:pPr>
        <w:pStyle w:val="ListParagraph"/>
        <w:numPr>
          <w:ilvl w:val="0"/>
          <w:numId w:val="10"/>
        </w:numPr>
      </w:pPr>
      <w:r>
        <w:t>&lt;Array&gt;</w:t>
      </w:r>
    </w:p>
    <w:p w:rsidR="008D1A78" w:rsidRDefault="008D1A78" w:rsidP="00E85ABB">
      <w:pPr>
        <w:pStyle w:val="ListParagraph"/>
        <w:numPr>
          <w:ilvl w:val="0"/>
          <w:numId w:val="10"/>
        </w:numPr>
      </w:pPr>
      <w:r>
        <w:t>&lt;Object&gt;</w:t>
      </w:r>
    </w:p>
    <w:p w:rsidR="008D1A78" w:rsidRDefault="008D1A78" w:rsidP="00E85ABB">
      <w:pPr>
        <w:pStyle w:val="ListParagraph"/>
        <w:numPr>
          <w:ilvl w:val="0"/>
          <w:numId w:val="10"/>
        </w:numPr>
      </w:pPr>
      <w:r>
        <w:t>&lt;Space&gt;</w:t>
      </w:r>
    </w:p>
    <w:p w:rsidR="008D1A78" w:rsidRDefault="008D1A78" w:rsidP="008D1A78">
      <w:r>
        <w:lastRenderedPageBreak/>
        <w:t xml:space="preserve">These should be (with the exeption for &lt;Space&gt;) exactly the same elements that are in the corresponding GroupType, but may be in different order.  For each &lt;Union&gt; element in group type definition there should be an &lt;Object&gt; element.  </w:t>
      </w:r>
    </w:p>
    <w:p w:rsidR="008D1A78" w:rsidRDefault="008D1A78" w:rsidP="008D1A78">
      <w:r>
        <w:t>The order in which these elements occur in the &lt;GroupMapping&gt; element define the order in which corresponding group members are serialized to virtual memory.</w:t>
      </w:r>
    </w:p>
    <w:p w:rsidR="008D1A78" w:rsidRDefault="008D1A78" w:rsidP="008D1A78">
      <w:r>
        <w:t>The &lt;Group&gt; element may either specify the attribute typeMapping=”…”, or provide inline type mapping definition by child elements (again, &lt;Group&gt;, &lt;Array&gt;, &lt;Object&gt;, and &lt;Space&gt;).</w:t>
      </w:r>
    </w:p>
    <w:p w:rsidR="008D1A78" w:rsidRDefault="008D1A78" w:rsidP="008D1A78">
      <w:r>
        <w:t>The &lt;Object&gt; element may specify the attribute typeMapping=”…”, or contain one of the &lt;xxxMapping&gt; elements to make the “inline” type mapping definition, or may specify neither of these.  In this case, the type mapping selection rules will be applied to find the type mapping for type of this object.</w:t>
      </w:r>
    </w:p>
    <w:p w:rsidR="008D1A78" w:rsidRDefault="008D1A78" w:rsidP="008D1A78">
      <w:r>
        <w:t>Common attributes for &lt;Group&gt;, &lt;Array&gt;, and &lt;Object&gt; elements are:</w:t>
      </w:r>
    </w:p>
    <w:tbl>
      <w:tblPr>
        <w:tblStyle w:val="TableGrid"/>
        <w:tblW w:w="0" w:type="auto"/>
        <w:tblLook w:val="04A0" w:firstRow="1" w:lastRow="0" w:firstColumn="1" w:lastColumn="0" w:noHBand="0" w:noVBand="1"/>
      </w:tblPr>
      <w:tblGrid>
        <w:gridCol w:w="2441"/>
        <w:gridCol w:w="2466"/>
        <w:gridCol w:w="2409"/>
        <w:gridCol w:w="2260"/>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name</w:t>
            </w:r>
          </w:p>
        </w:tc>
        <w:tc>
          <w:tcPr>
            <w:tcW w:w="2576" w:type="dxa"/>
          </w:tcPr>
          <w:p w:rsidR="008D1A78" w:rsidRDefault="008D1A78" w:rsidP="00B70D46">
            <w:r>
              <w:t>yes</w:t>
            </w:r>
          </w:p>
        </w:tc>
        <w:tc>
          <w:tcPr>
            <w:tcW w:w="2526" w:type="dxa"/>
          </w:tcPr>
          <w:p w:rsidR="008D1A78" w:rsidRDefault="008D1A78" w:rsidP="00B70D46">
            <w:r>
              <w:t>No default</w:t>
            </w:r>
          </w:p>
        </w:tc>
        <w:tc>
          <w:tcPr>
            <w:tcW w:w="2318" w:type="dxa"/>
          </w:tcPr>
          <w:p w:rsidR="008D1A78" w:rsidRDefault="008D1A78" w:rsidP="00B70D46">
            <w:r>
              <w:t>Name of the corresponding Group, Array, or Object member of the group.</w:t>
            </w:r>
          </w:p>
        </w:tc>
      </w:tr>
      <w:tr w:rsidR="008D1A78" w:rsidTr="00B70D46">
        <w:tc>
          <w:tcPr>
            <w:tcW w:w="2485" w:type="dxa"/>
          </w:tcPr>
          <w:p w:rsidR="008D1A78" w:rsidRDefault="008D1A78" w:rsidP="00B70D46">
            <w:r>
              <w:t>typeMapping</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Use this type mapping for this group member.</w:t>
            </w:r>
          </w:p>
        </w:tc>
      </w:tr>
      <w:tr w:rsidR="008D1A78" w:rsidTr="00B70D46">
        <w:tc>
          <w:tcPr>
            <w:tcW w:w="2485" w:type="dxa"/>
          </w:tcPr>
          <w:p w:rsidR="008D1A78" w:rsidRDefault="008D1A78" w:rsidP="00B70D46">
            <w:r>
              <w:t>allocateSeparately</w:t>
            </w:r>
          </w:p>
        </w:tc>
        <w:tc>
          <w:tcPr>
            <w:tcW w:w="2576" w:type="dxa"/>
          </w:tcPr>
          <w:p w:rsidR="008D1A78" w:rsidRDefault="008D1A78" w:rsidP="00B70D46">
            <w:r>
              <w:t>no</w:t>
            </w:r>
          </w:p>
        </w:tc>
        <w:tc>
          <w:tcPr>
            <w:tcW w:w="2526" w:type="dxa"/>
          </w:tcPr>
          <w:p w:rsidR="008D1A78" w:rsidRDefault="008D1A78" w:rsidP="00B70D46">
            <w:r>
              <w:t>false</w:t>
            </w:r>
          </w:p>
        </w:tc>
        <w:tc>
          <w:tcPr>
            <w:tcW w:w="2318" w:type="dxa"/>
          </w:tcPr>
          <w:p w:rsidR="008D1A78" w:rsidRDefault="008D1A78" w:rsidP="00B70D46">
            <w:r>
              <w:t>This group member will not be serialized to virtual memory by this mapping.</w:t>
            </w:r>
          </w:p>
        </w:tc>
      </w:tr>
    </w:tbl>
    <w:p w:rsidR="008D1A78" w:rsidRDefault="008D1A78" w:rsidP="008D1A78"/>
    <w:p w:rsidR="008D1A78" w:rsidRPr="00806FB3" w:rsidDel="00F172C1" w:rsidRDefault="008D1A78" w:rsidP="008D1A78">
      <w:pPr>
        <w:rPr>
          <w:del w:id="74" w:author="Sergei Dvornikov" w:date="2013-04-19T16:53:00Z"/>
        </w:rPr>
      </w:pPr>
      <w:del w:id="75" w:author="Sergei Dvornikov" w:date="2013-04-19T16:53:00Z">
        <w:r w:rsidDel="00F172C1">
          <w:delText>&lt;Group&gt; element attributes:</w:delText>
        </w:r>
      </w:del>
    </w:p>
    <w:tbl>
      <w:tblPr>
        <w:tblStyle w:val="TableGrid"/>
        <w:tblW w:w="0" w:type="auto"/>
        <w:tblLook w:val="04A0" w:firstRow="1" w:lastRow="0" w:firstColumn="1" w:lastColumn="0" w:noHBand="0" w:noVBand="1"/>
      </w:tblPr>
      <w:tblGrid>
        <w:gridCol w:w="2405"/>
        <w:gridCol w:w="2486"/>
        <w:gridCol w:w="2430"/>
        <w:gridCol w:w="2255"/>
      </w:tblGrid>
      <w:tr w:rsidR="008D1A78" w:rsidDel="00F172C1" w:rsidTr="00B70D46">
        <w:trPr>
          <w:del w:id="76" w:author="Sergei Dvornikov" w:date="2013-04-19T16:53:00Z"/>
        </w:trPr>
        <w:tc>
          <w:tcPr>
            <w:tcW w:w="2485" w:type="dxa"/>
          </w:tcPr>
          <w:p w:rsidR="008D1A78" w:rsidDel="00F172C1" w:rsidRDefault="008D1A78" w:rsidP="00B70D46">
            <w:pPr>
              <w:rPr>
                <w:del w:id="77" w:author="Sergei Dvornikov" w:date="2013-04-19T16:53:00Z"/>
              </w:rPr>
            </w:pPr>
            <w:del w:id="78" w:author="Sergei Dvornikov" w:date="2013-04-19T16:53:00Z">
              <w:r w:rsidDel="00F172C1">
                <w:delText>Name</w:delText>
              </w:r>
            </w:del>
          </w:p>
        </w:tc>
        <w:tc>
          <w:tcPr>
            <w:tcW w:w="2576" w:type="dxa"/>
          </w:tcPr>
          <w:p w:rsidR="008D1A78" w:rsidDel="00F172C1" w:rsidRDefault="008D1A78" w:rsidP="00B70D46">
            <w:pPr>
              <w:rPr>
                <w:del w:id="79" w:author="Sergei Dvornikov" w:date="2013-04-19T16:53:00Z"/>
              </w:rPr>
            </w:pPr>
            <w:del w:id="80" w:author="Sergei Dvornikov" w:date="2013-04-19T16:53:00Z">
              <w:r w:rsidDel="00F172C1">
                <w:delText>Required</w:delText>
              </w:r>
            </w:del>
          </w:p>
        </w:tc>
        <w:tc>
          <w:tcPr>
            <w:tcW w:w="2526" w:type="dxa"/>
          </w:tcPr>
          <w:p w:rsidR="008D1A78" w:rsidDel="00F172C1" w:rsidRDefault="008D1A78" w:rsidP="00B70D46">
            <w:pPr>
              <w:rPr>
                <w:del w:id="81" w:author="Sergei Dvornikov" w:date="2013-04-19T16:53:00Z"/>
              </w:rPr>
            </w:pPr>
            <w:del w:id="82" w:author="Sergei Dvornikov" w:date="2013-04-19T16:53:00Z">
              <w:r w:rsidDel="00F172C1">
                <w:delText>Default</w:delText>
              </w:r>
            </w:del>
          </w:p>
        </w:tc>
        <w:tc>
          <w:tcPr>
            <w:tcW w:w="2318" w:type="dxa"/>
          </w:tcPr>
          <w:p w:rsidR="008D1A78" w:rsidDel="00F172C1" w:rsidRDefault="008D1A78" w:rsidP="00B70D46">
            <w:pPr>
              <w:rPr>
                <w:del w:id="83" w:author="Sergei Dvornikov" w:date="2013-04-19T16:53:00Z"/>
              </w:rPr>
            </w:pPr>
            <w:del w:id="84" w:author="Sergei Dvornikov" w:date="2013-04-19T16:53:00Z">
              <w:r w:rsidDel="00F172C1">
                <w:delText>Description</w:delText>
              </w:r>
            </w:del>
          </w:p>
        </w:tc>
      </w:tr>
      <w:tr w:rsidR="008D1A78" w:rsidDel="00F172C1" w:rsidTr="00B70D46">
        <w:trPr>
          <w:del w:id="85" w:author="Sergei Dvornikov" w:date="2013-04-19T16:53:00Z"/>
        </w:trPr>
        <w:tc>
          <w:tcPr>
            <w:tcW w:w="2485" w:type="dxa"/>
          </w:tcPr>
          <w:p w:rsidR="008D1A78" w:rsidDel="00F172C1" w:rsidRDefault="008D1A78" w:rsidP="00B70D46">
            <w:pPr>
              <w:rPr>
                <w:del w:id="86" w:author="Sergei Dvornikov" w:date="2013-04-19T16:53:00Z"/>
              </w:rPr>
            </w:pPr>
            <w:del w:id="87" w:author="Sergei Dvornikov" w:date="2013-04-19T16:53:00Z">
              <w:r w:rsidDel="00F172C1">
                <w:delText>alignment</w:delText>
              </w:r>
            </w:del>
          </w:p>
        </w:tc>
        <w:tc>
          <w:tcPr>
            <w:tcW w:w="2576" w:type="dxa"/>
          </w:tcPr>
          <w:p w:rsidR="008D1A78" w:rsidDel="00F172C1" w:rsidRDefault="008D1A78" w:rsidP="00B70D46">
            <w:pPr>
              <w:rPr>
                <w:del w:id="88" w:author="Sergei Dvornikov" w:date="2013-04-19T16:53:00Z"/>
              </w:rPr>
            </w:pPr>
            <w:del w:id="89" w:author="Sergei Dvornikov" w:date="2013-04-19T16:53:00Z">
              <w:r w:rsidDel="00F172C1">
                <w:delText>no</w:delText>
              </w:r>
            </w:del>
          </w:p>
        </w:tc>
        <w:tc>
          <w:tcPr>
            <w:tcW w:w="2526" w:type="dxa"/>
          </w:tcPr>
          <w:p w:rsidR="008D1A78" w:rsidDel="00F172C1" w:rsidRDefault="008D1A78" w:rsidP="00B70D46">
            <w:pPr>
              <w:rPr>
                <w:del w:id="90" w:author="Sergei Dvornikov" w:date="2013-04-19T16:53:00Z"/>
              </w:rPr>
            </w:pPr>
            <w:del w:id="91" w:author="Sergei Dvornikov" w:date="2013-04-19T16:53:00Z">
              <w:r w:rsidDel="00F172C1">
                <w:delText>1</w:delText>
              </w:r>
            </w:del>
          </w:p>
        </w:tc>
        <w:tc>
          <w:tcPr>
            <w:tcW w:w="2318" w:type="dxa"/>
          </w:tcPr>
          <w:p w:rsidR="008D1A78" w:rsidDel="00F172C1" w:rsidRDefault="008D1A78" w:rsidP="00B70D46">
            <w:pPr>
              <w:rPr>
                <w:del w:id="92" w:author="Sergei Dvornikov" w:date="2013-04-19T16:53:00Z"/>
              </w:rPr>
            </w:pPr>
            <w:del w:id="93" w:author="Sergei Dvornikov" w:date="2013-04-19T16:53:00Z">
              <w:r w:rsidDel="00F172C1">
                <w:delText>Defines alignment for group members.  Each group member address should divide evenly on the alignment number.</w:delText>
              </w:r>
            </w:del>
          </w:p>
        </w:tc>
      </w:tr>
    </w:tbl>
    <w:p w:rsidR="008D1A78" w:rsidDel="00F172C1" w:rsidRDefault="008D1A78" w:rsidP="008D1A78">
      <w:pPr>
        <w:rPr>
          <w:del w:id="94" w:author="Sergei Dvornikov" w:date="2013-04-19T16:53:00Z"/>
        </w:rPr>
      </w:pPr>
    </w:p>
    <w:p w:rsidR="008D1A78" w:rsidRDefault="008D1A78" w:rsidP="008D1A78">
      <w:r>
        <w:t xml:space="preserve">If a &lt;Group&gt; specifies typeMapping, it should not </w:t>
      </w:r>
      <w:del w:id="95" w:author="Sergei Dvornikov" w:date="2013-04-19T16:53:00Z">
        <w:r w:rsidDel="00F172C1">
          <w:delText xml:space="preserve">specify alignment and should not </w:delText>
        </w:r>
      </w:del>
      <w:r>
        <w:t>contain child elements.  If a &lt;Group&gt; does not specify typeMapping, its child elements should form an inline type mapping definition for this group – that is, all type members should be listed exactly once.</w:t>
      </w:r>
    </w:p>
    <w:p w:rsidR="008D1A78" w:rsidRDefault="008D1A78" w:rsidP="008D1A78">
      <w:r>
        <w:t>&lt;Array&gt; element attributes:</w:t>
      </w:r>
    </w:p>
    <w:tbl>
      <w:tblPr>
        <w:tblStyle w:val="TableGrid"/>
        <w:tblW w:w="0" w:type="auto"/>
        <w:tblLook w:val="04A0" w:firstRow="1" w:lastRow="0" w:firstColumn="1" w:lastColumn="0" w:noHBand="0" w:noVBand="1"/>
        <w:tblPrChange w:id="96" w:author="Sergei Dvornikov" w:date="2013-04-19T16:53:00Z">
          <w:tblPr>
            <w:tblStyle w:val="TableGrid"/>
            <w:tblW w:w="0" w:type="auto"/>
            <w:tblLook w:val="04A0" w:firstRow="1" w:lastRow="0" w:firstColumn="1" w:lastColumn="0" w:noHBand="0" w:noVBand="1"/>
          </w:tblPr>
        </w:tblPrChange>
      </w:tblPr>
      <w:tblGrid>
        <w:gridCol w:w="2463"/>
        <w:gridCol w:w="2459"/>
        <w:gridCol w:w="2402"/>
        <w:gridCol w:w="2252"/>
        <w:tblGridChange w:id="97">
          <w:tblGrid>
            <w:gridCol w:w="2463"/>
            <w:gridCol w:w="2459"/>
            <w:gridCol w:w="2402"/>
            <w:gridCol w:w="2252"/>
          </w:tblGrid>
        </w:tblGridChange>
      </w:tblGrid>
      <w:tr w:rsidR="008D1A78" w:rsidTr="00F172C1">
        <w:tc>
          <w:tcPr>
            <w:tcW w:w="2463" w:type="dxa"/>
            <w:tcPrChange w:id="98" w:author="Sergei Dvornikov" w:date="2013-04-19T16:53:00Z">
              <w:tcPr>
                <w:tcW w:w="2485" w:type="dxa"/>
              </w:tcPr>
            </w:tcPrChange>
          </w:tcPr>
          <w:p w:rsidR="008D1A78" w:rsidRDefault="008D1A78" w:rsidP="00B70D46">
            <w:r>
              <w:t>Name</w:t>
            </w:r>
          </w:p>
        </w:tc>
        <w:tc>
          <w:tcPr>
            <w:tcW w:w="2459" w:type="dxa"/>
            <w:tcPrChange w:id="99" w:author="Sergei Dvornikov" w:date="2013-04-19T16:53:00Z">
              <w:tcPr>
                <w:tcW w:w="2576" w:type="dxa"/>
              </w:tcPr>
            </w:tcPrChange>
          </w:tcPr>
          <w:p w:rsidR="008D1A78" w:rsidRDefault="008D1A78" w:rsidP="00B70D46">
            <w:r>
              <w:t>Required</w:t>
            </w:r>
          </w:p>
        </w:tc>
        <w:tc>
          <w:tcPr>
            <w:tcW w:w="2402" w:type="dxa"/>
            <w:tcPrChange w:id="100" w:author="Sergei Dvornikov" w:date="2013-04-19T16:53:00Z">
              <w:tcPr>
                <w:tcW w:w="2526" w:type="dxa"/>
              </w:tcPr>
            </w:tcPrChange>
          </w:tcPr>
          <w:p w:rsidR="008D1A78" w:rsidRDefault="008D1A78" w:rsidP="00B70D46">
            <w:r>
              <w:t>Default</w:t>
            </w:r>
          </w:p>
        </w:tc>
        <w:tc>
          <w:tcPr>
            <w:tcW w:w="2252" w:type="dxa"/>
            <w:tcPrChange w:id="101" w:author="Sergei Dvornikov" w:date="2013-04-19T16:53:00Z">
              <w:tcPr>
                <w:tcW w:w="2318" w:type="dxa"/>
              </w:tcPr>
            </w:tcPrChange>
          </w:tcPr>
          <w:p w:rsidR="008D1A78" w:rsidRDefault="008D1A78" w:rsidP="00B70D46">
            <w:r>
              <w:t>Description</w:t>
            </w:r>
          </w:p>
        </w:tc>
      </w:tr>
      <w:tr w:rsidR="008D1A78" w:rsidDel="00F172C1" w:rsidTr="00F172C1">
        <w:trPr>
          <w:del w:id="102" w:author="Sergei Dvornikov" w:date="2013-04-19T16:53:00Z"/>
        </w:trPr>
        <w:tc>
          <w:tcPr>
            <w:tcW w:w="2463" w:type="dxa"/>
            <w:tcPrChange w:id="103" w:author="Sergei Dvornikov" w:date="2013-04-19T16:53:00Z">
              <w:tcPr>
                <w:tcW w:w="2485" w:type="dxa"/>
              </w:tcPr>
            </w:tcPrChange>
          </w:tcPr>
          <w:p w:rsidR="008D1A78" w:rsidDel="00F172C1" w:rsidRDefault="008D1A78" w:rsidP="00B70D46">
            <w:pPr>
              <w:rPr>
                <w:del w:id="104" w:author="Sergei Dvornikov" w:date="2013-04-19T16:53:00Z"/>
              </w:rPr>
            </w:pPr>
            <w:del w:id="105" w:author="Sergei Dvornikov" w:date="2013-04-19T16:53:00Z">
              <w:r w:rsidDel="00F172C1">
                <w:delText>alignment</w:delText>
              </w:r>
            </w:del>
          </w:p>
        </w:tc>
        <w:tc>
          <w:tcPr>
            <w:tcW w:w="2459" w:type="dxa"/>
            <w:tcPrChange w:id="106" w:author="Sergei Dvornikov" w:date="2013-04-19T16:53:00Z">
              <w:tcPr>
                <w:tcW w:w="2576" w:type="dxa"/>
              </w:tcPr>
            </w:tcPrChange>
          </w:tcPr>
          <w:p w:rsidR="008D1A78" w:rsidDel="00F172C1" w:rsidRDefault="008D1A78" w:rsidP="00B70D46">
            <w:pPr>
              <w:rPr>
                <w:del w:id="107" w:author="Sergei Dvornikov" w:date="2013-04-19T16:53:00Z"/>
              </w:rPr>
            </w:pPr>
            <w:del w:id="108" w:author="Sergei Dvornikov" w:date="2013-04-19T16:53:00Z">
              <w:r w:rsidDel="00F172C1">
                <w:delText>no</w:delText>
              </w:r>
            </w:del>
          </w:p>
        </w:tc>
        <w:tc>
          <w:tcPr>
            <w:tcW w:w="2402" w:type="dxa"/>
            <w:tcPrChange w:id="109" w:author="Sergei Dvornikov" w:date="2013-04-19T16:53:00Z">
              <w:tcPr>
                <w:tcW w:w="2526" w:type="dxa"/>
              </w:tcPr>
            </w:tcPrChange>
          </w:tcPr>
          <w:p w:rsidR="008D1A78" w:rsidDel="00F172C1" w:rsidRDefault="008D1A78" w:rsidP="00B70D46">
            <w:pPr>
              <w:rPr>
                <w:del w:id="110" w:author="Sergei Dvornikov" w:date="2013-04-19T16:53:00Z"/>
              </w:rPr>
            </w:pPr>
            <w:del w:id="111" w:author="Sergei Dvornikov" w:date="2013-04-19T16:53:00Z">
              <w:r w:rsidDel="00F172C1">
                <w:delText>1</w:delText>
              </w:r>
            </w:del>
          </w:p>
        </w:tc>
        <w:tc>
          <w:tcPr>
            <w:tcW w:w="2252" w:type="dxa"/>
            <w:tcPrChange w:id="112" w:author="Sergei Dvornikov" w:date="2013-04-19T16:53:00Z">
              <w:tcPr>
                <w:tcW w:w="2318" w:type="dxa"/>
              </w:tcPr>
            </w:tcPrChange>
          </w:tcPr>
          <w:p w:rsidR="008D1A78" w:rsidDel="00F172C1" w:rsidRDefault="008D1A78" w:rsidP="00B70D46">
            <w:pPr>
              <w:rPr>
                <w:del w:id="113" w:author="Sergei Dvornikov" w:date="2013-04-19T16:53:00Z"/>
              </w:rPr>
            </w:pPr>
            <w:del w:id="114" w:author="Sergei Dvornikov" w:date="2013-04-19T16:53:00Z">
              <w:r w:rsidDel="00F172C1">
                <w:delText>Defines alignment for array members.  Each array member address should divide evenly on the alignment number.</w:delText>
              </w:r>
            </w:del>
          </w:p>
        </w:tc>
      </w:tr>
      <w:tr w:rsidR="008D1A78" w:rsidTr="00F172C1">
        <w:tc>
          <w:tcPr>
            <w:tcW w:w="2463" w:type="dxa"/>
            <w:tcPrChange w:id="115" w:author="Sergei Dvornikov" w:date="2013-04-19T16:53:00Z">
              <w:tcPr>
                <w:tcW w:w="2485" w:type="dxa"/>
              </w:tcPr>
            </w:tcPrChange>
          </w:tcPr>
          <w:p w:rsidR="008D1A78" w:rsidRDefault="008D1A78" w:rsidP="00B70D46">
            <w:r>
              <w:t>elementTypeMapping</w:t>
            </w:r>
          </w:p>
        </w:tc>
        <w:tc>
          <w:tcPr>
            <w:tcW w:w="2459" w:type="dxa"/>
            <w:tcPrChange w:id="116" w:author="Sergei Dvornikov" w:date="2013-04-19T16:53:00Z">
              <w:tcPr>
                <w:tcW w:w="2576" w:type="dxa"/>
              </w:tcPr>
            </w:tcPrChange>
          </w:tcPr>
          <w:p w:rsidR="008D1A78" w:rsidRDefault="008D1A78" w:rsidP="00B70D46">
            <w:r>
              <w:t>no</w:t>
            </w:r>
          </w:p>
        </w:tc>
        <w:tc>
          <w:tcPr>
            <w:tcW w:w="2402" w:type="dxa"/>
            <w:tcPrChange w:id="117" w:author="Sergei Dvornikov" w:date="2013-04-19T16:53:00Z">
              <w:tcPr>
                <w:tcW w:w="2526" w:type="dxa"/>
              </w:tcPr>
            </w:tcPrChange>
          </w:tcPr>
          <w:p w:rsidR="008D1A78" w:rsidRDefault="008D1A78" w:rsidP="00B70D46">
            <w:r>
              <w:t>No default</w:t>
            </w:r>
          </w:p>
        </w:tc>
        <w:tc>
          <w:tcPr>
            <w:tcW w:w="2252" w:type="dxa"/>
            <w:tcPrChange w:id="118" w:author="Sergei Dvornikov" w:date="2013-04-19T16:53:00Z">
              <w:tcPr>
                <w:tcW w:w="2318" w:type="dxa"/>
              </w:tcPr>
            </w:tcPrChange>
          </w:tcPr>
          <w:p w:rsidR="008D1A78" w:rsidRDefault="008D1A78" w:rsidP="00B70D46">
            <w:r>
              <w:t>Specifies the type mapping for the elementType.</w:t>
            </w:r>
          </w:p>
        </w:tc>
      </w:tr>
    </w:tbl>
    <w:p w:rsidR="008D1A78" w:rsidRDefault="008D1A78" w:rsidP="008D1A78">
      <w:pPr>
        <w:rPr>
          <w:b/>
        </w:rPr>
      </w:pPr>
    </w:p>
    <w:p w:rsidR="008D1A78" w:rsidRDefault="008D1A78" w:rsidP="008D1A78">
      <w:r>
        <w:t xml:space="preserve">If &lt;Array&gt; specifies typeMapping, it should not specify </w:t>
      </w:r>
      <w:del w:id="119" w:author="Sergei Dvornikov" w:date="2013-04-19T16:54:00Z">
        <w:r w:rsidDel="00F172C1">
          <w:delText xml:space="preserve">alignment and </w:delText>
        </w:r>
      </w:del>
      <w:r>
        <w:t xml:space="preserve">elementTypeMapping.  </w:t>
      </w:r>
    </w:p>
    <w:p w:rsidR="008D1A78" w:rsidRDefault="008D1A78" w:rsidP="008D1A78">
      <w:r>
        <w:t>If &lt;Array&gt; specify neither typeMapping nor elementTypeMapping, type mapping selection rules will be attempted to find a type mapping for the elementType and thus construct the type mapping for this &lt;Array&gt;.</w:t>
      </w:r>
    </w:p>
    <w:p w:rsidR="008D1A78" w:rsidRDefault="008D1A78" w:rsidP="008D1A78">
      <w:r>
        <w:lastRenderedPageBreak/>
        <w:t>&lt;Space&gt; element attributes</w:t>
      </w:r>
    </w:p>
    <w:tbl>
      <w:tblPr>
        <w:tblStyle w:val="TableGrid"/>
        <w:tblW w:w="0" w:type="auto"/>
        <w:tblLook w:val="04A0" w:firstRow="1" w:lastRow="0" w:firstColumn="1" w:lastColumn="0" w:noHBand="0" w:noVBand="1"/>
      </w:tblPr>
      <w:tblGrid>
        <w:gridCol w:w="2390"/>
        <w:gridCol w:w="2487"/>
        <w:gridCol w:w="2431"/>
        <w:gridCol w:w="2268"/>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size</w:t>
            </w:r>
          </w:p>
        </w:tc>
        <w:tc>
          <w:tcPr>
            <w:tcW w:w="2576" w:type="dxa"/>
          </w:tcPr>
          <w:p w:rsidR="008D1A78" w:rsidRDefault="008D1A78" w:rsidP="00B70D46">
            <w:r>
              <w:t>yes</w:t>
            </w:r>
          </w:p>
        </w:tc>
        <w:tc>
          <w:tcPr>
            <w:tcW w:w="2526" w:type="dxa"/>
          </w:tcPr>
          <w:p w:rsidR="008D1A78" w:rsidRDefault="008D1A78" w:rsidP="00B70D46">
            <w:r>
              <w:t>No default</w:t>
            </w:r>
          </w:p>
        </w:tc>
        <w:tc>
          <w:tcPr>
            <w:tcW w:w="2318" w:type="dxa"/>
          </w:tcPr>
          <w:p w:rsidR="008D1A78" w:rsidRDefault="008D1A78" w:rsidP="00B70D46">
            <w:r>
              <w:t>Defines the size of the gap between previous and next allocated objects.</w:t>
            </w:r>
          </w:p>
        </w:tc>
      </w:tr>
      <w:tr w:rsidR="008D1A78" w:rsidTr="00B70D46">
        <w:tc>
          <w:tcPr>
            <w:tcW w:w="2485" w:type="dxa"/>
          </w:tcPr>
          <w:p w:rsidR="008D1A78" w:rsidRDefault="008D1A78" w:rsidP="00B70D46">
            <w:r>
              <w:t>bitSize</w:t>
            </w:r>
          </w:p>
        </w:tc>
        <w:tc>
          <w:tcPr>
            <w:tcW w:w="2576" w:type="dxa"/>
          </w:tcPr>
          <w:p w:rsidR="008D1A78" w:rsidRDefault="008D1A78" w:rsidP="00B70D46">
            <w:r>
              <w:t>no</w:t>
            </w:r>
          </w:p>
        </w:tc>
        <w:tc>
          <w:tcPr>
            <w:tcW w:w="2526" w:type="dxa"/>
          </w:tcPr>
          <w:p w:rsidR="008D1A78" w:rsidRDefault="008D1A78" w:rsidP="00B70D46">
            <w:r>
              <w:t>false</w:t>
            </w:r>
          </w:p>
        </w:tc>
        <w:tc>
          <w:tcPr>
            <w:tcW w:w="2318" w:type="dxa"/>
          </w:tcPr>
          <w:p w:rsidR="008D1A78" w:rsidRDefault="008D1A78" w:rsidP="00B70D46">
            <w:r>
              <w:t>If bitSize=”yes”, the size units are bits (and not bytes).</w:t>
            </w:r>
          </w:p>
        </w:tc>
      </w:tr>
    </w:tbl>
    <w:p w:rsidR="008D1A78" w:rsidRDefault="008D1A78" w:rsidP="008D1A78"/>
    <w:p w:rsidR="00D464B1" w:rsidRDefault="00D464B1" w:rsidP="008D1A78">
      <w:r>
        <w:t>Example.</w:t>
      </w:r>
    </w:p>
    <w:p w:rsidR="00D464B1" w:rsidRDefault="00D464B1" w:rsidP="00D464B1">
      <w:pPr>
        <w:autoSpaceDE w:val="0"/>
        <w:autoSpaceDN w:val="0"/>
        <w:adjustRightInd w:val="0"/>
        <w:rPr>
          <w:rFonts w:ascii="Arial" w:hAnsi="Arial" w:cs="Arial"/>
          <w:color w:val="000000"/>
          <w:sz w:val="20"/>
          <w:szCs w:val="20"/>
          <w:highlight w:val="white"/>
        </w:rPr>
      </w:pPr>
      <w:r>
        <w:rPr>
          <w:rFonts w:ascii="Arial" w:hAnsi="Arial" w:cs="Arial"/>
          <w:color w:val="0000FF"/>
          <w:sz w:val="20"/>
          <w:szCs w:val="20"/>
          <w:highlight w:val="white"/>
        </w:rPr>
        <w:t>&lt;</w:t>
      </w:r>
      <w:r>
        <w:rPr>
          <w:rFonts w:ascii="Arial" w:hAnsi="Arial" w:cs="Arial"/>
          <w:color w:val="800000"/>
          <w:sz w:val="20"/>
          <w:szCs w:val="20"/>
          <w:highlight w:val="white"/>
        </w:rPr>
        <w:t>GroupMapping</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SerialPort</w:t>
      </w:r>
      <w:r>
        <w:rPr>
          <w:rFonts w:ascii="Arial" w:hAnsi="Arial" w:cs="Arial"/>
          <w:color w:val="0000FF"/>
          <w:sz w:val="20"/>
          <w:szCs w:val="20"/>
          <w:highlight w:val="white"/>
        </w:rPr>
        <w:t>"</w:t>
      </w:r>
      <w:r>
        <w:rPr>
          <w:rFonts w:ascii="Arial" w:hAnsi="Arial" w:cs="Arial"/>
          <w:color w:val="FF0000"/>
          <w:sz w:val="20"/>
          <w:szCs w:val="20"/>
          <w:highlight w:val="white"/>
        </w:rPr>
        <w:t xml:space="preserve"> appType</w:t>
      </w:r>
      <w:r>
        <w:rPr>
          <w:rFonts w:ascii="Arial" w:hAnsi="Arial" w:cs="Arial"/>
          <w:color w:val="0000FF"/>
          <w:sz w:val="20"/>
          <w:szCs w:val="20"/>
          <w:highlight w:val="white"/>
        </w:rPr>
        <w:t>="</w:t>
      </w:r>
      <w:r>
        <w:rPr>
          <w:rFonts w:ascii="Arial" w:hAnsi="Arial" w:cs="Arial"/>
          <w:color w:val="000000"/>
          <w:sz w:val="20"/>
          <w:szCs w:val="20"/>
          <w:highlight w:val="white"/>
        </w:rPr>
        <w:t>SerialPort</w:t>
      </w:r>
      <w:r>
        <w:rPr>
          <w:rFonts w:ascii="Arial" w:hAnsi="Arial" w:cs="Arial"/>
          <w:color w:val="0000FF"/>
          <w:sz w:val="20"/>
          <w:szCs w:val="20"/>
          <w:highlight w:val="white"/>
        </w:rPr>
        <w:t>"&gt;</w:t>
      </w:r>
    </w:p>
    <w:p w:rsidR="00D464B1" w:rsidRDefault="00D464B1" w:rsidP="00D464B1">
      <w:pPr>
        <w:autoSpaceDE w:val="0"/>
        <w:autoSpaceDN w:val="0"/>
        <w:adjustRightInd w:val="0"/>
        <w:rPr>
          <w:rFonts w:ascii="Arial" w:hAnsi="Arial" w:cs="Arial"/>
          <w:color w:val="0000FF"/>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Object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BaudRate</w:t>
      </w:r>
      <w:r>
        <w:rPr>
          <w:rFonts w:ascii="Arial" w:hAnsi="Arial" w:cs="Arial"/>
          <w:color w:val="0000FF"/>
          <w:sz w:val="20"/>
          <w:szCs w:val="20"/>
          <w:highlight w:val="white"/>
        </w:rPr>
        <w:t xml:space="preserve">" </w:t>
      </w:r>
      <w:r>
        <w:rPr>
          <w:rFonts w:ascii="Arial" w:hAnsi="Arial" w:cs="Arial"/>
          <w:color w:val="FF0000"/>
          <w:sz w:val="20"/>
          <w:szCs w:val="20"/>
          <w:highlight w:val="white"/>
        </w:rPr>
        <w:t>typeMapping</w:t>
      </w:r>
      <w:r>
        <w:rPr>
          <w:rFonts w:ascii="Arial" w:hAnsi="Arial" w:cs="Arial"/>
          <w:color w:val="0000FF"/>
          <w:sz w:val="20"/>
          <w:szCs w:val="20"/>
          <w:highlight w:val="white"/>
        </w:rPr>
        <w:t>="</w:t>
      </w:r>
      <w:r w:rsidRPr="004671DD">
        <w:rPr>
          <w:rFonts w:ascii="Arial" w:hAnsi="Arial" w:cs="Arial"/>
          <w:sz w:val="20"/>
          <w:szCs w:val="20"/>
          <w:highlight w:val="white"/>
        </w:rPr>
        <w:t>BaudRateMapping2</w:t>
      </w:r>
      <w:r>
        <w:rPr>
          <w:rFonts w:ascii="Arial" w:hAnsi="Arial" w:cs="Arial"/>
          <w:color w:val="0000FF"/>
          <w:sz w:val="20"/>
          <w:szCs w:val="20"/>
          <w:highlight w:val="white"/>
        </w:rPr>
        <w:t>"/&gt;</w:t>
      </w:r>
    </w:p>
    <w:p w:rsidR="00D464B1" w:rsidRDefault="00D464B1" w:rsidP="00D464B1">
      <w:pPr>
        <w:autoSpaceDE w:val="0"/>
        <w:autoSpaceDN w:val="0"/>
        <w:adjustRightInd w:val="0"/>
        <w:ind w:firstLine="720"/>
        <w:rPr>
          <w:rFonts w:ascii="Arial" w:hAnsi="Arial" w:cs="Arial"/>
          <w:color w:val="000000"/>
          <w:sz w:val="20"/>
          <w:szCs w:val="20"/>
          <w:highlight w:val="white"/>
        </w:rPr>
      </w:pPr>
      <w:r>
        <w:rPr>
          <w:rFonts w:ascii="Arial" w:hAnsi="Arial" w:cs="Arial"/>
          <w:color w:val="0000FF"/>
          <w:sz w:val="20"/>
          <w:szCs w:val="20"/>
          <w:highlight w:val="white"/>
        </w:rPr>
        <w:t>&lt;</w:t>
      </w:r>
      <w:r>
        <w:rPr>
          <w:rFonts w:ascii="Arial" w:hAnsi="Arial" w:cs="Arial"/>
          <w:color w:val="800000"/>
          <w:sz w:val="20"/>
          <w:szCs w:val="20"/>
          <w:highlight w:val="white"/>
        </w:rPr>
        <w:t>Space</w:t>
      </w:r>
      <w:r>
        <w:rPr>
          <w:rFonts w:ascii="Arial" w:hAnsi="Arial" w:cs="Arial"/>
          <w:color w:val="FF0000"/>
          <w:sz w:val="20"/>
          <w:szCs w:val="20"/>
          <w:highlight w:val="white"/>
        </w:rPr>
        <w:t xml:space="preserve"> size</w:t>
      </w:r>
      <w:r>
        <w:rPr>
          <w:rFonts w:ascii="Arial" w:hAnsi="Arial" w:cs="Arial"/>
          <w:color w:val="0000FF"/>
          <w:sz w:val="20"/>
          <w:szCs w:val="20"/>
          <w:highlight w:val="white"/>
        </w:rPr>
        <w:t>="2"/&gt;</w:t>
      </w:r>
    </w:p>
    <w:p w:rsidR="00D464B1" w:rsidRDefault="00D464B1" w:rsidP="00D464B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Object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RTSActiveBeforeXmitTime</w:t>
      </w:r>
      <w:r>
        <w:rPr>
          <w:rFonts w:ascii="Arial" w:hAnsi="Arial" w:cs="Arial"/>
          <w:color w:val="0000FF"/>
          <w:sz w:val="20"/>
          <w:szCs w:val="20"/>
          <w:highlight w:val="white"/>
        </w:rPr>
        <w:t>"/&gt;</w:t>
      </w:r>
    </w:p>
    <w:p w:rsidR="00D464B1" w:rsidRDefault="00D464B1" w:rsidP="00D464B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Object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RTSActiveAfterXmitTime</w:t>
      </w:r>
      <w:r>
        <w:rPr>
          <w:rFonts w:ascii="Arial" w:hAnsi="Arial" w:cs="Arial"/>
          <w:color w:val="0000FF"/>
          <w:sz w:val="20"/>
          <w:szCs w:val="20"/>
          <w:highlight w:val="white"/>
        </w:rPr>
        <w:t>"/&gt;</w:t>
      </w:r>
    </w:p>
    <w:p w:rsidR="00D464B1" w:rsidRDefault="00D464B1" w:rsidP="00D464B1">
      <w:pPr>
        <w:rPr>
          <w:rFonts w:ascii="Arial" w:hAnsi="Arial" w:cs="Arial"/>
          <w:color w:val="0000FF"/>
          <w:sz w:val="20"/>
          <w:szCs w:val="20"/>
          <w:highlight w:val="white"/>
        </w:rPr>
      </w:pP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Object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InterpacketDelay</w:t>
      </w:r>
      <w:r>
        <w:rPr>
          <w:rFonts w:ascii="Arial" w:hAnsi="Arial" w:cs="Arial"/>
          <w:color w:val="0000FF"/>
          <w:sz w:val="20"/>
          <w:szCs w:val="20"/>
          <w:highlight w:val="white"/>
        </w:rPr>
        <w:t>"/&gt;</w:t>
      </w:r>
    </w:p>
    <w:p w:rsidR="00D464B1" w:rsidRDefault="00D464B1" w:rsidP="00D464B1">
      <w:pPr>
        <w:autoSpaceDE w:val="0"/>
        <w:autoSpaceDN w:val="0"/>
        <w:adjustRightInd w:val="0"/>
        <w:ind w:firstLine="720"/>
        <w:rPr>
          <w:rFonts w:ascii="Arial" w:hAnsi="Arial" w:cs="Arial"/>
          <w:color w:val="000000"/>
          <w:sz w:val="20"/>
          <w:szCs w:val="20"/>
          <w:highlight w:val="white"/>
        </w:rPr>
      </w:pPr>
      <w:r>
        <w:rPr>
          <w:rFonts w:ascii="Arial" w:hAnsi="Arial" w:cs="Arial"/>
          <w:color w:val="0000FF"/>
          <w:sz w:val="20"/>
          <w:szCs w:val="20"/>
          <w:highlight w:val="white"/>
        </w:rPr>
        <w:t>&lt;</w:t>
      </w:r>
      <w:r>
        <w:rPr>
          <w:rFonts w:ascii="Arial" w:hAnsi="Arial" w:cs="Arial"/>
          <w:color w:val="800000"/>
          <w:sz w:val="20"/>
          <w:szCs w:val="20"/>
          <w:highlight w:val="white"/>
        </w:rPr>
        <w:t>Space</w:t>
      </w:r>
      <w:r>
        <w:rPr>
          <w:rFonts w:ascii="Arial" w:hAnsi="Arial" w:cs="Arial"/>
          <w:color w:val="FF0000"/>
          <w:sz w:val="20"/>
          <w:szCs w:val="20"/>
          <w:highlight w:val="white"/>
        </w:rPr>
        <w:t xml:space="preserve"> size</w:t>
      </w:r>
      <w:r>
        <w:rPr>
          <w:rFonts w:ascii="Arial" w:hAnsi="Arial" w:cs="Arial"/>
          <w:color w:val="0000FF"/>
          <w:sz w:val="20"/>
          <w:szCs w:val="20"/>
          <w:highlight w:val="white"/>
        </w:rPr>
        <w:t>="2"/&gt;</w:t>
      </w:r>
    </w:p>
    <w:p w:rsidR="00D464B1" w:rsidRDefault="00D464B1" w:rsidP="00D464B1">
      <w:pPr>
        <w:ind w:firstLine="720"/>
        <w:rPr>
          <w:rFonts w:ascii="Arial" w:hAnsi="Arial" w:cs="Arial"/>
          <w:color w:val="0000FF"/>
          <w:sz w:val="20"/>
          <w:szCs w:val="20"/>
          <w:highlight w:val="white"/>
        </w:rPr>
      </w:pPr>
      <w:r>
        <w:rPr>
          <w:rFonts w:ascii="Arial" w:hAnsi="Arial" w:cs="Arial"/>
          <w:color w:val="0000FF"/>
          <w:sz w:val="20"/>
          <w:szCs w:val="20"/>
          <w:highlight w:val="white"/>
        </w:rPr>
        <w:t>&lt;</w:t>
      </w:r>
      <w:r>
        <w:rPr>
          <w:rFonts w:ascii="Arial" w:hAnsi="Arial" w:cs="Arial"/>
          <w:color w:val="800000"/>
          <w:sz w:val="20"/>
          <w:szCs w:val="20"/>
          <w:highlight w:val="white"/>
        </w:rPr>
        <w:t>Object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Protocol</w:t>
      </w:r>
      <w:r>
        <w:rPr>
          <w:rFonts w:ascii="Arial" w:hAnsi="Arial" w:cs="Arial"/>
          <w:color w:val="0000FF"/>
          <w:sz w:val="20"/>
          <w:szCs w:val="20"/>
          <w:highlight w:val="white"/>
        </w:rPr>
        <w:t>"/&gt;</w:t>
      </w:r>
    </w:p>
    <w:p w:rsidR="00D464B1" w:rsidRDefault="00D464B1" w:rsidP="00D464B1">
      <w:pPr>
        <w:rPr>
          <w:rFonts w:ascii="Arial" w:hAnsi="Arial" w:cs="Arial"/>
          <w:color w:val="0000FF"/>
          <w:sz w:val="20"/>
          <w:szCs w:val="20"/>
          <w:highlight w:val="white"/>
        </w:rPr>
      </w:pPr>
      <w:r>
        <w:rPr>
          <w:rFonts w:ascii="Arial" w:hAnsi="Arial" w:cs="Arial"/>
          <w:color w:val="0000FF"/>
          <w:sz w:val="20"/>
          <w:szCs w:val="20"/>
          <w:highlight w:val="white"/>
        </w:rPr>
        <w:t>&lt;/</w:t>
      </w:r>
      <w:r>
        <w:rPr>
          <w:rFonts w:ascii="Arial" w:hAnsi="Arial" w:cs="Arial"/>
          <w:color w:val="800000"/>
          <w:sz w:val="20"/>
          <w:szCs w:val="20"/>
          <w:highlight w:val="white"/>
        </w:rPr>
        <w:t>GroupMapping</w:t>
      </w:r>
      <w:r>
        <w:rPr>
          <w:rFonts w:ascii="Arial" w:hAnsi="Arial" w:cs="Arial"/>
          <w:color w:val="0000FF"/>
          <w:sz w:val="20"/>
          <w:szCs w:val="20"/>
          <w:highlight w:val="white"/>
        </w:rPr>
        <w:t>&gt;</w:t>
      </w:r>
    </w:p>
    <w:p w:rsidR="00D464B1" w:rsidRDefault="00D464B1" w:rsidP="008D1A78"/>
    <w:p w:rsidR="008D1A78" w:rsidRDefault="008D1A78" w:rsidP="008D1A78">
      <w:pPr>
        <w:pStyle w:val="Heading1"/>
      </w:pPr>
      <w:r>
        <w:t>Array Mappings</w:t>
      </w:r>
    </w:p>
    <w:p w:rsidR="008D1A78" w:rsidRDefault="008D1A78" w:rsidP="008D1A78">
      <w:r>
        <w:t>&lt;ArrayMapping&gt; element attributes are:</w:t>
      </w:r>
    </w:p>
    <w:tbl>
      <w:tblPr>
        <w:tblStyle w:val="TableGrid"/>
        <w:tblW w:w="0" w:type="auto"/>
        <w:tblLook w:val="04A0" w:firstRow="1" w:lastRow="0" w:firstColumn="1" w:lastColumn="0" w:noHBand="0" w:noVBand="1"/>
        <w:tblPrChange w:id="120" w:author="Sergei Dvornikov" w:date="2013-04-19T16:54:00Z">
          <w:tblPr>
            <w:tblStyle w:val="TableGrid"/>
            <w:tblW w:w="0" w:type="auto"/>
            <w:tblLook w:val="04A0" w:firstRow="1" w:lastRow="0" w:firstColumn="1" w:lastColumn="0" w:noHBand="0" w:noVBand="1"/>
          </w:tblPr>
        </w:tblPrChange>
      </w:tblPr>
      <w:tblGrid>
        <w:gridCol w:w="2463"/>
        <w:gridCol w:w="2459"/>
        <w:gridCol w:w="2402"/>
        <w:gridCol w:w="2252"/>
        <w:tblGridChange w:id="121">
          <w:tblGrid>
            <w:gridCol w:w="2463"/>
            <w:gridCol w:w="2459"/>
            <w:gridCol w:w="2402"/>
            <w:gridCol w:w="2252"/>
          </w:tblGrid>
        </w:tblGridChange>
      </w:tblGrid>
      <w:tr w:rsidR="008D1A78" w:rsidTr="00F172C1">
        <w:tc>
          <w:tcPr>
            <w:tcW w:w="2463" w:type="dxa"/>
            <w:tcPrChange w:id="122" w:author="Sergei Dvornikov" w:date="2013-04-19T16:54:00Z">
              <w:tcPr>
                <w:tcW w:w="2485" w:type="dxa"/>
              </w:tcPr>
            </w:tcPrChange>
          </w:tcPr>
          <w:p w:rsidR="008D1A78" w:rsidRDefault="008D1A78" w:rsidP="00B70D46">
            <w:r>
              <w:t>Name</w:t>
            </w:r>
          </w:p>
        </w:tc>
        <w:tc>
          <w:tcPr>
            <w:tcW w:w="2459" w:type="dxa"/>
            <w:tcPrChange w:id="123" w:author="Sergei Dvornikov" w:date="2013-04-19T16:54:00Z">
              <w:tcPr>
                <w:tcW w:w="2576" w:type="dxa"/>
              </w:tcPr>
            </w:tcPrChange>
          </w:tcPr>
          <w:p w:rsidR="008D1A78" w:rsidRDefault="008D1A78" w:rsidP="00B70D46">
            <w:r>
              <w:t>Required</w:t>
            </w:r>
          </w:p>
        </w:tc>
        <w:tc>
          <w:tcPr>
            <w:tcW w:w="2402" w:type="dxa"/>
            <w:tcPrChange w:id="124" w:author="Sergei Dvornikov" w:date="2013-04-19T16:54:00Z">
              <w:tcPr>
                <w:tcW w:w="2526" w:type="dxa"/>
              </w:tcPr>
            </w:tcPrChange>
          </w:tcPr>
          <w:p w:rsidR="008D1A78" w:rsidRDefault="008D1A78" w:rsidP="00B70D46">
            <w:r>
              <w:t>Default</w:t>
            </w:r>
          </w:p>
        </w:tc>
        <w:tc>
          <w:tcPr>
            <w:tcW w:w="2252" w:type="dxa"/>
            <w:tcPrChange w:id="125" w:author="Sergei Dvornikov" w:date="2013-04-19T16:54:00Z">
              <w:tcPr>
                <w:tcW w:w="2318" w:type="dxa"/>
              </w:tcPr>
            </w:tcPrChange>
          </w:tcPr>
          <w:p w:rsidR="008D1A78" w:rsidRDefault="008D1A78" w:rsidP="00B70D46">
            <w:r>
              <w:t>Description</w:t>
            </w:r>
          </w:p>
        </w:tc>
      </w:tr>
      <w:tr w:rsidR="008D1A78" w:rsidDel="00F172C1" w:rsidTr="00F172C1">
        <w:trPr>
          <w:del w:id="126" w:author="Sergei Dvornikov" w:date="2013-04-19T16:54:00Z"/>
        </w:trPr>
        <w:tc>
          <w:tcPr>
            <w:tcW w:w="2463" w:type="dxa"/>
            <w:tcPrChange w:id="127" w:author="Sergei Dvornikov" w:date="2013-04-19T16:54:00Z">
              <w:tcPr>
                <w:tcW w:w="2485" w:type="dxa"/>
              </w:tcPr>
            </w:tcPrChange>
          </w:tcPr>
          <w:p w:rsidR="008D1A78" w:rsidDel="00F172C1" w:rsidRDefault="008D1A78" w:rsidP="00B70D46">
            <w:pPr>
              <w:rPr>
                <w:del w:id="128" w:author="Sergei Dvornikov" w:date="2013-04-19T16:54:00Z"/>
              </w:rPr>
            </w:pPr>
            <w:del w:id="129" w:author="Sergei Dvornikov" w:date="2013-04-19T16:54:00Z">
              <w:r w:rsidDel="00F172C1">
                <w:delText>alignment</w:delText>
              </w:r>
            </w:del>
          </w:p>
        </w:tc>
        <w:tc>
          <w:tcPr>
            <w:tcW w:w="2459" w:type="dxa"/>
            <w:tcPrChange w:id="130" w:author="Sergei Dvornikov" w:date="2013-04-19T16:54:00Z">
              <w:tcPr>
                <w:tcW w:w="2576" w:type="dxa"/>
              </w:tcPr>
            </w:tcPrChange>
          </w:tcPr>
          <w:p w:rsidR="008D1A78" w:rsidDel="00F172C1" w:rsidRDefault="008D1A78" w:rsidP="00B70D46">
            <w:pPr>
              <w:rPr>
                <w:del w:id="131" w:author="Sergei Dvornikov" w:date="2013-04-19T16:54:00Z"/>
              </w:rPr>
            </w:pPr>
            <w:del w:id="132" w:author="Sergei Dvornikov" w:date="2013-04-19T16:54:00Z">
              <w:r w:rsidDel="00F172C1">
                <w:delText>no</w:delText>
              </w:r>
            </w:del>
          </w:p>
        </w:tc>
        <w:tc>
          <w:tcPr>
            <w:tcW w:w="2402" w:type="dxa"/>
            <w:tcPrChange w:id="133" w:author="Sergei Dvornikov" w:date="2013-04-19T16:54:00Z">
              <w:tcPr>
                <w:tcW w:w="2526" w:type="dxa"/>
              </w:tcPr>
            </w:tcPrChange>
          </w:tcPr>
          <w:p w:rsidR="008D1A78" w:rsidDel="00F172C1" w:rsidRDefault="008D1A78" w:rsidP="00B70D46">
            <w:pPr>
              <w:rPr>
                <w:del w:id="134" w:author="Sergei Dvornikov" w:date="2013-04-19T16:54:00Z"/>
              </w:rPr>
            </w:pPr>
            <w:del w:id="135" w:author="Sergei Dvornikov" w:date="2013-04-19T16:54:00Z">
              <w:r w:rsidDel="00F172C1">
                <w:delText>1</w:delText>
              </w:r>
            </w:del>
          </w:p>
        </w:tc>
        <w:tc>
          <w:tcPr>
            <w:tcW w:w="2252" w:type="dxa"/>
            <w:tcPrChange w:id="136" w:author="Sergei Dvornikov" w:date="2013-04-19T16:54:00Z">
              <w:tcPr>
                <w:tcW w:w="2318" w:type="dxa"/>
              </w:tcPr>
            </w:tcPrChange>
          </w:tcPr>
          <w:p w:rsidR="008D1A78" w:rsidDel="00F172C1" w:rsidRDefault="008D1A78" w:rsidP="00B70D46">
            <w:pPr>
              <w:rPr>
                <w:del w:id="137" w:author="Sergei Dvornikov" w:date="2013-04-19T16:54:00Z"/>
              </w:rPr>
            </w:pPr>
            <w:del w:id="138" w:author="Sergei Dvornikov" w:date="2013-04-19T16:54:00Z">
              <w:r w:rsidDel="00F172C1">
                <w:delText>Defines alignment for array members.  Each array member address should divide evenly on the alignment number.</w:delText>
              </w:r>
            </w:del>
          </w:p>
        </w:tc>
      </w:tr>
      <w:tr w:rsidR="008D1A78" w:rsidTr="00F172C1">
        <w:tc>
          <w:tcPr>
            <w:tcW w:w="2463" w:type="dxa"/>
            <w:tcPrChange w:id="139" w:author="Sergei Dvornikov" w:date="2013-04-19T16:54:00Z">
              <w:tcPr>
                <w:tcW w:w="2485" w:type="dxa"/>
              </w:tcPr>
            </w:tcPrChange>
          </w:tcPr>
          <w:p w:rsidR="008D1A78" w:rsidRDefault="008D1A78" w:rsidP="00B70D46">
            <w:r>
              <w:t>elementTypeMapping</w:t>
            </w:r>
          </w:p>
        </w:tc>
        <w:tc>
          <w:tcPr>
            <w:tcW w:w="2459" w:type="dxa"/>
            <w:tcPrChange w:id="140" w:author="Sergei Dvornikov" w:date="2013-04-19T16:54:00Z">
              <w:tcPr>
                <w:tcW w:w="2576" w:type="dxa"/>
              </w:tcPr>
            </w:tcPrChange>
          </w:tcPr>
          <w:p w:rsidR="008D1A78" w:rsidRDefault="008D1A78" w:rsidP="00B70D46">
            <w:r>
              <w:t>no</w:t>
            </w:r>
          </w:p>
        </w:tc>
        <w:tc>
          <w:tcPr>
            <w:tcW w:w="2402" w:type="dxa"/>
            <w:tcPrChange w:id="141" w:author="Sergei Dvornikov" w:date="2013-04-19T16:54:00Z">
              <w:tcPr>
                <w:tcW w:w="2526" w:type="dxa"/>
              </w:tcPr>
            </w:tcPrChange>
          </w:tcPr>
          <w:p w:rsidR="008D1A78" w:rsidRDefault="008D1A78" w:rsidP="00B70D46">
            <w:r>
              <w:t>No default</w:t>
            </w:r>
          </w:p>
        </w:tc>
        <w:tc>
          <w:tcPr>
            <w:tcW w:w="2252" w:type="dxa"/>
            <w:tcPrChange w:id="142" w:author="Sergei Dvornikov" w:date="2013-04-19T16:54:00Z">
              <w:tcPr>
                <w:tcW w:w="2318" w:type="dxa"/>
              </w:tcPr>
            </w:tcPrChange>
          </w:tcPr>
          <w:p w:rsidR="008D1A78" w:rsidRDefault="008D1A78" w:rsidP="00B70D46">
            <w:r>
              <w:t>Specifies the type mapping for the elementType.</w:t>
            </w:r>
          </w:p>
        </w:tc>
      </w:tr>
    </w:tbl>
    <w:p w:rsidR="008D1A78" w:rsidRDefault="008D1A78" w:rsidP="008D1A78"/>
    <w:p w:rsidR="00D464B1" w:rsidRDefault="00D464B1" w:rsidP="008D1A78">
      <w:r>
        <w:t>Example.</w:t>
      </w:r>
    </w:p>
    <w:p w:rsidR="00D464B1" w:rsidRDefault="00D464B1" w:rsidP="00D464B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ArrayMapping</w:t>
      </w:r>
      <w:r>
        <w:rPr>
          <w:rFonts w:ascii="Consolas" w:hAnsi="Consolas" w:cs="Consolas"/>
          <w:color w:val="0000FF"/>
          <w:sz w:val="19"/>
          <w:szCs w:val="19"/>
        </w:rPr>
        <w:t xml:space="preserve"> </w:t>
      </w:r>
      <w:r>
        <w:rPr>
          <w:rFonts w:ascii="Consolas" w:hAnsi="Consolas" w:cs="Consolas"/>
          <w:color w:val="FF0000"/>
          <w:sz w:val="19"/>
          <w:szCs w:val="19"/>
        </w:rPr>
        <w:t>elementTypeMapping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MemberPort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appType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TeamMembers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MemberPorts</w:t>
      </w:r>
      <w:r>
        <w:rPr>
          <w:rFonts w:ascii="Consolas" w:hAnsi="Consolas" w:cs="Consolas"/>
          <w:sz w:val="19"/>
          <w:szCs w:val="19"/>
        </w:rPr>
        <w:t>"</w:t>
      </w:r>
      <w:r>
        <w:rPr>
          <w:rFonts w:ascii="Consolas" w:hAnsi="Consolas" w:cs="Consolas"/>
          <w:color w:val="0000FF"/>
          <w:sz w:val="19"/>
          <w:szCs w:val="19"/>
        </w:rPr>
        <w:t>/&gt;</w:t>
      </w:r>
    </w:p>
    <w:p w:rsidR="00D464B1" w:rsidRDefault="00D464B1" w:rsidP="00D464B1">
      <w:pPr>
        <w:autoSpaceDE w:val="0"/>
        <w:autoSpaceDN w:val="0"/>
        <w:adjustRightInd w:val="0"/>
        <w:spacing w:after="0" w:line="240" w:lineRule="auto"/>
        <w:rPr>
          <w:rFonts w:ascii="Consolas" w:hAnsi="Consolas" w:cs="Consolas"/>
          <w:sz w:val="19"/>
          <w:szCs w:val="19"/>
        </w:rPr>
      </w:pPr>
    </w:p>
    <w:p w:rsidR="008D1A78" w:rsidRDefault="00D464B1" w:rsidP="008D1A78">
      <w:pPr>
        <w:pStyle w:val="Heading1"/>
      </w:pPr>
      <w:r>
        <w:lastRenderedPageBreak/>
        <w:t>U</w:t>
      </w:r>
      <w:r w:rsidR="008D1A78">
        <w:t>nion Mappings</w:t>
      </w:r>
    </w:p>
    <w:p w:rsidR="008D1A78" w:rsidRDefault="008D1A78" w:rsidP="008D1A78">
      <w:r>
        <w:t>The &lt;UnionMapping&gt; element contains a list of &lt;Case&gt; elements which define a type mapping for each possible actual type of this union type.</w:t>
      </w:r>
    </w:p>
    <w:p w:rsidR="008D1A78" w:rsidRDefault="008D1A78" w:rsidP="008D1A78">
      <w:r>
        <w:t>&lt;Case&gt; element attributes</w:t>
      </w:r>
    </w:p>
    <w:tbl>
      <w:tblPr>
        <w:tblStyle w:val="TableGrid"/>
        <w:tblW w:w="0" w:type="auto"/>
        <w:tblLook w:val="04A0" w:firstRow="1" w:lastRow="0" w:firstColumn="1" w:lastColumn="0" w:noHBand="0" w:noVBand="1"/>
      </w:tblPr>
      <w:tblGrid>
        <w:gridCol w:w="2415"/>
        <w:gridCol w:w="2476"/>
        <w:gridCol w:w="2419"/>
        <w:gridCol w:w="2266"/>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selector</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One of the possible selector values, as defined in corresponding UnionType.</w:t>
            </w:r>
          </w:p>
        </w:tc>
      </w:tr>
      <w:tr w:rsidR="008D1A78" w:rsidTr="00B70D46">
        <w:tc>
          <w:tcPr>
            <w:tcW w:w="2485" w:type="dxa"/>
          </w:tcPr>
          <w:p w:rsidR="008D1A78" w:rsidRDefault="008D1A78" w:rsidP="00B70D46">
            <w:r>
              <w:t>typeMapping</w:t>
            </w:r>
          </w:p>
        </w:tc>
        <w:tc>
          <w:tcPr>
            <w:tcW w:w="2576" w:type="dxa"/>
          </w:tcPr>
          <w:p w:rsidR="008D1A78" w:rsidRDefault="008D1A78" w:rsidP="00B70D46">
            <w:r>
              <w:t>no</w:t>
            </w:r>
          </w:p>
        </w:tc>
        <w:tc>
          <w:tcPr>
            <w:tcW w:w="2526" w:type="dxa"/>
          </w:tcPr>
          <w:p w:rsidR="008D1A78" w:rsidRDefault="008D1A78" w:rsidP="00B70D46">
            <w:r>
              <w:t>No default</w:t>
            </w:r>
          </w:p>
        </w:tc>
        <w:tc>
          <w:tcPr>
            <w:tcW w:w="2318" w:type="dxa"/>
          </w:tcPr>
          <w:p w:rsidR="008D1A78" w:rsidRDefault="008D1A78" w:rsidP="00B70D46">
            <w:r>
              <w:t>Type mapping for the actual type corresponding of this value of selector.</w:t>
            </w:r>
          </w:p>
        </w:tc>
      </w:tr>
    </w:tbl>
    <w:p w:rsidR="008D1A78" w:rsidRDefault="008D1A78" w:rsidP="008D1A78"/>
    <w:p w:rsidR="008D1A78" w:rsidRDefault="008D1A78" w:rsidP="008D1A78">
      <w:r>
        <w:t>If typeMapping attribute is not given, the type mapping selection rules will be applied to find the type mapping for the type corresponding to this selector value.</w:t>
      </w:r>
    </w:p>
    <w:p w:rsidR="008D1A78" w:rsidRDefault="008D1A78" w:rsidP="008D1A78">
      <w:r>
        <w:t>TBD: rules for EnumerationType’s Items and &lt;Case&gt;s of &lt;UnionType&gt;.</w:t>
      </w:r>
    </w:p>
    <w:p w:rsidR="00A638E7" w:rsidRDefault="00A638E7" w:rsidP="008D1A78">
      <w:r>
        <w:t>Example.</w:t>
      </w:r>
    </w:p>
    <w:p w:rsidR="00A638E7" w:rsidRDefault="00A638E7" w:rsidP="00A638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UnionMapping</w:t>
      </w:r>
      <w:r>
        <w:rPr>
          <w:rFonts w:ascii="Consolas" w:hAnsi="Consolas" w:cs="Consolas"/>
          <w:color w:val="0000FF"/>
          <w:sz w:val="19"/>
          <w:szCs w:val="19"/>
        </w:rPr>
        <w:t xml:space="preserve"> </w:t>
      </w:r>
      <w:r>
        <w:rPr>
          <w:rFonts w:ascii="Consolas" w:hAnsi="Consolas" w:cs="Consolas"/>
          <w:color w:val="FF0000"/>
          <w:sz w:val="19"/>
          <w:szCs w:val="19"/>
        </w:rPr>
        <w:t>appType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FixedDeadBand</w:t>
      </w:r>
      <w:r>
        <w:rPr>
          <w:rFonts w:ascii="Consolas" w:hAnsi="Consolas" w:cs="Consolas"/>
          <w:sz w:val="19"/>
          <w:szCs w:val="19"/>
        </w:rPr>
        <w:t>"</w:t>
      </w:r>
      <w:r>
        <w:rPr>
          <w:rFonts w:ascii="Consolas" w:hAnsi="Consolas" w:cs="Consolas"/>
          <w:color w:val="0000FF"/>
          <w:sz w:val="19"/>
          <w:szCs w:val="19"/>
        </w:rPr>
        <w:t>&gt;</w:t>
      </w:r>
    </w:p>
    <w:p w:rsidR="00A638E7" w:rsidRDefault="00A638E7" w:rsidP="00A638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selector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Temperature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typeMapping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TemperatureDeadBand</w:t>
      </w:r>
      <w:r>
        <w:rPr>
          <w:rFonts w:ascii="Consolas" w:hAnsi="Consolas" w:cs="Consolas"/>
          <w:sz w:val="19"/>
          <w:szCs w:val="19"/>
        </w:rPr>
        <w:t>"</w:t>
      </w:r>
      <w:r>
        <w:rPr>
          <w:rFonts w:ascii="Consolas" w:hAnsi="Consolas" w:cs="Consolas"/>
          <w:color w:val="0000FF"/>
          <w:sz w:val="19"/>
          <w:szCs w:val="19"/>
        </w:rPr>
        <w:t>/&gt;</w:t>
      </w:r>
    </w:p>
    <w:p w:rsidR="00A638E7" w:rsidRDefault="00A638E7" w:rsidP="00A638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Case</w:t>
      </w:r>
      <w:r>
        <w:rPr>
          <w:rFonts w:ascii="Consolas" w:hAnsi="Consolas" w:cs="Consolas"/>
          <w:color w:val="0000FF"/>
          <w:sz w:val="19"/>
          <w:szCs w:val="19"/>
        </w:rPr>
        <w:t xml:space="preserve"> </w:t>
      </w:r>
      <w:r>
        <w:rPr>
          <w:rFonts w:ascii="Consolas" w:hAnsi="Consolas" w:cs="Consolas"/>
          <w:color w:val="FF0000"/>
          <w:sz w:val="19"/>
          <w:szCs w:val="19"/>
        </w:rPr>
        <w:t>selector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Pole1OpenCount</w:t>
      </w:r>
      <w:r>
        <w:rPr>
          <w:rFonts w:ascii="Consolas" w:hAnsi="Consolas" w:cs="Consolas"/>
          <w:sz w:val="19"/>
          <w:szCs w:val="19"/>
        </w:rPr>
        <w:t>"</w:t>
      </w:r>
      <w:r>
        <w:rPr>
          <w:rFonts w:ascii="Consolas" w:hAnsi="Consolas" w:cs="Consolas"/>
          <w:color w:val="0000FF"/>
          <w:sz w:val="19"/>
          <w:szCs w:val="19"/>
        </w:rPr>
        <w:t>/&gt;</w:t>
      </w:r>
    </w:p>
    <w:p w:rsidR="00A638E7" w:rsidRDefault="00A638E7" w:rsidP="00A638E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&lt;/</w:t>
      </w:r>
      <w:r w:rsidRPr="00A638E7">
        <w:rPr>
          <w:rFonts w:ascii="Consolas" w:hAnsi="Consolas" w:cs="Consolas"/>
          <w:color w:val="A31515"/>
          <w:sz w:val="19"/>
          <w:szCs w:val="19"/>
        </w:rPr>
        <w:t xml:space="preserve"> </w:t>
      </w:r>
      <w:r>
        <w:rPr>
          <w:rFonts w:ascii="Consolas" w:hAnsi="Consolas" w:cs="Consolas"/>
          <w:color w:val="A31515"/>
          <w:sz w:val="19"/>
          <w:szCs w:val="19"/>
        </w:rPr>
        <w:t>UnionMapping</w:t>
      </w:r>
      <w:r>
        <w:rPr>
          <w:rFonts w:ascii="Consolas" w:hAnsi="Consolas" w:cs="Consolas"/>
          <w:color w:val="0000FF"/>
          <w:sz w:val="19"/>
          <w:szCs w:val="19"/>
        </w:rPr>
        <w:t xml:space="preserve"> &gt;</w:t>
      </w:r>
    </w:p>
    <w:p w:rsidR="00A638E7" w:rsidRDefault="00A638E7" w:rsidP="008D1A78"/>
    <w:p w:rsidR="008D1A78" w:rsidRDefault="008D1A78" w:rsidP="008D1A78">
      <w:pPr>
        <w:pStyle w:val="Heading1"/>
      </w:pPr>
      <w:r>
        <w:t>Built-in Type Mappings</w:t>
      </w:r>
    </w:p>
    <w:p w:rsidR="008D1A78" w:rsidRDefault="008D1A78" w:rsidP="008D1A78">
      <w:r>
        <w:t>There are predefined type mappings for predefined types used by the interface profile parser.</w:t>
      </w:r>
    </w:p>
    <w:tbl>
      <w:tblPr>
        <w:tblStyle w:val="TableGrid"/>
        <w:tblW w:w="0" w:type="auto"/>
        <w:tblLook w:val="04A0" w:firstRow="1" w:lastRow="0" w:firstColumn="1" w:lastColumn="0" w:noHBand="0" w:noVBand="1"/>
      </w:tblPr>
      <w:tblGrid>
        <w:gridCol w:w="3175"/>
        <w:gridCol w:w="3225"/>
        <w:gridCol w:w="3176"/>
      </w:tblGrid>
      <w:tr w:rsidR="008D1A78" w:rsidTr="00B70D46">
        <w:tc>
          <w:tcPr>
            <w:tcW w:w="3301" w:type="dxa"/>
          </w:tcPr>
          <w:p w:rsidR="008D1A78" w:rsidRDefault="008D1A78" w:rsidP="00B70D46">
            <w:r>
              <w:t>Type name</w:t>
            </w:r>
          </w:p>
        </w:tc>
        <w:tc>
          <w:tcPr>
            <w:tcW w:w="3302" w:type="dxa"/>
          </w:tcPr>
          <w:p w:rsidR="008D1A78" w:rsidRDefault="008D1A78" w:rsidP="00B70D46">
            <w:r>
              <w:t>Type mapping names</w:t>
            </w:r>
          </w:p>
        </w:tc>
        <w:tc>
          <w:tcPr>
            <w:tcW w:w="3302" w:type="dxa"/>
          </w:tcPr>
          <w:p w:rsidR="008D1A78" w:rsidRDefault="008D1A78" w:rsidP="00B70D46">
            <w:r>
              <w:t>Default mapping</w:t>
            </w:r>
          </w:p>
        </w:tc>
      </w:tr>
      <w:tr w:rsidR="008D1A78" w:rsidTr="00B70D46">
        <w:tc>
          <w:tcPr>
            <w:tcW w:w="3301" w:type="dxa"/>
          </w:tcPr>
          <w:p w:rsidR="008D1A78" w:rsidRDefault="008D1A78" w:rsidP="00B70D46">
            <w:r>
              <w:t>byte</w:t>
            </w:r>
          </w:p>
        </w:tc>
        <w:tc>
          <w:tcPr>
            <w:tcW w:w="3302" w:type="dxa"/>
          </w:tcPr>
          <w:p w:rsidR="008D1A78" w:rsidRDefault="008D1A78" w:rsidP="00B70D46">
            <w:r>
              <w:t>byte</w:t>
            </w:r>
          </w:p>
        </w:tc>
        <w:tc>
          <w:tcPr>
            <w:tcW w:w="3302" w:type="dxa"/>
          </w:tcPr>
          <w:p w:rsidR="008D1A78" w:rsidRDefault="008D1A78" w:rsidP="00B70D46">
            <w:r>
              <w:t>byte</w:t>
            </w:r>
          </w:p>
        </w:tc>
      </w:tr>
      <w:tr w:rsidR="008D1A78" w:rsidTr="00B70D46">
        <w:tc>
          <w:tcPr>
            <w:tcW w:w="3301" w:type="dxa"/>
          </w:tcPr>
          <w:p w:rsidR="008D1A78" w:rsidRDefault="008D1A78" w:rsidP="00B70D46">
            <w:r>
              <w:t>sbyte</w:t>
            </w:r>
          </w:p>
        </w:tc>
        <w:tc>
          <w:tcPr>
            <w:tcW w:w="3302" w:type="dxa"/>
          </w:tcPr>
          <w:p w:rsidR="008D1A78" w:rsidRDefault="008D1A78" w:rsidP="00B70D46">
            <w:r>
              <w:t>sbyte</w:t>
            </w:r>
          </w:p>
        </w:tc>
        <w:tc>
          <w:tcPr>
            <w:tcW w:w="3302" w:type="dxa"/>
          </w:tcPr>
          <w:p w:rsidR="008D1A78" w:rsidRDefault="008D1A78" w:rsidP="00B70D46">
            <w:r>
              <w:t>sbyte</w:t>
            </w:r>
          </w:p>
        </w:tc>
      </w:tr>
      <w:tr w:rsidR="008D1A78" w:rsidTr="00B70D46">
        <w:tc>
          <w:tcPr>
            <w:tcW w:w="3301" w:type="dxa"/>
            <w:vMerge w:val="restart"/>
          </w:tcPr>
          <w:p w:rsidR="008D1A78" w:rsidRDefault="008D1A78" w:rsidP="00B70D46">
            <w:r>
              <w:t>short</w:t>
            </w:r>
          </w:p>
        </w:tc>
        <w:tc>
          <w:tcPr>
            <w:tcW w:w="3302" w:type="dxa"/>
          </w:tcPr>
          <w:p w:rsidR="008D1A78" w:rsidRDefault="008D1A78" w:rsidP="00B70D46">
            <w:r>
              <w:t>short</w:t>
            </w:r>
          </w:p>
        </w:tc>
        <w:tc>
          <w:tcPr>
            <w:tcW w:w="3302" w:type="dxa"/>
            <w:vMerge w:val="restart"/>
          </w:tcPr>
          <w:p w:rsidR="008D1A78" w:rsidRDefault="008D1A78" w:rsidP="00B70D46">
            <w:r>
              <w:t>short</w:t>
            </w:r>
          </w:p>
        </w:tc>
      </w:tr>
      <w:tr w:rsidR="008D1A78" w:rsidTr="00B70D46">
        <w:tc>
          <w:tcPr>
            <w:tcW w:w="3301" w:type="dxa"/>
            <w:vMerge/>
          </w:tcPr>
          <w:p w:rsidR="008D1A78" w:rsidRDefault="008D1A78" w:rsidP="00B70D46"/>
        </w:tc>
        <w:tc>
          <w:tcPr>
            <w:tcW w:w="3302" w:type="dxa"/>
          </w:tcPr>
          <w:p w:rsidR="008D1A78" w:rsidRDefault="008D1A78" w:rsidP="00B70D46">
            <w:r>
              <w:t>shortReversed</w:t>
            </w:r>
          </w:p>
        </w:tc>
        <w:tc>
          <w:tcPr>
            <w:tcW w:w="3302" w:type="dxa"/>
            <w:vMerge/>
          </w:tcPr>
          <w:p w:rsidR="008D1A78" w:rsidRDefault="008D1A78" w:rsidP="00B70D46"/>
        </w:tc>
      </w:tr>
      <w:tr w:rsidR="008D1A78" w:rsidTr="00B70D46">
        <w:tc>
          <w:tcPr>
            <w:tcW w:w="3301" w:type="dxa"/>
            <w:vMerge w:val="restart"/>
          </w:tcPr>
          <w:p w:rsidR="008D1A78" w:rsidRDefault="008D1A78" w:rsidP="00B70D46">
            <w:r>
              <w:t>ushort</w:t>
            </w:r>
          </w:p>
        </w:tc>
        <w:tc>
          <w:tcPr>
            <w:tcW w:w="3302" w:type="dxa"/>
          </w:tcPr>
          <w:p w:rsidR="008D1A78" w:rsidRDefault="008D1A78" w:rsidP="00B70D46">
            <w:r>
              <w:t>ushort</w:t>
            </w:r>
          </w:p>
        </w:tc>
        <w:tc>
          <w:tcPr>
            <w:tcW w:w="3302" w:type="dxa"/>
            <w:vMerge w:val="restart"/>
          </w:tcPr>
          <w:p w:rsidR="008D1A78" w:rsidRDefault="008D1A78" w:rsidP="00B70D46">
            <w:r>
              <w:t>ushort</w:t>
            </w:r>
          </w:p>
        </w:tc>
      </w:tr>
      <w:tr w:rsidR="008D1A78" w:rsidTr="00B70D46">
        <w:tc>
          <w:tcPr>
            <w:tcW w:w="3301" w:type="dxa"/>
            <w:vMerge/>
          </w:tcPr>
          <w:p w:rsidR="008D1A78" w:rsidRDefault="008D1A78" w:rsidP="00B70D46"/>
        </w:tc>
        <w:tc>
          <w:tcPr>
            <w:tcW w:w="3302" w:type="dxa"/>
          </w:tcPr>
          <w:p w:rsidR="008D1A78" w:rsidRDefault="008D1A78" w:rsidP="00B70D46">
            <w:r>
              <w:t>ushortReversed</w:t>
            </w:r>
          </w:p>
        </w:tc>
        <w:tc>
          <w:tcPr>
            <w:tcW w:w="3302" w:type="dxa"/>
            <w:vMerge/>
          </w:tcPr>
          <w:p w:rsidR="008D1A78" w:rsidRDefault="008D1A78" w:rsidP="00B70D46"/>
        </w:tc>
      </w:tr>
      <w:tr w:rsidR="008D1A78" w:rsidTr="00B70D46">
        <w:tc>
          <w:tcPr>
            <w:tcW w:w="3301" w:type="dxa"/>
            <w:vMerge w:val="restart"/>
          </w:tcPr>
          <w:p w:rsidR="008D1A78" w:rsidRDefault="008D1A78" w:rsidP="00B70D46">
            <w:r>
              <w:t>int</w:t>
            </w:r>
          </w:p>
        </w:tc>
        <w:tc>
          <w:tcPr>
            <w:tcW w:w="3302" w:type="dxa"/>
          </w:tcPr>
          <w:p w:rsidR="008D1A78" w:rsidRDefault="008D1A78" w:rsidP="00B70D46">
            <w:r>
              <w:t>int</w:t>
            </w:r>
          </w:p>
        </w:tc>
        <w:tc>
          <w:tcPr>
            <w:tcW w:w="3302" w:type="dxa"/>
            <w:vMerge w:val="restart"/>
          </w:tcPr>
          <w:p w:rsidR="008D1A78" w:rsidRDefault="008D1A78" w:rsidP="00B70D46">
            <w:r>
              <w:t>int</w:t>
            </w:r>
          </w:p>
        </w:tc>
      </w:tr>
      <w:tr w:rsidR="008D1A78" w:rsidTr="00B70D46">
        <w:tc>
          <w:tcPr>
            <w:tcW w:w="3301" w:type="dxa"/>
            <w:vMerge/>
          </w:tcPr>
          <w:p w:rsidR="008D1A78" w:rsidRDefault="008D1A78" w:rsidP="00B70D46"/>
        </w:tc>
        <w:tc>
          <w:tcPr>
            <w:tcW w:w="3302" w:type="dxa"/>
          </w:tcPr>
          <w:p w:rsidR="008D1A78" w:rsidRDefault="008D1A78" w:rsidP="00B70D46">
            <w:r>
              <w:t>intReversed</w:t>
            </w:r>
          </w:p>
        </w:tc>
        <w:tc>
          <w:tcPr>
            <w:tcW w:w="3302" w:type="dxa"/>
            <w:vMerge/>
          </w:tcPr>
          <w:p w:rsidR="008D1A78" w:rsidRDefault="008D1A78" w:rsidP="00B70D46"/>
        </w:tc>
      </w:tr>
      <w:tr w:rsidR="008D1A78" w:rsidTr="00B70D46">
        <w:tc>
          <w:tcPr>
            <w:tcW w:w="3301" w:type="dxa"/>
            <w:vMerge/>
          </w:tcPr>
          <w:p w:rsidR="008D1A78" w:rsidRDefault="008D1A78" w:rsidP="00B70D46"/>
        </w:tc>
        <w:tc>
          <w:tcPr>
            <w:tcW w:w="3302" w:type="dxa"/>
          </w:tcPr>
          <w:p w:rsidR="008D1A78" w:rsidRDefault="008D1A78" w:rsidP="00B70D46">
            <w:r>
              <w:t>intWordReversed</w:t>
            </w:r>
          </w:p>
        </w:tc>
        <w:tc>
          <w:tcPr>
            <w:tcW w:w="3302" w:type="dxa"/>
            <w:vMerge/>
          </w:tcPr>
          <w:p w:rsidR="008D1A78" w:rsidRDefault="008D1A78" w:rsidP="00B70D46"/>
        </w:tc>
      </w:tr>
      <w:tr w:rsidR="008D1A78" w:rsidTr="00B70D46">
        <w:tc>
          <w:tcPr>
            <w:tcW w:w="3301" w:type="dxa"/>
            <w:vMerge w:val="restart"/>
          </w:tcPr>
          <w:p w:rsidR="008D1A78" w:rsidRDefault="008D1A78" w:rsidP="00B70D46">
            <w:r>
              <w:t>uint</w:t>
            </w:r>
          </w:p>
        </w:tc>
        <w:tc>
          <w:tcPr>
            <w:tcW w:w="3302" w:type="dxa"/>
          </w:tcPr>
          <w:p w:rsidR="008D1A78" w:rsidRDefault="008D1A78" w:rsidP="00B70D46">
            <w:r>
              <w:t>uint</w:t>
            </w:r>
          </w:p>
        </w:tc>
        <w:tc>
          <w:tcPr>
            <w:tcW w:w="3302" w:type="dxa"/>
            <w:vMerge w:val="restart"/>
          </w:tcPr>
          <w:p w:rsidR="008D1A78" w:rsidRDefault="008D1A78" w:rsidP="00B70D46">
            <w:r>
              <w:t>uint</w:t>
            </w:r>
          </w:p>
        </w:tc>
      </w:tr>
      <w:tr w:rsidR="008D1A78" w:rsidTr="00B70D46">
        <w:tc>
          <w:tcPr>
            <w:tcW w:w="3301" w:type="dxa"/>
            <w:vMerge/>
          </w:tcPr>
          <w:p w:rsidR="008D1A78" w:rsidRDefault="008D1A78" w:rsidP="00B70D46"/>
        </w:tc>
        <w:tc>
          <w:tcPr>
            <w:tcW w:w="3302" w:type="dxa"/>
          </w:tcPr>
          <w:p w:rsidR="008D1A78" w:rsidRDefault="008D1A78" w:rsidP="00B70D46">
            <w:r>
              <w:t>uintReversed</w:t>
            </w:r>
          </w:p>
        </w:tc>
        <w:tc>
          <w:tcPr>
            <w:tcW w:w="3302" w:type="dxa"/>
            <w:vMerge/>
          </w:tcPr>
          <w:p w:rsidR="008D1A78" w:rsidRDefault="008D1A78" w:rsidP="00B70D46"/>
        </w:tc>
      </w:tr>
      <w:tr w:rsidR="008D1A78" w:rsidTr="00B70D46">
        <w:tc>
          <w:tcPr>
            <w:tcW w:w="3301" w:type="dxa"/>
            <w:vMerge/>
          </w:tcPr>
          <w:p w:rsidR="008D1A78" w:rsidRDefault="008D1A78" w:rsidP="00B70D46"/>
        </w:tc>
        <w:tc>
          <w:tcPr>
            <w:tcW w:w="3302" w:type="dxa"/>
          </w:tcPr>
          <w:p w:rsidR="008D1A78" w:rsidRDefault="008D1A78" w:rsidP="00B70D46">
            <w:r>
              <w:t>uintWordReversed</w:t>
            </w:r>
          </w:p>
        </w:tc>
        <w:tc>
          <w:tcPr>
            <w:tcW w:w="3302" w:type="dxa"/>
            <w:vMerge/>
          </w:tcPr>
          <w:p w:rsidR="008D1A78" w:rsidRDefault="008D1A78" w:rsidP="00B70D46"/>
        </w:tc>
      </w:tr>
      <w:tr w:rsidR="008D1A78" w:rsidTr="00B70D46">
        <w:tc>
          <w:tcPr>
            <w:tcW w:w="3301" w:type="dxa"/>
            <w:vMerge w:val="restart"/>
          </w:tcPr>
          <w:p w:rsidR="008D1A78" w:rsidRDefault="008D1A78" w:rsidP="00B70D46">
            <w:r>
              <w:t>float</w:t>
            </w:r>
          </w:p>
        </w:tc>
        <w:tc>
          <w:tcPr>
            <w:tcW w:w="3302" w:type="dxa"/>
          </w:tcPr>
          <w:p w:rsidR="008D1A78" w:rsidRDefault="008D1A78" w:rsidP="00B70D46">
            <w:r>
              <w:t>float</w:t>
            </w:r>
          </w:p>
        </w:tc>
        <w:tc>
          <w:tcPr>
            <w:tcW w:w="3302" w:type="dxa"/>
            <w:vMerge w:val="restart"/>
          </w:tcPr>
          <w:p w:rsidR="008D1A78" w:rsidRDefault="008D1A78" w:rsidP="00B70D46">
            <w:r>
              <w:t>float</w:t>
            </w:r>
          </w:p>
        </w:tc>
      </w:tr>
      <w:tr w:rsidR="008D1A78" w:rsidTr="00B70D46">
        <w:tc>
          <w:tcPr>
            <w:tcW w:w="3301" w:type="dxa"/>
            <w:vMerge/>
          </w:tcPr>
          <w:p w:rsidR="008D1A78" w:rsidRDefault="008D1A78" w:rsidP="00B70D46"/>
        </w:tc>
        <w:tc>
          <w:tcPr>
            <w:tcW w:w="3302" w:type="dxa"/>
          </w:tcPr>
          <w:p w:rsidR="008D1A78" w:rsidRDefault="008D1A78" w:rsidP="00B70D46">
            <w:r>
              <w:t>floatReversed</w:t>
            </w:r>
          </w:p>
        </w:tc>
        <w:tc>
          <w:tcPr>
            <w:tcW w:w="3302" w:type="dxa"/>
            <w:vMerge/>
          </w:tcPr>
          <w:p w:rsidR="008D1A78" w:rsidRDefault="008D1A78" w:rsidP="00B70D46"/>
        </w:tc>
      </w:tr>
      <w:tr w:rsidR="008D1A78" w:rsidTr="00B70D46">
        <w:tc>
          <w:tcPr>
            <w:tcW w:w="3301" w:type="dxa"/>
            <w:vMerge/>
          </w:tcPr>
          <w:p w:rsidR="008D1A78" w:rsidRDefault="008D1A78" w:rsidP="00B70D46"/>
        </w:tc>
        <w:tc>
          <w:tcPr>
            <w:tcW w:w="3302" w:type="dxa"/>
          </w:tcPr>
          <w:p w:rsidR="008D1A78" w:rsidRDefault="008D1A78" w:rsidP="00B70D46">
            <w:r>
              <w:t>floatWordReversed</w:t>
            </w:r>
          </w:p>
        </w:tc>
        <w:tc>
          <w:tcPr>
            <w:tcW w:w="3302" w:type="dxa"/>
            <w:vMerge/>
          </w:tcPr>
          <w:p w:rsidR="008D1A78" w:rsidRDefault="008D1A78" w:rsidP="00B70D46"/>
        </w:tc>
      </w:tr>
      <w:tr w:rsidR="008D1A78" w:rsidTr="00B70D46">
        <w:tc>
          <w:tcPr>
            <w:tcW w:w="3301" w:type="dxa"/>
            <w:vMerge w:val="restart"/>
          </w:tcPr>
          <w:p w:rsidR="008D1A78" w:rsidRDefault="008D1A78" w:rsidP="00B70D46">
            <w:r>
              <w:t>double</w:t>
            </w:r>
          </w:p>
        </w:tc>
        <w:tc>
          <w:tcPr>
            <w:tcW w:w="3302" w:type="dxa"/>
          </w:tcPr>
          <w:p w:rsidR="008D1A78" w:rsidRDefault="008D1A78" w:rsidP="00B70D46">
            <w:r>
              <w:t>double</w:t>
            </w:r>
          </w:p>
        </w:tc>
        <w:tc>
          <w:tcPr>
            <w:tcW w:w="3302" w:type="dxa"/>
            <w:vMerge w:val="restart"/>
          </w:tcPr>
          <w:p w:rsidR="008D1A78" w:rsidRDefault="008D1A78" w:rsidP="00B70D46">
            <w:r>
              <w:t>double</w:t>
            </w:r>
          </w:p>
        </w:tc>
      </w:tr>
      <w:tr w:rsidR="008D1A78" w:rsidTr="00B70D46">
        <w:tc>
          <w:tcPr>
            <w:tcW w:w="3301" w:type="dxa"/>
            <w:vMerge/>
          </w:tcPr>
          <w:p w:rsidR="008D1A78" w:rsidRDefault="008D1A78" w:rsidP="00B70D46"/>
        </w:tc>
        <w:tc>
          <w:tcPr>
            <w:tcW w:w="3302" w:type="dxa"/>
          </w:tcPr>
          <w:p w:rsidR="008D1A78" w:rsidRDefault="008D1A78" w:rsidP="00B70D46">
            <w:r>
              <w:t>doubleReversed</w:t>
            </w:r>
          </w:p>
        </w:tc>
        <w:tc>
          <w:tcPr>
            <w:tcW w:w="3302" w:type="dxa"/>
            <w:vMerge/>
          </w:tcPr>
          <w:p w:rsidR="008D1A78" w:rsidRDefault="008D1A78" w:rsidP="00B70D46"/>
        </w:tc>
      </w:tr>
      <w:tr w:rsidR="008D1A78" w:rsidTr="00B70D46">
        <w:tc>
          <w:tcPr>
            <w:tcW w:w="3301" w:type="dxa"/>
            <w:vMerge/>
          </w:tcPr>
          <w:p w:rsidR="008D1A78" w:rsidRDefault="008D1A78" w:rsidP="00B70D46"/>
        </w:tc>
        <w:tc>
          <w:tcPr>
            <w:tcW w:w="3302" w:type="dxa"/>
          </w:tcPr>
          <w:p w:rsidR="008D1A78" w:rsidRDefault="008D1A78" w:rsidP="00B70D46">
            <w:r>
              <w:t>doubleWordReversed</w:t>
            </w:r>
          </w:p>
        </w:tc>
        <w:tc>
          <w:tcPr>
            <w:tcW w:w="3302" w:type="dxa"/>
            <w:vMerge/>
          </w:tcPr>
          <w:p w:rsidR="008D1A78" w:rsidRDefault="008D1A78" w:rsidP="00B70D46"/>
        </w:tc>
      </w:tr>
      <w:tr w:rsidR="008D1A78" w:rsidTr="00B70D46">
        <w:tc>
          <w:tcPr>
            <w:tcW w:w="3301" w:type="dxa"/>
          </w:tcPr>
          <w:p w:rsidR="008D1A78" w:rsidRDefault="008D1A78" w:rsidP="00B70D46">
            <w:r>
              <w:t>boolean</w:t>
            </w:r>
          </w:p>
        </w:tc>
        <w:tc>
          <w:tcPr>
            <w:tcW w:w="3302" w:type="dxa"/>
          </w:tcPr>
          <w:p w:rsidR="008D1A78" w:rsidRDefault="008D1A78" w:rsidP="00B70D46">
            <w:r>
              <w:t>bitNormal</w:t>
            </w:r>
          </w:p>
        </w:tc>
        <w:tc>
          <w:tcPr>
            <w:tcW w:w="3302" w:type="dxa"/>
            <w:vMerge w:val="restart"/>
          </w:tcPr>
          <w:p w:rsidR="008D1A78" w:rsidRDefault="008D1A78" w:rsidP="00B70D46">
            <w:r>
              <w:t>byteNormal</w:t>
            </w:r>
          </w:p>
        </w:tc>
      </w:tr>
      <w:tr w:rsidR="008D1A78" w:rsidTr="00B70D46">
        <w:tc>
          <w:tcPr>
            <w:tcW w:w="3301" w:type="dxa"/>
          </w:tcPr>
          <w:p w:rsidR="008D1A78" w:rsidRDefault="008D1A78" w:rsidP="00B70D46"/>
        </w:tc>
        <w:tc>
          <w:tcPr>
            <w:tcW w:w="3302" w:type="dxa"/>
          </w:tcPr>
          <w:p w:rsidR="008D1A78" w:rsidRDefault="008D1A78" w:rsidP="00B70D46">
            <w:r>
              <w:t>bitReversed</w:t>
            </w:r>
          </w:p>
        </w:tc>
        <w:tc>
          <w:tcPr>
            <w:tcW w:w="3302" w:type="dxa"/>
            <w:vMerge/>
          </w:tcPr>
          <w:p w:rsidR="008D1A78" w:rsidRDefault="008D1A78" w:rsidP="00B70D46"/>
        </w:tc>
      </w:tr>
      <w:tr w:rsidR="008D1A78" w:rsidTr="00B70D46">
        <w:tc>
          <w:tcPr>
            <w:tcW w:w="3301" w:type="dxa"/>
          </w:tcPr>
          <w:p w:rsidR="008D1A78" w:rsidRDefault="008D1A78" w:rsidP="00B70D46"/>
        </w:tc>
        <w:tc>
          <w:tcPr>
            <w:tcW w:w="3302" w:type="dxa"/>
          </w:tcPr>
          <w:p w:rsidR="008D1A78" w:rsidRDefault="008D1A78" w:rsidP="00B70D46">
            <w:r>
              <w:t>byteNormal</w:t>
            </w:r>
          </w:p>
        </w:tc>
        <w:tc>
          <w:tcPr>
            <w:tcW w:w="3302" w:type="dxa"/>
            <w:vMerge/>
          </w:tcPr>
          <w:p w:rsidR="008D1A78" w:rsidRDefault="008D1A78" w:rsidP="00B70D46"/>
        </w:tc>
      </w:tr>
      <w:tr w:rsidR="008D1A78" w:rsidTr="00B70D46">
        <w:tc>
          <w:tcPr>
            <w:tcW w:w="3301" w:type="dxa"/>
          </w:tcPr>
          <w:p w:rsidR="008D1A78" w:rsidRDefault="008D1A78" w:rsidP="00B70D46"/>
        </w:tc>
        <w:tc>
          <w:tcPr>
            <w:tcW w:w="3302" w:type="dxa"/>
          </w:tcPr>
          <w:p w:rsidR="008D1A78" w:rsidRDefault="008D1A78" w:rsidP="00B70D46">
            <w:r>
              <w:t>byteReversed</w:t>
            </w:r>
          </w:p>
        </w:tc>
        <w:tc>
          <w:tcPr>
            <w:tcW w:w="3302" w:type="dxa"/>
            <w:vMerge/>
          </w:tcPr>
          <w:p w:rsidR="008D1A78" w:rsidRDefault="008D1A78" w:rsidP="00B70D46"/>
        </w:tc>
      </w:tr>
      <w:tr w:rsidR="008D1A78" w:rsidTr="00B70D46">
        <w:tc>
          <w:tcPr>
            <w:tcW w:w="3301" w:type="dxa"/>
          </w:tcPr>
          <w:p w:rsidR="008D1A78" w:rsidRDefault="008D1A78" w:rsidP="00B70D46"/>
        </w:tc>
        <w:tc>
          <w:tcPr>
            <w:tcW w:w="3302" w:type="dxa"/>
          </w:tcPr>
          <w:p w:rsidR="008D1A78" w:rsidRDefault="008D1A78" w:rsidP="00B70D46">
            <w:r>
              <w:t>wordReversed</w:t>
            </w:r>
          </w:p>
        </w:tc>
        <w:tc>
          <w:tcPr>
            <w:tcW w:w="3302" w:type="dxa"/>
            <w:vMerge/>
          </w:tcPr>
          <w:p w:rsidR="008D1A78" w:rsidRDefault="008D1A78" w:rsidP="00B70D46"/>
        </w:tc>
      </w:tr>
      <w:tr w:rsidR="008D1A78" w:rsidTr="00B70D46">
        <w:tc>
          <w:tcPr>
            <w:tcW w:w="3301" w:type="dxa"/>
          </w:tcPr>
          <w:p w:rsidR="008D1A78" w:rsidRDefault="008D1A78" w:rsidP="00B70D46"/>
        </w:tc>
        <w:tc>
          <w:tcPr>
            <w:tcW w:w="3302" w:type="dxa"/>
          </w:tcPr>
          <w:p w:rsidR="008D1A78" w:rsidRDefault="008D1A78" w:rsidP="00B70D46">
            <w:r>
              <w:t>wordNormal</w:t>
            </w:r>
          </w:p>
        </w:tc>
        <w:tc>
          <w:tcPr>
            <w:tcW w:w="3302" w:type="dxa"/>
            <w:vMerge/>
          </w:tcPr>
          <w:p w:rsidR="008D1A78" w:rsidRDefault="008D1A78" w:rsidP="00B70D46"/>
        </w:tc>
      </w:tr>
      <w:tr w:rsidR="008D1A78" w:rsidTr="00B70D46">
        <w:tc>
          <w:tcPr>
            <w:tcW w:w="3301" w:type="dxa"/>
          </w:tcPr>
          <w:p w:rsidR="008D1A78" w:rsidRDefault="008D1A78" w:rsidP="00B70D46">
            <w:r>
              <w:t>gpslatitute</w:t>
            </w:r>
          </w:p>
        </w:tc>
        <w:tc>
          <w:tcPr>
            <w:tcW w:w="3302" w:type="dxa"/>
          </w:tcPr>
          <w:p w:rsidR="008D1A78" w:rsidRDefault="008D1A78" w:rsidP="00B70D46">
            <w:r>
              <w:t>gpslatitute</w:t>
            </w:r>
          </w:p>
        </w:tc>
        <w:tc>
          <w:tcPr>
            <w:tcW w:w="3302" w:type="dxa"/>
          </w:tcPr>
          <w:p w:rsidR="008D1A78" w:rsidRDefault="008D1A78" w:rsidP="00B70D46">
            <w:r>
              <w:t>gpslatitute</w:t>
            </w:r>
          </w:p>
        </w:tc>
      </w:tr>
      <w:tr w:rsidR="008D1A78" w:rsidTr="00B70D46">
        <w:tc>
          <w:tcPr>
            <w:tcW w:w="3301" w:type="dxa"/>
          </w:tcPr>
          <w:p w:rsidR="008D1A78" w:rsidRDefault="008D1A78" w:rsidP="00B70D46">
            <w:r>
              <w:t>gpslongitude</w:t>
            </w:r>
          </w:p>
        </w:tc>
        <w:tc>
          <w:tcPr>
            <w:tcW w:w="3302" w:type="dxa"/>
          </w:tcPr>
          <w:p w:rsidR="008D1A78" w:rsidRDefault="008D1A78" w:rsidP="00B70D46">
            <w:r>
              <w:t>gpslongitude</w:t>
            </w:r>
          </w:p>
        </w:tc>
        <w:tc>
          <w:tcPr>
            <w:tcW w:w="3302" w:type="dxa"/>
          </w:tcPr>
          <w:p w:rsidR="008D1A78" w:rsidRDefault="008D1A78" w:rsidP="00B70D46">
            <w:r>
              <w:t>gpslongitude</w:t>
            </w:r>
          </w:p>
        </w:tc>
      </w:tr>
      <w:tr w:rsidR="008D1A78" w:rsidTr="00B70D46">
        <w:tc>
          <w:tcPr>
            <w:tcW w:w="3301" w:type="dxa"/>
          </w:tcPr>
          <w:p w:rsidR="008D1A78" w:rsidRDefault="008D1A78" w:rsidP="00B70D46">
            <w:r>
              <w:t>ipaddress</w:t>
            </w:r>
          </w:p>
        </w:tc>
        <w:tc>
          <w:tcPr>
            <w:tcW w:w="3302" w:type="dxa"/>
          </w:tcPr>
          <w:p w:rsidR="008D1A78" w:rsidRDefault="008D1A78" w:rsidP="00B70D46">
            <w:r>
              <w:t>ipaddress</w:t>
            </w:r>
          </w:p>
        </w:tc>
        <w:tc>
          <w:tcPr>
            <w:tcW w:w="3302" w:type="dxa"/>
          </w:tcPr>
          <w:p w:rsidR="008D1A78" w:rsidRDefault="008D1A78" w:rsidP="00B70D46">
            <w:r>
              <w:t>ipaddress</w:t>
            </w:r>
          </w:p>
        </w:tc>
      </w:tr>
      <w:tr w:rsidR="008D1A78" w:rsidTr="00B70D46">
        <w:tc>
          <w:tcPr>
            <w:tcW w:w="3301" w:type="dxa"/>
          </w:tcPr>
          <w:p w:rsidR="008D1A78" w:rsidRDefault="008D1A78" w:rsidP="00B70D46">
            <w:r>
              <w:t>timerbyte</w:t>
            </w:r>
          </w:p>
        </w:tc>
        <w:tc>
          <w:tcPr>
            <w:tcW w:w="3302" w:type="dxa"/>
          </w:tcPr>
          <w:p w:rsidR="008D1A78" w:rsidRDefault="008D1A78" w:rsidP="00B70D46">
            <w:r>
              <w:t>timerbyte</w:t>
            </w:r>
          </w:p>
        </w:tc>
        <w:tc>
          <w:tcPr>
            <w:tcW w:w="3302" w:type="dxa"/>
          </w:tcPr>
          <w:p w:rsidR="008D1A78" w:rsidRDefault="008D1A78" w:rsidP="00B70D46">
            <w:r>
              <w:t>timerbyte</w:t>
            </w:r>
          </w:p>
        </w:tc>
      </w:tr>
      <w:tr w:rsidR="008D1A78" w:rsidTr="00B70D46">
        <w:tc>
          <w:tcPr>
            <w:tcW w:w="3301" w:type="dxa"/>
          </w:tcPr>
          <w:p w:rsidR="008D1A78" w:rsidRDefault="008D1A78" w:rsidP="00B70D46">
            <w:r>
              <w:t>timestamp</w:t>
            </w:r>
          </w:p>
        </w:tc>
        <w:tc>
          <w:tcPr>
            <w:tcW w:w="3302" w:type="dxa"/>
          </w:tcPr>
          <w:p w:rsidR="008D1A78" w:rsidRDefault="008D1A78" w:rsidP="00B70D46">
            <w:r>
              <w:t>timestamp</w:t>
            </w:r>
          </w:p>
        </w:tc>
        <w:tc>
          <w:tcPr>
            <w:tcW w:w="3302" w:type="dxa"/>
          </w:tcPr>
          <w:p w:rsidR="008D1A78" w:rsidRDefault="008D1A78" w:rsidP="00B70D46">
            <w:r>
              <w:t>timestamp</w:t>
            </w:r>
          </w:p>
        </w:tc>
      </w:tr>
      <w:tr w:rsidR="008D1A78" w:rsidTr="00B70D46">
        <w:tc>
          <w:tcPr>
            <w:tcW w:w="3301" w:type="dxa"/>
          </w:tcPr>
          <w:p w:rsidR="008D1A78" w:rsidRDefault="008D1A78" w:rsidP="00B70D46">
            <w:r>
              <w:t>timestampms</w:t>
            </w:r>
          </w:p>
        </w:tc>
        <w:tc>
          <w:tcPr>
            <w:tcW w:w="3302" w:type="dxa"/>
          </w:tcPr>
          <w:p w:rsidR="008D1A78" w:rsidRDefault="008D1A78" w:rsidP="00B70D46">
            <w:r>
              <w:t>timestampms</w:t>
            </w:r>
          </w:p>
        </w:tc>
        <w:tc>
          <w:tcPr>
            <w:tcW w:w="3302" w:type="dxa"/>
          </w:tcPr>
          <w:p w:rsidR="008D1A78" w:rsidRDefault="008D1A78" w:rsidP="00B70D46">
            <w:r>
              <w:t>timestampms</w:t>
            </w:r>
          </w:p>
        </w:tc>
      </w:tr>
    </w:tbl>
    <w:p w:rsidR="008D1A78" w:rsidRDefault="008D1A78" w:rsidP="008D1A78"/>
    <w:p w:rsidR="008D1A78" w:rsidRDefault="008D1A78" w:rsidP="008D1A78">
      <w:r>
        <w:t>User type mappings definitions equivalent to predefined mappings</w:t>
      </w:r>
    </w:p>
    <w:tbl>
      <w:tblPr>
        <w:tblStyle w:val="TableGrid"/>
        <w:tblW w:w="0" w:type="auto"/>
        <w:tblLook w:val="04A0" w:firstRow="1" w:lastRow="0" w:firstColumn="1" w:lastColumn="0" w:noHBand="0" w:noVBand="1"/>
      </w:tblPr>
      <w:tblGrid>
        <w:gridCol w:w="4756"/>
        <w:gridCol w:w="4820"/>
      </w:tblGrid>
      <w:tr w:rsidR="008D1A78" w:rsidTr="00B70D46">
        <w:tc>
          <w:tcPr>
            <w:tcW w:w="4952" w:type="dxa"/>
          </w:tcPr>
          <w:p w:rsidR="008D1A78" w:rsidRDefault="008D1A78" w:rsidP="00B70D46">
            <w:r>
              <w:t>Predefined type mapping name</w:t>
            </w:r>
          </w:p>
        </w:tc>
        <w:tc>
          <w:tcPr>
            <w:tcW w:w="4953" w:type="dxa"/>
          </w:tcPr>
          <w:p w:rsidR="008D1A78" w:rsidRDefault="008D1A78" w:rsidP="00B70D46">
            <w:r>
              <w:t>Equivalent definition</w:t>
            </w:r>
          </w:p>
        </w:tc>
      </w:tr>
      <w:tr w:rsidR="008D1A78" w:rsidTr="00B70D46">
        <w:tc>
          <w:tcPr>
            <w:tcW w:w="4952" w:type="dxa"/>
          </w:tcPr>
          <w:p w:rsidR="008D1A78" w:rsidRDefault="008D1A78" w:rsidP="00B70D46">
            <w:r>
              <w:t>sbyte</w:t>
            </w:r>
          </w:p>
        </w:tc>
        <w:tc>
          <w:tcPr>
            <w:tcW w:w="4953" w:type="dxa"/>
          </w:tcPr>
          <w:p w:rsidR="008D1A78" w:rsidRDefault="008D1A78" w:rsidP="00B70D46">
            <w:r w:rsidRPr="007D31CE">
              <w:t>&lt;NumericMapping name="sbyte" appType ="sbyte" byteOrder="normal" size="1" isSigned="true"/&gt;</w:t>
            </w:r>
          </w:p>
        </w:tc>
      </w:tr>
      <w:tr w:rsidR="008D1A78" w:rsidTr="00B70D46">
        <w:tc>
          <w:tcPr>
            <w:tcW w:w="4952" w:type="dxa"/>
          </w:tcPr>
          <w:p w:rsidR="008D1A78" w:rsidRDefault="008D1A78" w:rsidP="00B70D46">
            <w:r>
              <w:t>byte</w:t>
            </w:r>
          </w:p>
        </w:tc>
        <w:tc>
          <w:tcPr>
            <w:tcW w:w="4953" w:type="dxa"/>
          </w:tcPr>
          <w:p w:rsidR="008D1A78" w:rsidRDefault="008D1A78" w:rsidP="00B70D46">
            <w:r w:rsidRPr="007D31CE">
              <w:t>&lt;NumericMapping name="byte" appType ="byte" byteOrder=" normal" size="1" isSigned="false"/&gt;</w:t>
            </w:r>
          </w:p>
        </w:tc>
      </w:tr>
      <w:tr w:rsidR="008D1A78" w:rsidTr="00B70D46">
        <w:tc>
          <w:tcPr>
            <w:tcW w:w="4952" w:type="dxa"/>
          </w:tcPr>
          <w:p w:rsidR="008D1A78" w:rsidRDefault="008D1A78" w:rsidP="00B70D46">
            <w:r>
              <w:t>short</w:t>
            </w:r>
          </w:p>
        </w:tc>
        <w:tc>
          <w:tcPr>
            <w:tcW w:w="4953" w:type="dxa"/>
          </w:tcPr>
          <w:p w:rsidR="008D1A78" w:rsidRDefault="008D1A78" w:rsidP="00B70D46">
            <w:r w:rsidRPr="007D31CE">
              <w:t>&lt;NumericMapping name="short" appType ="short" byteOrder="normal" size="2" isSigned="true"/&gt;</w:t>
            </w:r>
          </w:p>
        </w:tc>
      </w:tr>
      <w:tr w:rsidR="008D1A78" w:rsidTr="00B70D46">
        <w:tc>
          <w:tcPr>
            <w:tcW w:w="4952" w:type="dxa"/>
          </w:tcPr>
          <w:p w:rsidR="008D1A78" w:rsidRDefault="008D1A78" w:rsidP="00B70D46">
            <w:r>
              <w:t>shortReversed</w:t>
            </w:r>
          </w:p>
        </w:tc>
        <w:tc>
          <w:tcPr>
            <w:tcW w:w="4953" w:type="dxa"/>
          </w:tcPr>
          <w:p w:rsidR="008D1A78" w:rsidRDefault="008D1A78" w:rsidP="00B70D46">
            <w:r w:rsidRPr="007D31CE">
              <w:t>&lt;NumericMapping name="short</w:t>
            </w:r>
            <w:r>
              <w:t>Reversed</w:t>
            </w:r>
            <w:r w:rsidRPr="007D31CE">
              <w:t>" appType ="short" byteOrder="</w:t>
            </w:r>
            <w:r>
              <w:t>reversed</w:t>
            </w:r>
            <w:r w:rsidRPr="007D31CE">
              <w:t>" size="2" isSigned="true"/&gt;</w:t>
            </w:r>
          </w:p>
        </w:tc>
      </w:tr>
      <w:tr w:rsidR="008D1A78" w:rsidTr="00B70D46">
        <w:tc>
          <w:tcPr>
            <w:tcW w:w="4952" w:type="dxa"/>
          </w:tcPr>
          <w:p w:rsidR="008D1A78" w:rsidRDefault="008D1A78" w:rsidP="00B70D46">
            <w:r>
              <w:t>ushort</w:t>
            </w:r>
          </w:p>
        </w:tc>
        <w:tc>
          <w:tcPr>
            <w:tcW w:w="4953" w:type="dxa"/>
          </w:tcPr>
          <w:p w:rsidR="008D1A78" w:rsidRDefault="008D1A78" w:rsidP="00B70D46">
            <w:r w:rsidRPr="00406A40">
              <w:t>&lt;NumericMapping name="ushort" appType ="ushort" byteOrder="normal" size="2" isSigned="false"/&gt;</w:t>
            </w:r>
          </w:p>
        </w:tc>
      </w:tr>
      <w:tr w:rsidR="008D1A78" w:rsidTr="00B70D46">
        <w:tc>
          <w:tcPr>
            <w:tcW w:w="4952" w:type="dxa"/>
          </w:tcPr>
          <w:p w:rsidR="008D1A78" w:rsidRDefault="008D1A78" w:rsidP="00B70D46">
            <w:r>
              <w:t>ushortReversed</w:t>
            </w:r>
          </w:p>
        </w:tc>
        <w:tc>
          <w:tcPr>
            <w:tcW w:w="4953" w:type="dxa"/>
          </w:tcPr>
          <w:p w:rsidR="008D1A78" w:rsidRDefault="008D1A78" w:rsidP="00B70D46">
            <w:r w:rsidRPr="00406A40">
              <w:t>&lt;NumericMapping name="ushort</w:t>
            </w:r>
            <w:r>
              <w:t>Reversed</w:t>
            </w:r>
            <w:r w:rsidRPr="00406A40">
              <w:t>" appType ="ushort" byteOrder="</w:t>
            </w:r>
            <w:r>
              <w:t>reversed</w:t>
            </w:r>
            <w:r w:rsidRPr="00406A40">
              <w:t>" size="2" isSigned="false"/&gt;</w:t>
            </w:r>
          </w:p>
        </w:tc>
      </w:tr>
      <w:tr w:rsidR="008D1A78" w:rsidTr="00B70D46">
        <w:tc>
          <w:tcPr>
            <w:tcW w:w="4952" w:type="dxa"/>
          </w:tcPr>
          <w:p w:rsidR="008D1A78" w:rsidRDefault="008D1A78" w:rsidP="00B70D46">
            <w:r w:rsidRPr="00A936F6">
              <w:t>int</w:t>
            </w:r>
          </w:p>
        </w:tc>
        <w:tc>
          <w:tcPr>
            <w:tcW w:w="4953" w:type="dxa"/>
          </w:tcPr>
          <w:p w:rsidR="008D1A78" w:rsidRDefault="008D1A78" w:rsidP="00B70D46">
            <w:r w:rsidRPr="00A936F6">
              <w:t>&lt;NumericMapping name="int" appType ="int" byteOrder="normal" size="4" isSigned="true"/&gt;</w:t>
            </w:r>
          </w:p>
        </w:tc>
      </w:tr>
      <w:tr w:rsidR="008D1A78" w:rsidTr="00B70D46">
        <w:tc>
          <w:tcPr>
            <w:tcW w:w="4952" w:type="dxa"/>
          </w:tcPr>
          <w:p w:rsidR="008D1A78" w:rsidRDefault="008D1A78" w:rsidP="00B70D46">
            <w:r w:rsidRPr="00A936F6">
              <w:t>int</w:t>
            </w:r>
            <w:r>
              <w:t>Reversed</w:t>
            </w:r>
          </w:p>
        </w:tc>
        <w:tc>
          <w:tcPr>
            <w:tcW w:w="4953" w:type="dxa"/>
          </w:tcPr>
          <w:p w:rsidR="008D1A78" w:rsidRDefault="008D1A78" w:rsidP="00B70D46">
            <w:r w:rsidRPr="00A936F6">
              <w:t>&lt;NumericMapping name="int</w:t>
            </w:r>
            <w:r>
              <w:t>Reversed</w:t>
            </w:r>
            <w:r w:rsidRPr="00A936F6">
              <w:t>" appType ="int" byteOrder="</w:t>
            </w:r>
            <w:r>
              <w:t>reversed</w:t>
            </w:r>
            <w:r w:rsidRPr="00A936F6">
              <w:t>" size="4" isSigned="true"/&gt;</w:t>
            </w:r>
          </w:p>
        </w:tc>
      </w:tr>
      <w:tr w:rsidR="008D1A78" w:rsidTr="00B70D46">
        <w:tc>
          <w:tcPr>
            <w:tcW w:w="4952" w:type="dxa"/>
          </w:tcPr>
          <w:p w:rsidR="008D1A78" w:rsidRDefault="008D1A78" w:rsidP="00B70D46">
            <w:r w:rsidRPr="00A936F6">
              <w:t>int</w:t>
            </w:r>
            <w:r>
              <w:t>WordReversed</w:t>
            </w:r>
          </w:p>
        </w:tc>
        <w:tc>
          <w:tcPr>
            <w:tcW w:w="4953" w:type="dxa"/>
          </w:tcPr>
          <w:p w:rsidR="008D1A78" w:rsidRDefault="008D1A78" w:rsidP="00B70D46">
            <w:r w:rsidRPr="00A936F6">
              <w:t>&lt;NumericMapping name="int</w:t>
            </w:r>
            <w:r>
              <w:t>WordReversed</w:t>
            </w:r>
            <w:r w:rsidRPr="00A936F6">
              <w:t>" appType ="int" byteOrder="</w:t>
            </w:r>
            <w:r>
              <w:t>wordreversed</w:t>
            </w:r>
            <w:r w:rsidRPr="00A936F6">
              <w:t xml:space="preserve">" </w:t>
            </w:r>
            <w:r w:rsidRPr="00A936F6">
              <w:lastRenderedPageBreak/>
              <w:t>size="4" isSigned="true"/&gt;</w:t>
            </w:r>
          </w:p>
        </w:tc>
      </w:tr>
      <w:tr w:rsidR="008D1A78" w:rsidTr="00B70D46">
        <w:tc>
          <w:tcPr>
            <w:tcW w:w="4952" w:type="dxa"/>
          </w:tcPr>
          <w:p w:rsidR="008D1A78" w:rsidRDefault="008D1A78" w:rsidP="00B70D46">
            <w:r>
              <w:lastRenderedPageBreak/>
              <w:t>uint</w:t>
            </w:r>
          </w:p>
        </w:tc>
        <w:tc>
          <w:tcPr>
            <w:tcW w:w="4953" w:type="dxa"/>
          </w:tcPr>
          <w:p w:rsidR="008D1A78" w:rsidRDefault="008D1A78" w:rsidP="00B70D46">
            <w:r w:rsidRPr="00812782">
              <w:t>&lt;NumericMapping name="uint" appType ="uint" byteOrder="normal" size="4" isSigned="false"/&gt;</w:t>
            </w:r>
          </w:p>
        </w:tc>
      </w:tr>
      <w:tr w:rsidR="008D1A78" w:rsidTr="00B70D46">
        <w:tc>
          <w:tcPr>
            <w:tcW w:w="4952" w:type="dxa"/>
          </w:tcPr>
          <w:p w:rsidR="008D1A78" w:rsidRDefault="008D1A78" w:rsidP="00B70D46">
            <w:r>
              <w:t>uintReversed</w:t>
            </w:r>
          </w:p>
        </w:tc>
        <w:tc>
          <w:tcPr>
            <w:tcW w:w="4953" w:type="dxa"/>
          </w:tcPr>
          <w:p w:rsidR="008D1A78" w:rsidRDefault="008D1A78" w:rsidP="00B70D46">
            <w:r w:rsidRPr="00812782">
              <w:t>&lt;NumericMapping name="uint</w:t>
            </w:r>
            <w:r>
              <w:t>Reversed</w:t>
            </w:r>
            <w:r w:rsidRPr="00812782">
              <w:t>" appType ="uint" byteOrder="</w:t>
            </w:r>
            <w:r>
              <w:t>reversed</w:t>
            </w:r>
            <w:r w:rsidRPr="00812782">
              <w:t>" size="4" isSigned="false"/&gt;</w:t>
            </w:r>
          </w:p>
        </w:tc>
      </w:tr>
      <w:tr w:rsidR="008D1A78" w:rsidTr="00B70D46">
        <w:tc>
          <w:tcPr>
            <w:tcW w:w="4952" w:type="dxa"/>
          </w:tcPr>
          <w:p w:rsidR="008D1A78" w:rsidRDefault="008D1A78" w:rsidP="00B70D46">
            <w:r>
              <w:t>uintWordReversed</w:t>
            </w:r>
          </w:p>
        </w:tc>
        <w:tc>
          <w:tcPr>
            <w:tcW w:w="4953" w:type="dxa"/>
          </w:tcPr>
          <w:p w:rsidR="008D1A78" w:rsidRDefault="008D1A78" w:rsidP="00B70D46">
            <w:r w:rsidRPr="00812782">
              <w:t>&lt;NumericMapping name="uint</w:t>
            </w:r>
            <w:r>
              <w:t>WordReversed</w:t>
            </w:r>
            <w:r w:rsidRPr="00812782">
              <w:t>" appType ="uint" byteOrder="</w:t>
            </w:r>
            <w:r>
              <w:t>wordreversed</w:t>
            </w:r>
            <w:r w:rsidRPr="00812782">
              <w:t>" size="4" isSigned="false"/&gt;</w:t>
            </w:r>
          </w:p>
        </w:tc>
      </w:tr>
      <w:tr w:rsidR="008D1A78" w:rsidTr="00B70D46">
        <w:tc>
          <w:tcPr>
            <w:tcW w:w="4952" w:type="dxa"/>
          </w:tcPr>
          <w:p w:rsidR="008D1A78" w:rsidRDefault="008D1A78" w:rsidP="00B70D46">
            <w:r>
              <w:t>float</w:t>
            </w:r>
          </w:p>
        </w:tc>
        <w:tc>
          <w:tcPr>
            <w:tcW w:w="4953" w:type="dxa"/>
          </w:tcPr>
          <w:p w:rsidR="008D1A78" w:rsidRDefault="008D1A78" w:rsidP="00B70D46">
            <w:r>
              <w:t>&lt;NumericMapping name=”float” appType=”float” isFloat=”true” byteOrder=”normal” size=”4” isSigned=”true”/&gt;</w:t>
            </w:r>
          </w:p>
        </w:tc>
      </w:tr>
      <w:tr w:rsidR="008D1A78" w:rsidTr="00B70D46">
        <w:tc>
          <w:tcPr>
            <w:tcW w:w="4952" w:type="dxa"/>
          </w:tcPr>
          <w:p w:rsidR="008D1A78" w:rsidRDefault="008D1A78" w:rsidP="00B70D46">
            <w:r>
              <w:t>floatReversed</w:t>
            </w:r>
          </w:p>
        </w:tc>
        <w:tc>
          <w:tcPr>
            <w:tcW w:w="4953" w:type="dxa"/>
          </w:tcPr>
          <w:p w:rsidR="008D1A78" w:rsidRDefault="008D1A78" w:rsidP="00B70D46">
            <w:r>
              <w:t>&lt;NumericMapping name=”float” appType=”float” isFloat=”true” byteOrder=”reversed” size=”4” isSigned=”true”/&gt;</w:t>
            </w:r>
          </w:p>
        </w:tc>
      </w:tr>
      <w:tr w:rsidR="008D1A78" w:rsidTr="00B70D46">
        <w:tc>
          <w:tcPr>
            <w:tcW w:w="4952" w:type="dxa"/>
          </w:tcPr>
          <w:p w:rsidR="008D1A78" w:rsidRDefault="008D1A78" w:rsidP="00B70D46">
            <w:r>
              <w:t>floatWordReversed</w:t>
            </w:r>
          </w:p>
        </w:tc>
        <w:tc>
          <w:tcPr>
            <w:tcW w:w="4953" w:type="dxa"/>
          </w:tcPr>
          <w:p w:rsidR="008D1A78" w:rsidRDefault="008D1A78" w:rsidP="00B70D46">
            <w:r>
              <w:t>&lt;NumericMapping name=”float” appType=”float” isFloat=”true” byteOrder=”wordreversed” size=”4” isSigned=”true”/&gt;</w:t>
            </w:r>
          </w:p>
        </w:tc>
      </w:tr>
      <w:tr w:rsidR="008D1A78" w:rsidTr="00B70D46">
        <w:tc>
          <w:tcPr>
            <w:tcW w:w="4952" w:type="dxa"/>
          </w:tcPr>
          <w:p w:rsidR="008D1A78" w:rsidRDefault="008D1A78" w:rsidP="00B70D46">
            <w:r>
              <w:t>double</w:t>
            </w:r>
          </w:p>
        </w:tc>
        <w:tc>
          <w:tcPr>
            <w:tcW w:w="4953" w:type="dxa"/>
          </w:tcPr>
          <w:p w:rsidR="008D1A78" w:rsidRDefault="008D1A78" w:rsidP="00B70D46">
            <w:r>
              <w:t>&lt;NumericMapping name=”double” appType=”double” isFloat=”true” byteOrder=”normal” size=”8” isSigned=”true”/&gt;</w:t>
            </w:r>
          </w:p>
        </w:tc>
      </w:tr>
      <w:tr w:rsidR="008D1A78" w:rsidTr="00B70D46">
        <w:tc>
          <w:tcPr>
            <w:tcW w:w="4952" w:type="dxa"/>
          </w:tcPr>
          <w:p w:rsidR="008D1A78" w:rsidRDefault="008D1A78" w:rsidP="00B70D46">
            <w:r>
              <w:t>doubleReversed</w:t>
            </w:r>
          </w:p>
        </w:tc>
        <w:tc>
          <w:tcPr>
            <w:tcW w:w="4953" w:type="dxa"/>
          </w:tcPr>
          <w:p w:rsidR="008D1A78" w:rsidRDefault="008D1A78" w:rsidP="00B70D46">
            <w:r>
              <w:t>&lt;NumericMapping name=”double” appType=”double” isFloat=”true” byteOrder=”reversed” size=”8” isSigned=”true”/&gt;</w:t>
            </w:r>
          </w:p>
        </w:tc>
      </w:tr>
      <w:tr w:rsidR="008D1A78" w:rsidTr="00B70D46">
        <w:tc>
          <w:tcPr>
            <w:tcW w:w="4952" w:type="dxa"/>
          </w:tcPr>
          <w:p w:rsidR="008D1A78" w:rsidRDefault="008D1A78" w:rsidP="00B70D46">
            <w:r>
              <w:t>doubleWordReversed</w:t>
            </w:r>
          </w:p>
        </w:tc>
        <w:tc>
          <w:tcPr>
            <w:tcW w:w="4953" w:type="dxa"/>
          </w:tcPr>
          <w:p w:rsidR="008D1A78" w:rsidRDefault="008D1A78" w:rsidP="00B70D46">
            <w:r>
              <w:t>&lt;NumericMapping name=”double” appType=”double” isFloat=”true” byteOrder=”wordreversed” size=”8” isSigned=”true”/&gt;</w:t>
            </w:r>
          </w:p>
        </w:tc>
      </w:tr>
      <w:tr w:rsidR="008D1A78" w:rsidTr="00B70D46">
        <w:tc>
          <w:tcPr>
            <w:tcW w:w="4952" w:type="dxa"/>
          </w:tcPr>
          <w:p w:rsidR="008D1A78" w:rsidRDefault="008D1A78" w:rsidP="00B70D46">
            <w:r>
              <w:t>bitNormal</w:t>
            </w:r>
          </w:p>
        </w:tc>
        <w:tc>
          <w:tcPr>
            <w:tcW w:w="4953" w:type="dxa"/>
          </w:tcPr>
          <w:p w:rsidR="008D1A78" w:rsidRDefault="008D1A78" w:rsidP="00B70D46">
            <w:r>
              <w:t>&lt;NumericType name=”onebit”&gt;</w:t>
            </w:r>
          </w:p>
          <w:p w:rsidR="008D1A78" w:rsidRDefault="008D1A78" w:rsidP="00B70D46">
            <w:r>
              <w:t>&lt;Range min=”0” max=”1” step=”1”&gt;</w:t>
            </w:r>
          </w:p>
          <w:p w:rsidR="008D1A78" w:rsidRDefault="008D1A78" w:rsidP="00B70D46">
            <w:r>
              <w:t>&lt;/NumericType&gt;</w:t>
            </w:r>
          </w:p>
          <w:p w:rsidR="008D1A78" w:rsidRDefault="008D1A78" w:rsidP="00B70D46">
            <w:r>
              <w:t>&lt;NumericMapping name=”onebit” appType=”onebit” size=”1” bitSize=”true” isSigned=”false”/&gt;</w:t>
            </w:r>
          </w:p>
          <w:p w:rsidR="008D1A78" w:rsidRDefault="008D1A78" w:rsidP="00B70D46">
            <w:r>
              <w:t>&lt;BooleanMapping name=”bitNormal”&gt;</w:t>
            </w:r>
          </w:p>
          <w:p w:rsidR="008D1A78" w:rsidRDefault="008D1A78" w:rsidP="00B70D46">
            <w:r>
              <w:t>&lt;fixed numericMapping=”onebit”&gt;</w:t>
            </w:r>
          </w:p>
          <w:p w:rsidR="008D1A78" w:rsidRDefault="008D1A78" w:rsidP="00B70D46">
            <w:r>
              <w:t>&lt;true&gt;1&lt;/true&gt;&lt;false&gt;0&lt;/false&gt;</w:t>
            </w:r>
          </w:p>
          <w:p w:rsidR="008D1A78" w:rsidRDefault="008D1A78" w:rsidP="00B70D46">
            <w:r>
              <w:t>&lt;/fixed&gt;</w:t>
            </w:r>
          </w:p>
          <w:p w:rsidR="008D1A78" w:rsidRDefault="008D1A78" w:rsidP="00B70D46">
            <w:r>
              <w:t>&lt;/BooleanMapping&gt;</w:t>
            </w:r>
          </w:p>
        </w:tc>
      </w:tr>
      <w:tr w:rsidR="008D1A78" w:rsidTr="00B70D46">
        <w:tc>
          <w:tcPr>
            <w:tcW w:w="4952" w:type="dxa"/>
          </w:tcPr>
          <w:p w:rsidR="008D1A78" w:rsidRDefault="008D1A78" w:rsidP="00B70D46">
            <w:r>
              <w:t>bitReversed</w:t>
            </w:r>
          </w:p>
        </w:tc>
        <w:tc>
          <w:tcPr>
            <w:tcW w:w="4953" w:type="dxa"/>
          </w:tcPr>
          <w:p w:rsidR="008D1A78" w:rsidRDefault="008D1A78" w:rsidP="00B70D46">
            <w:r>
              <w:t>&lt;NumericType name=”onebit”&gt;</w:t>
            </w:r>
          </w:p>
          <w:p w:rsidR="008D1A78" w:rsidRDefault="008D1A78" w:rsidP="00B70D46">
            <w:r>
              <w:t>&lt;Range min=”0” max=”1” step=”1”&gt;</w:t>
            </w:r>
          </w:p>
          <w:p w:rsidR="008D1A78" w:rsidRDefault="008D1A78" w:rsidP="00B70D46">
            <w:r>
              <w:t>&lt;/NumericType&gt;</w:t>
            </w:r>
          </w:p>
          <w:p w:rsidR="008D1A78" w:rsidRDefault="008D1A78" w:rsidP="00B70D46">
            <w:r>
              <w:t>&lt;NumericMapping name=”onebit” appType=”onebit” size=”1” bitSize=”true” isSigned=”false”/&gt;</w:t>
            </w:r>
          </w:p>
          <w:p w:rsidR="008D1A78" w:rsidRDefault="008D1A78" w:rsidP="00B70D46">
            <w:r>
              <w:t>&lt;BooleanMapping name=”bitNormal”&gt;</w:t>
            </w:r>
          </w:p>
          <w:p w:rsidR="008D1A78" w:rsidRDefault="008D1A78" w:rsidP="00B70D46">
            <w:r>
              <w:t>&lt;fixed numericMapping=”onebit”&gt;</w:t>
            </w:r>
          </w:p>
          <w:p w:rsidR="008D1A78" w:rsidRDefault="008D1A78" w:rsidP="00B70D46">
            <w:r>
              <w:lastRenderedPageBreak/>
              <w:t>&lt;true&gt;0&lt;/true&gt;&lt;false&gt;1&lt;/false&gt;</w:t>
            </w:r>
          </w:p>
          <w:p w:rsidR="008D1A78" w:rsidRDefault="008D1A78" w:rsidP="00B70D46">
            <w:r>
              <w:t>&lt;/fixed&gt;</w:t>
            </w:r>
          </w:p>
          <w:p w:rsidR="008D1A78" w:rsidRDefault="008D1A78" w:rsidP="00B70D46">
            <w:r>
              <w:t>&lt;/BooleanMapping&gt;</w:t>
            </w:r>
          </w:p>
        </w:tc>
      </w:tr>
      <w:tr w:rsidR="008D1A78" w:rsidTr="00B70D46">
        <w:tc>
          <w:tcPr>
            <w:tcW w:w="4952" w:type="dxa"/>
          </w:tcPr>
          <w:p w:rsidR="008D1A78" w:rsidRDefault="008D1A78" w:rsidP="00B70D46">
            <w:r>
              <w:lastRenderedPageBreak/>
              <w:t>byteNormal</w:t>
            </w:r>
          </w:p>
        </w:tc>
        <w:tc>
          <w:tcPr>
            <w:tcW w:w="4953" w:type="dxa"/>
          </w:tcPr>
          <w:p w:rsidR="008D1A78" w:rsidRDefault="008D1A78" w:rsidP="00B70D46">
            <w:r>
              <w:t>&lt;BooleanMapping name=”byteNormal”&gt;</w:t>
            </w:r>
          </w:p>
          <w:p w:rsidR="008D1A78" w:rsidRDefault="008D1A78" w:rsidP="00B70D46">
            <w:r>
              <w:t>&lt;fixed numericMapping=”byte”&gt;</w:t>
            </w:r>
          </w:p>
          <w:p w:rsidR="008D1A78" w:rsidRDefault="008D1A78" w:rsidP="00B70D46">
            <w:r>
              <w:t>&lt;true&gt;1&lt;/true&gt;&lt;false&gt;0&lt;/false&gt;</w:t>
            </w:r>
          </w:p>
          <w:p w:rsidR="008D1A78" w:rsidRDefault="008D1A78" w:rsidP="00B70D46">
            <w:r>
              <w:t>&lt;/fixed&gt;</w:t>
            </w:r>
          </w:p>
          <w:p w:rsidR="008D1A78" w:rsidRDefault="008D1A78" w:rsidP="00B70D46">
            <w:r>
              <w:t>&lt;/BooleanMapping&gt;</w:t>
            </w:r>
          </w:p>
        </w:tc>
      </w:tr>
      <w:tr w:rsidR="008D1A78" w:rsidTr="00B70D46">
        <w:tc>
          <w:tcPr>
            <w:tcW w:w="4952" w:type="dxa"/>
          </w:tcPr>
          <w:p w:rsidR="008D1A78" w:rsidRDefault="008D1A78" w:rsidP="00B70D46">
            <w:r>
              <w:t>byteReversed</w:t>
            </w:r>
          </w:p>
        </w:tc>
        <w:tc>
          <w:tcPr>
            <w:tcW w:w="4953" w:type="dxa"/>
          </w:tcPr>
          <w:p w:rsidR="008D1A78" w:rsidRDefault="008D1A78" w:rsidP="00B70D46">
            <w:r>
              <w:t>&lt;BooleanMapping name=”byteReversed”&gt;</w:t>
            </w:r>
          </w:p>
          <w:p w:rsidR="008D1A78" w:rsidRDefault="008D1A78" w:rsidP="00B70D46">
            <w:r>
              <w:t>&lt;fixed numericMapping=”byte”&gt;</w:t>
            </w:r>
          </w:p>
          <w:p w:rsidR="008D1A78" w:rsidRDefault="008D1A78" w:rsidP="00B70D46">
            <w:r>
              <w:t>&lt;true&gt;0&lt;/true&gt;&lt;false&gt;1&lt;/false&gt;</w:t>
            </w:r>
          </w:p>
          <w:p w:rsidR="008D1A78" w:rsidRDefault="008D1A78" w:rsidP="00B70D46">
            <w:r>
              <w:t>&lt;/fixed&gt;</w:t>
            </w:r>
          </w:p>
          <w:p w:rsidR="008D1A78" w:rsidRDefault="008D1A78" w:rsidP="00B70D46">
            <w:r>
              <w:t>&lt;/BooleanMapping&gt;</w:t>
            </w:r>
          </w:p>
        </w:tc>
      </w:tr>
      <w:tr w:rsidR="008D1A78" w:rsidTr="00B70D46">
        <w:tc>
          <w:tcPr>
            <w:tcW w:w="4952" w:type="dxa"/>
          </w:tcPr>
          <w:p w:rsidR="008D1A78" w:rsidRDefault="008D1A78" w:rsidP="00B70D46">
            <w:r>
              <w:t>wordNormal</w:t>
            </w:r>
          </w:p>
        </w:tc>
        <w:tc>
          <w:tcPr>
            <w:tcW w:w="4953" w:type="dxa"/>
          </w:tcPr>
          <w:p w:rsidR="008D1A78" w:rsidRDefault="008D1A78" w:rsidP="00B70D46">
            <w:r>
              <w:t>&lt;BooleanMapping name=”wordNormal”&gt;</w:t>
            </w:r>
          </w:p>
          <w:p w:rsidR="008D1A78" w:rsidRDefault="008D1A78" w:rsidP="00B70D46">
            <w:r>
              <w:t>&lt;fixed numericMapping=”word”&gt;</w:t>
            </w:r>
          </w:p>
          <w:p w:rsidR="008D1A78" w:rsidRDefault="008D1A78" w:rsidP="00B70D46">
            <w:r>
              <w:t>&lt;true&gt;1&lt;/true&gt;&lt;false&gt;0&lt;/false&gt;</w:t>
            </w:r>
          </w:p>
          <w:p w:rsidR="008D1A78" w:rsidRDefault="008D1A78" w:rsidP="00B70D46">
            <w:r>
              <w:t>&lt;/fixed&gt;</w:t>
            </w:r>
          </w:p>
          <w:p w:rsidR="008D1A78" w:rsidRDefault="008D1A78" w:rsidP="00B70D46">
            <w:r>
              <w:t>&lt;/BooleanMapping&gt;</w:t>
            </w:r>
          </w:p>
        </w:tc>
      </w:tr>
      <w:tr w:rsidR="008D1A78" w:rsidTr="00B70D46">
        <w:tc>
          <w:tcPr>
            <w:tcW w:w="4952" w:type="dxa"/>
          </w:tcPr>
          <w:p w:rsidR="008D1A78" w:rsidRDefault="008D1A78" w:rsidP="00B70D46">
            <w:r>
              <w:t>wordReversed</w:t>
            </w:r>
          </w:p>
        </w:tc>
        <w:tc>
          <w:tcPr>
            <w:tcW w:w="4953" w:type="dxa"/>
          </w:tcPr>
          <w:p w:rsidR="008D1A78" w:rsidRDefault="008D1A78" w:rsidP="00B70D46">
            <w:r>
              <w:t>&lt;BooleanMapping name=”wordReversed”&gt;</w:t>
            </w:r>
          </w:p>
          <w:p w:rsidR="008D1A78" w:rsidRDefault="008D1A78" w:rsidP="00B70D46">
            <w:r>
              <w:t>&lt;fixed numericMapping=”word”&gt;</w:t>
            </w:r>
          </w:p>
          <w:p w:rsidR="008D1A78" w:rsidRDefault="008D1A78" w:rsidP="00B70D46">
            <w:r>
              <w:t>&lt;true&gt;0&lt;/true&gt;&lt;false&gt;1&lt;/false&gt;</w:t>
            </w:r>
          </w:p>
          <w:p w:rsidR="008D1A78" w:rsidRDefault="008D1A78" w:rsidP="00B70D46">
            <w:r>
              <w:t>&lt;/fixed&gt;</w:t>
            </w:r>
          </w:p>
          <w:p w:rsidR="008D1A78" w:rsidRDefault="008D1A78" w:rsidP="00B70D46">
            <w:r>
              <w:t>&lt;/BooleanMapping&gt;</w:t>
            </w:r>
          </w:p>
        </w:tc>
      </w:tr>
      <w:tr w:rsidR="008D1A78" w:rsidTr="00B70D46">
        <w:tc>
          <w:tcPr>
            <w:tcW w:w="4952" w:type="dxa"/>
          </w:tcPr>
          <w:p w:rsidR="008D1A78" w:rsidRDefault="008D1A78" w:rsidP="00B70D46">
            <w:r>
              <w:t>ipaddress</w:t>
            </w:r>
          </w:p>
        </w:tc>
        <w:tc>
          <w:tcPr>
            <w:tcW w:w="4953" w:type="dxa"/>
          </w:tcPr>
          <w:p w:rsidR="008D1A78" w:rsidRDefault="008D1A78" w:rsidP="00B70D46">
            <w:r w:rsidRPr="001B0E28">
              <w:t>&lt;IPAddressMapping name=”ipaddress” appType=”ipaddress” byteOrder=”normal” /&gt;</w:t>
            </w:r>
          </w:p>
        </w:tc>
      </w:tr>
      <w:tr w:rsidR="008D1A78" w:rsidTr="00B70D46">
        <w:tc>
          <w:tcPr>
            <w:tcW w:w="4952" w:type="dxa"/>
          </w:tcPr>
          <w:p w:rsidR="008D1A78" w:rsidRDefault="008D1A78" w:rsidP="00B70D46">
            <w:r>
              <w:t>gpslatitute</w:t>
            </w:r>
          </w:p>
        </w:tc>
        <w:tc>
          <w:tcPr>
            <w:tcW w:w="4953" w:type="dxa"/>
          </w:tcPr>
          <w:p w:rsidR="008D1A78" w:rsidRDefault="008D1A78" w:rsidP="00B70D46">
            <w:r w:rsidRPr="00A764B2">
              <w:t>&lt;GPSLatitudeMapping name= “gpslatitude” appType=”gpslatitude” byteOrder=”normal” /&gt;</w:t>
            </w:r>
          </w:p>
        </w:tc>
      </w:tr>
      <w:tr w:rsidR="008D1A78" w:rsidTr="00B70D46">
        <w:tc>
          <w:tcPr>
            <w:tcW w:w="4952" w:type="dxa"/>
          </w:tcPr>
          <w:p w:rsidR="008D1A78" w:rsidRDefault="008D1A78" w:rsidP="00B70D46">
            <w:r>
              <w:t>gpslongitude</w:t>
            </w:r>
          </w:p>
        </w:tc>
        <w:tc>
          <w:tcPr>
            <w:tcW w:w="4953" w:type="dxa"/>
          </w:tcPr>
          <w:p w:rsidR="008D1A78" w:rsidRDefault="008D1A78" w:rsidP="00B70D46">
            <w:r w:rsidRPr="00A764B2">
              <w:t>&lt;GPSLongitudeMapping name= “gpslongitude” appType=”gpslongitude” byteOrder=”normal” /&gt;</w:t>
            </w:r>
          </w:p>
        </w:tc>
      </w:tr>
      <w:tr w:rsidR="008D1A78" w:rsidTr="00B70D46">
        <w:tc>
          <w:tcPr>
            <w:tcW w:w="4952" w:type="dxa"/>
          </w:tcPr>
          <w:p w:rsidR="008D1A78" w:rsidRDefault="008D1A78" w:rsidP="00B70D46">
            <w:r>
              <w:t>timestamp</w:t>
            </w:r>
          </w:p>
        </w:tc>
        <w:tc>
          <w:tcPr>
            <w:tcW w:w="4953" w:type="dxa"/>
          </w:tcPr>
          <w:p w:rsidR="008D1A78" w:rsidRDefault="008D1A78" w:rsidP="00B70D46">
            <w:r w:rsidRPr="00506E00">
              <w:t xml:space="preserve">&lt;TimeStampMapping name= “timestamp” appType=”timestamp” byteOrder=”normal” </w:t>
            </w:r>
            <w:r>
              <w:t>packaging</w:t>
            </w:r>
            <w:r w:rsidRPr="00506E00">
              <w:t>=”Unix”&gt;</w:t>
            </w:r>
          </w:p>
        </w:tc>
      </w:tr>
      <w:tr w:rsidR="008D1A78" w:rsidTr="00B70D46">
        <w:tc>
          <w:tcPr>
            <w:tcW w:w="4952" w:type="dxa"/>
          </w:tcPr>
          <w:p w:rsidR="008D1A78" w:rsidRDefault="008D1A78" w:rsidP="00B70D46">
            <w:r>
              <w:t>timestampms</w:t>
            </w:r>
          </w:p>
        </w:tc>
        <w:tc>
          <w:tcPr>
            <w:tcW w:w="4953" w:type="dxa"/>
          </w:tcPr>
          <w:p w:rsidR="008D1A78" w:rsidRDefault="008D1A78" w:rsidP="00B70D46">
            <w:r w:rsidRPr="00506E00">
              <w:t xml:space="preserve">&lt;TimeStampmsMapping name= “timestampms” appType=”timestampms” byteOrder=”normal” </w:t>
            </w:r>
            <w:r>
              <w:t>packaging</w:t>
            </w:r>
            <w:r w:rsidRPr="00506E00">
              <w:t>=”DNP”&gt;</w:t>
            </w:r>
          </w:p>
        </w:tc>
      </w:tr>
    </w:tbl>
    <w:p w:rsidR="008D1A78" w:rsidRDefault="008D1A78" w:rsidP="008D1A78"/>
    <w:p w:rsidR="008D1A78" w:rsidRDefault="008D1A78" w:rsidP="008D1A78">
      <w:pPr>
        <w:pStyle w:val="Heading1"/>
      </w:pPr>
      <w:r>
        <w:t>Automatic type mappings</w:t>
      </w:r>
    </w:p>
    <w:p w:rsidR="008D1A78" w:rsidRDefault="008D1A78" w:rsidP="008D1A78">
      <w:r>
        <w:t>There are several places where a type mapping for a particular application type should be chosen.  These are:</w:t>
      </w:r>
    </w:p>
    <w:p w:rsidR="008D1A78" w:rsidRDefault="008D1A78" w:rsidP="00E85ABB">
      <w:pPr>
        <w:pStyle w:val="ListParagraph"/>
        <w:numPr>
          <w:ilvl w:val="0"/>
          <w:numId w:val="8"/>
        </w:numPr>
      </w:pPr>
      <w:r>
        <w:t>Type mapping for &lt;Object&gt;, &lt;Group&gt;, or &lt;Array&gt; elements inside a group mapping definition &lt;GroupMapping&gt;;</w:t>
      </w:r>
    </w:p>
    <w:p w:rsidR="008D1A78" w:rsidRDefault="008D1A78" w:rsidP="00E85ABB">
      <w:pPr>
        <w:pStyle w:val="ListParagraph"/>
        <w:numPr>
          <w:ilvl w:val="0"/>
          <w:numId w:val="8"/>
        </w:numPr>
      </w:pPr>
      <w:r>
        <w:t>Type mapping for the type of object which is allocated in the &lt;Allocate&gt; element;</w:t>
      </w:r>
    </w:p>
    <w:p w:rsidR="008D1A78" w:rsidRDefault="008D1A78" w:rsidP="00E85ABB">
      <w:pPr>
        <w:pStyle w:val="ListParagraph"/>
        <w:numPr>
          <w:ilvl w:val="0"/>
          <w:numId w:val="8"/>
        </w:numPr>
      </w:pPr>
      <w:r>
        <w:lastRenderedPageBreak/>
        <w:t>Type mapping for one of the possible actual types of a union type in &lt;Case&gt; element of &lt;UnionMapping&gt;.</w:t>
      </w:r>
    </w:p>
    <w:p w:rsidR="008D1A78" w:rsidRDefault="008D1A78" w:rsidP="008D1A78">
      <w:r>
        <w:t xml:space="preserve">This needed type mapping may be </w:t>
      </w:r>
    </w:p>
    <w:p w:rsidR="008D1A78" w:rsidRDefault="008D1A78" w:rsidP="00E85ABB">
      <w:pPr>
        <w:pStyle w:val="ListParagraph"/>
        <w:numPr>
          <w:ilvl w:val="0"/>
          <w:numId w:val="9"/>
        </w:numPr>
      </w:pPr>
      <w:r>
        <w:t>given explicitly by the typeMapping attribute;</w:t>
      </w:r>
    </w:p>
    <w:p w:rsidR="008D1A78" w:rsidRDefault="008D1A78" w:rsidP="00E85ABB">
      <w:pPr>
        <w:pStyle w:val="ListParagraph"/>
        <w:numPr>
          <w:ilvl w:val="0"/>
          <w:numId w:val="9"/>
        </w:numPr>
      </w:pPr>
      <w:r>
        <w:t>given explicitly for the &lt;Object&gt; element as a child &lt;xxxMapping&gt; element;</w:t>
      </w:r>
    </w:p>
    <w:p w:rsidR="008D1A78" w:rsidRDefault="008D1A78" w:rsidP="00E85ABB">
      <w:pPr>
        <w:pStyle w:val="ListParagraph"/>
        <w:numPr>
          <w:ilvl w:val="0"/>
          <w:numId w:val="9"/>
        </w:numPr>
      </w:pPr>
      <w:r>
        <w:t>a default type mapping for the type chosen;</w:t>
      </w:r>
    </w:p>
    <w:p w:rsidR="008D1A78" w:rsidRDefault="008D1A78" w:rsidP="00E85ABB">
      <w:pPr>
        <w:pStyle w:val="ListParagraph"/>
        <w:numPr>
          <w:ilvl w:val="0"/>
          <w:numId w:val="9"/>
        </w:numPr>
      </w:pPr>
      <w:r>
        <w:t>the parser may construct an appropriate type mapping.</w:t>
      </w:r>
    </w:p>
    <w:p w:rsidR="008D1A78" w:rsidRDefault="008D1A78" w:rsidP="008D1A78">
      <w:r>
        <w:t xml:space="preserve">The exact </w:t>
      </w:r>
      <w:r w:rsidRPr="00F5537C">
        <w:rPr>
          <w:b/>
          <w:i/>
        </w:rPr>
        <w:t>type mapping selection rules</w:t>
      </w:r>
      <w:r>
        <w:t xml:space="preserve"> follow:</w:t>
      </w:r>
    </w:p>
    <w:p w:rsidR="008D1A78" w:rsidRDefault="008D1A78" w:rsidP="008D1A78">
      <w:r>
        <w:t>First, try to use explicit user supplied mapping (note that only one of them may exist simultaneously):</w:t>
      </w:r>
    </w:p>
    <w:p w:rsidR="008D1A78" w:rsidRDefault="008D1A78" w:rsidP="00E85ABB">
      <w:pPr>
        <w:pStyle w:val="ListParagraph"/>
        <w:numPr>
          <w:ilvl w:val="0"/>
          <w:numId w:val="19"/>
        </w:numPr>
      </w:pPr>
      <w:r>
        <w:t>If the typeMapping attribute is given, then the type mapping designated by this attribute is used.  Otherwise,</w:t>
      </w:r>
    </w:p>
    <w:p w:rsidR="008D1A78" w:rsidRDefault="008D1A78" w:rsidP="00E85ABB">
      <w:pPr>
        <w:pStyle w:val="ListParagraph"/>
        <w:numPr>
          <w:ilvl w:val="0"/>
          <w:numId w:val="19"/>
        </w:numPr>
      </w:pPr>
      <w:r>
        <w:t>If it is an &lt;Object&gt; element and it contains an &lt;xxxMapping&gt; element, that mapping is used.  Otherwise,</w:t>
      </w:r>
    </w:p>
    <w:p w:rsidR="008D1A78" w:rsidRDefault="008D1A78" w:rsidP="00E85ABB">
      <w:pPr>
        <w:pStyle w:val="ListParagraph"/>
        <w:numPr>
          <w:ilvl w:val="0"/>
          <w:numId w:val="19"/>
        </w:numPr>
      </w:pPr>
      <w:r>
        <w:t>If it is an &lt;Allocate name=”yyy” … /&gt; element, and there exist &lt;xxxMapping&gt; for the object=”yyy”, this type mapping is used.  Otherwise,</w:t>
      </w:r>
    </w:p>
    <w:p w:rsidR="008D1A78" w:rsidRDefault="008D1A78" w:rsidP="008D1A78">
      <w:r>
        <w:t>Second, try to find the default mapping, if exists:</w:t>
      </w:r>
    </w:p>
    <w:p w:rsidR="008D1A78" w:rsidRDefault="008D1A78" w:rsidP="00E85ABB">
      <w:pPr>
        <w:pStyle w:val="ListParagraph"/>
        <w:numPr>
          <w:ilvl w:val="0"/>
          <w:numId w:val="20"/>
        </w:numPr>
      </w:pPr>
      <w:r>
        <w:t>If there is one or more type mapping for the type and one of them is marked by isDefault=”true”, that mapping is used.  Otherwise,</w:t>
      </w:r>
    </w:p>
    <w:p w:rsidR="008D1A78" w:rsidRDefault="008D1A78" w:rsidP="00E85ABB">
      <w:pPr>
        <w:pStyle w:val="ListParagraph"/>
        <w:numPr>
          <w:ilvl w:val="0"/>
          <w:numId w:val="20"/>
        </w:numPr>
      </w:pPr>
      <w:r>
        <w:t>If the type is a built-in type, the default built-in type mapping for this type is used.  Otherwise,</w:t>
      </w:r>
    </w:p>
    <w:p w:rsidR="008D1A78" w:rsidRDefault="008D1A78" w:rsidP="00E85ABB">
      <w:pPr>
        <w:pStyle w:val="ListParagraph"/>
        <w:numPr>
          <w:ilvl w:val="0"/>
          <w:numId w:val="20"/>
        </w:numPr>
      </w:pPr>
      <w:r>
        <w:t>If there is exactly one user-defined type mapping for this type, it is used.  Otherwise,</w:t>
      </w:r>
    </w:p>
    <w:p w:rsidR="008D1A78" w:rsidRDefault="008D1A78" w:rsidP="00E85ABB">
      <w:pPr>
        <w:pStyle w:val="ListParagraph"/>
        <w:numPr>
          <w:ilvl w:val="0"/>
          <w:numId w:val="20"/>
        </w:numPr>
      </w:pPr>
      <w:r>
        <w:t>If there two or more user-defined type mappings for this type, selection fails and the parser reports an error – type mapping cannot be selected due to ambiguity.</w:t>
      </w:r>
    </w:p>
    <w:p w:rsidR="008D1A78" w:rsidRDefault="008D1A78" w:rsidP="008D1A78">
      <w:r>
        <w:t>Finally, when the type is not a built-in type and there are no user-defined type mappings for this type, the parser attempts to automatically generate the type mapping.  If that fails, the parser reports an error.</w:t>
      </w:r>
    </w:p>
    <w:p w:rsidR="008D1A78" w:rsidRDefault="008D1A78" w:rsidP="008D1A78">
      <w:r w:rsidRPr="00F5537C">
        <w:rPr>
          <w:b/>
          <w:i/>
        </w:rPr>
        <w:t>Automatic generation of a type mapping for a particular (not built-in) type</w:t>
      </w:r>
      <w:r>
        <w:t xml:space="preserve"> proceeds as follows:</w:t>
      </w:r>
    </w:p>
    <w:tbl>
      <w:tblPr>
        <w:tblStyle w:val="TableGrid"/>
        <w:tblW w:w="0" w:type="auto"/>
        <w:tblLook w:val="04A0" w:firstRow="1" w:lastRow="0" w:firstColumn="1" w:lastColumn="0" w:noHBand="0" w:noVBand="1"/>
      </w:tblPr>
      <w:tblGrid>
        <w:gridCol w:w="4778"/>
        <w:gridCol w:w="4798"/>
      </w:tblGrid>
      <w:tr w:rsidR="008D1A78" w:rsidTr="00B70D46">
        <w:tc>
          <w:tcPr>
            <w:tcW w:w="4952" w:type="dxa"/>
          </w:tcPr>
          <w:p w:rsidR="008D1A78" w:rsidRDefault="008D1A78" w:rsidP="00B70D46">
            <w:r>
              <w:t>Type Category</w:t>
            </w:r>
          </w:p>
        </w:tc>
        <w:tc>
          <w:tcPr>
            <w:tcW w:w="4953" w:type="dxa"/>
          </w:tcPr>
          <w:p w:rsidR="008D1A78" w:rsidRDefault="008D1A78" w:rsidP="00B70D46">
            <w:r>
              <w:t>Type mapping constructed</w:t>
            </w:r>
          </w:p>
        </w:tc>
      </w:tr>
      <w:tr w:rsidR="008D1A78" w:rsidTr="00B70D46">
        <w:tc>
          <w:tcPr>
            <w:tcW w:w="4952" w:type="dxa"/>
          </w:tcPr>
          <w:p w:rsidR="008D1A78" w:rsidRDefault="008D1A78" w:rsidP="00B70D46">
            <w:r>
              <w:t>GroupType</w:t>
            </w:r>
          </w:p>
        </w:tc>
        <w:tc>
          <w:tcPr>
            <w:tcW w:w="4953" w:type="dxa"/>
          </w:tcPr>
          <w:p w:rsidR="008D1A78" w:rsidRDefault="008D1A78" w:rsidP="00F172C1">
            <w:pPr>
              <w:pPrChange w:id="143" w:author="Sergei Dvornikov" w:date="2013-04-19T16:54:00Z">
                <w:pPr/>
              </w:pPrChange>
            </w:pPr>
            <w:r>
              <w:t xml:space="preserve">GroupMapping is constructed </w:t>
            </w:r>
            <w:del w:id="144" w:author="Sergei Dvornikov" w:date="2013-04-19T16:54:00Z">
              <w:r w:rsidDel="00F172C1">
                <w:delText xml:space="preserve">by setting alignment=”1” and </w:delText>
              </w:r>
            </w:del>
            <w:r>
              <w:t>listing all group members sequentially as they appear in group type definition.  For each member, the type mapping selection rules are applied (with exception of looking for typeMapping attribute, which is obviously not present) to find a mapping of the type of the member.  If that fails for any member, report an error.</w:t>
            </w:r>
          </w:p>
        </w:tc>
      </w:tr>
      <w:tr w:rsidR="008D1A78" w:rsidTr="00B70D46">
        <w:tc>
          <w:tcPr>
            <w:tcW w:w="4952" w:type="dxa"/>
          </w:tcPr>
          <w:p w:rsidR="008D1A78" w:rsidRDefault="008D1A78" w:rsidP="00B70D46">
            <w:r>
              <w:t>ArrayType</w:t>
            </w:r>
          </w:p>
        </w:tc>
        <w:tc>
          <w:tcPr>
            <w:tcW w:w="4953" w:type="dxa"/>
          </w:tcPr>
          <w:p w:rsidR="008D1A78" w:rsidRDefault="008D1A78" w:rsidP="00F172C1">
            <w:pPr>
              <w:pPrChange w:id="145" w:author="Sergei Dvornikov" w:date="2013-04-19T16:54:00Z">
                <w:pPr/>
              </w:pPrChange>
            </w:pPr>
            <w:r>
              <w:t xml:space="preserve">ArrayMapping is constructed by </w:t>
            </w:r>
            <w:del w:id="146" w:author="Sergei Dvornikov" w:date="2013-04-19T16:54:00Z">
              <w:r w:rsidDel="00F172C1">
                <w:delText xml:space="preserve">setting alignment=”1” and </w:delText>
              </w:r>
            </w:del>
            <w:r>
              <w:t xml:space="preserve">applying the type </w:t>
            </w:r>
            <w:r>
              <w:lastRenderedPageBreak/>
              <w:t>mapping selection rules to the elementType of the array.  If type mapping for elementType could not be determined, report an error.</w:t>
            </w:r>
          </w:p>
        </w:tc>
      </w:tr>
      <w:tr w:rsidR="008D1A78" w:rsidTr="00B70D46">
        <w:tc>
          <w:tcPr>
            <w:tcW w:w="4952" w:type="dxa"/>
          </w:tcPr>
          <w:p w:rsidR="008D1A78" w:rsidRDefault="008D1A78" w:rsidP="00B70D46">
            <w:r>
              <w:lastRenderedPageBreak/>
              <w:t>UnionType</w:t>
            </w:r>
          </w:p>
        </w:tc>
        <w:tc>
          <w:tcPr>
            <w:tcW w:w="4953" w:type="dxa"/>
          </w:tcPr>
          <w:p w:rsidR="008D1A78" w:rsidRDefault="008D1A78" w:rsidP="00B70D46">
            <w:r>
              <w:t>UnionMapping is constructed by listing all &lt;Case&gt; members.  For each member, the type mapping selection rules are applied (with exception of looking for typeMapping attribute, which is obviously not present) to find a mapping of the type of the corresponding member.  If that fails for any member, report an error.</w:t>
            </w:r>
          </w:p>
        </w:tc>
      </w:tr>
      <w:tr w:rsidR="008D1A78" w:rsidTr="00B70D46">
        <w:tc>
          <w:tcPr>
            <w:tcW w:w="4952" w:type="dxa"/>
          </w:tcPr>
          <w:p w:rsidR="008D1A78" w:rsidRDefault="008D1A78" w:rsidP="00B70D46">
            <w:r>
              <w:t>NumericType, EnumerationType, TimeStampType</w:t>
            </w:r>
          </w:p>
        </w:tc>
        <w:tc>
          <w:tcPr>
            <w:tcW w:w="4953" w:type="dxa"/>
          </w:tcPr>
          <w:p w:rsidR="008D1A78" w:rsidRDefault="008D1A78" w:rsidP="00B70D46">
            <w:r>
              <w:t>Report an error – these types does not have automatic mappings.</w:t>
            </w:r>
          </w:p>
        </w:tc>
      </w:tr>
      <w:tr w:rsidR="008D1A78" w:rsidTr="00B70D46">
        <w:tc>
          <w:tcPr>
            <w:tcW w:w="4952" w:type="dxa"/>
          </w:tcPr>
          <w:p w:rsidR="008D1A78" w:rsidRDefault="008D1A78" w:rsidP="00B70D46">
            <w:r>
              <w:t>StringType</w:t>
            </w:r>
          </w:p>
        </w:tc>
        <w:tc>
          <w:tcPr>
            <w:tcW w:w="4953" w:type="dxa"/>
          </w:tcPr>
          <w:p w:rsidR="008D1A78" w:rsidRDefault="008D1A78" w:rsidP="00B70D46">
            <w:r>
              <w:t>StringMapping is constructed by setting encoding=”en-US”.</w:t>
            </w:r>
          </w:p>
        </w:tc>
      </w:tr>
      <w:tr w:rsidR="008D1A78" w:rsidTr="00B70D46">
        <w:tc>
          <w:tcPr>
            <w:tcW w:w="4952" w:type="dxa"/>
          </w:tcPr>
          <w:p w:rsidR="008D1A78" w:rsidRDefault="008D1A78" w:rsidP="00B70D46">
            <w:r>
              <w:t>SimpleArrayType</w:t>
            </w:r>
          </w:p>
        </w:tc>
        <w:tc>
          <w:tcPr>
            <w:tcW w:w="4953" w:type="dxa"/>
          </w:tcPr>
          <w:p w:rsidR="008D1A78" w:rsidRDefault="008D1A78" w:rsidP="00B70D46">
            <w:r>
              <w:t>SimpleArrayMapping is constructed by setting elementTypeMapping to the def</w:t>
            </w:r>
            <w:r w:rsidR="00313BB8">
              <w:t>a</w:t>
            </w:r>
            <w:r>
              <w:t>ult built-in type mapping of its elementType.</w:t>
            </w:r>
          </w:p>
        </w:tc>
      </w:tr>
      <w:tr w:rsidR="008D1A78" w:rsidTr="00B70D46">
        <w:tc>
          <w:tcPr>
            <w:tcW w:w="4952" w:type="dxa"/>
          </w:tcPr>
          <w:p w:rsidR="008D1A78" w:rsidRDefault="008D1A78" w:rsidP="00B70D46">
            <w:r>
              <w:t>VersionType, IPAddressType</w:t>
            </w:r>
          </w:p>
        </w:tc>
        <w:tc>
          <w:tcPr>
            <w:tcW w:w="4953" w:type="dxa"/>
          </w:tcPr>
          <w:p w:rsidR="008D1A78" w:rsidRDefault="008D1A78" w:rsidP="00B70D46">
            <w:r>
              <w:t>Mapping is constructed by setting byteOrder attribute to Normal.</w:t>
            </w:r>
          </w:p>
        </w:tc>
      </w:tr>
    </w:tbl>
    <w:p w:rsidR="008D1A78" w:rsidRDefault="008D1A78" w:rsidP="008D1A78"/>
    <w:p w:rsidR="008D1A78" w:rsidRDefault="008D1A78" w:rsidP="008D1A78">
      <w:r>
        <w:t>In a sense, type mapping selection algorithm and automatic mapping generation algorithm perform mutual recursion: type mapping selection algorithm ultimately calls automatic mapping generation algorithm when attempts to find already existing applicable mapping fail, and automatic mapping generation algorithm calls type mapping selection algorithm for member types to build compound types – arrays, groups, and unions – which ultimately may result in executing the automatic mapping generation for these member types.</w:t>
      </w:r>
    </w:p>
    <w:p w:rsidR="008D1A78" w:rsidRDefault="008D1A78" w:rsidP="008D1A78">
      <w:pPr>
        <w:pStyle w:val="Heading1"/>
      </w:pPr>
      <w:r>
        <w:t>Parser implementation details</w:t>
      </w:r>
    </w:p>
    <w:p w:rsidR="008D1A78" w:rsidRDefault="008D1A78" w:rsidP="008D1A78">
      <w:r>
        <w:t>Automatic mapping generation is implemented as a three-step process in the parser.</w:t>
      </w:r>
    </w:p>
    <w:p w:rsidR="008D1A78" w:rsidRDefault="008D1A78" w:rsidP="00E85ABB">
      <w:pPr>
        <w:pStyle w:val="ListParagraph"/>
        <w:numPr>
          <w:ilvl w:val="0"/>
          <w:numId w:val="17"/>
        </w:numPr>
      </w:pPr>
      <w:r>
        <w:t>Step 1. Build a table of all defined named type mapping for application types and type mappings for particular objects, without actually building those type mappings.  This table serves as a look-up table for the type mapping selection algorithm.</w:t>
      </w:r>
    </w:p>
    <w:p w:rsidR="008D1A78" w:rsidRDefault="008D1A78" w:rsidP="00E85ABB">
      <w:pPr>
        <w:pStyle w:val="ListParagraph"/>
        <w:numPr>
          <w:ilvl w:val="0"/>
          <w:numId w:val="17"/>
        </w:numPr>
      </w:pPr>
      <w:r>
        <w:t>Step 2. Verify the correctness – that it is possible to generate all automatic type mappings where needed.  For this verification, the table constructed in Step 1 is sufficient, without the actually built type mappings.</w:t>
      </w:r>
    </w:p>
    <w:p w:rsidR="008D1A78" w:rsidRDefault="008D1A78" w:rsidP="00E85ABB">
      <w:pPr>
        <w:pStyle w:val="ListParagraph"/>
        <w:numPr>
          <w:ilvl w:val="0"/>
          <w:numId w:val="17"/>
        </w:numPr>
      </w:pPr>
      <w:r>
        <w:t>Step 3. Actually build all the needed automatically generated type mappings.</w:t>
      </w:r>
    </w:p>
    <w:p w:rsidR="008D1A78" w:rsidRPr="00EC39CC" w:rsidRDefault="008D1A78" w:rsidP="008D1A78">
      <w:r>
        <w:t>Steps 2 and 3 may be combined.</w:t>
      </w:r>
    </w:p>
    <w:p w:rsidR="008D1A78" w:rsidRDefault="008D1A78" w:rsidP="008D1A78">
      <w:pPr>
        <w:pStyle w:val="Heading1"/>
      </w:pPr>
      <w:r>
        <w:t>Object Mappings</w:t>
      </w:r>
    </w:p>
    <w:p w:rsidR="008D1A78" w:rsidRDefault="008D1A78" w:rsidP="008D1A78">
      <w:r>
        <w:t>The &lt;ObjectMappings&gt; element contains a sequence of &lt;Segment&gt; elements.</w:t>
      </w:r>
    </w:p>
    <w:p w:rsidR="008D1A78" w:rsidRDefault="008D1A78" w:rsidP="008D1A78">
      <w:r>
        <w:lastRenderedPageBreak/>
        <w:t>&lt;Segment&gt; element attributes are:</w:t>
      </w:r>
    </w:p>
    <w:tbl>
      <w:tblPr>
        <w:tblStyle w:val="TableGrid"/>
        <w:tblW w:w="0" w:type="auto"/>
        <w:tblLook w:val="04A0" w:firstRow="1" w:lastRow="0" w:firstColumn="1" w:lastColumn="0" w:noHBand="0" w:noVBand="1"/>
        <w:tblPrChange w:id="147" w:author="Sergei Dvornikov" w:date="2013-04-19T16:54:00Z">
          <w:tblPr>
            <w:tblStyle w:val="TableGrid"/>
            <w:tblW w:w="0" w:type="auto"/>
            <w:tblLook w:val="04A0" w:firstRow="1" w:lastRow="0" w:firstColumn="1" w:lastColumn="0" w:noHBand="0" w:noVBand="1"/>
          </w:tblPr>
        </w:tblPrChange>
      </w:tblPr>
      <w:tblGrid>
        <w:gridCol w:w="2405"/>
        <w:gridCol w:w="2486"/>
        <w:gridCol w:w="2430"/>
        <w:gridCol w:w="2255"/>
        <w:tblGridChange w:id="148">
          <w:tblGrid>
            <w:gridCol w:w="2405"/>
            <w:gridCol w:w="2486"/>
            <w:gridCol w:w="2430"/>
            <w:gridCol w:w="2255"/>
          </w:tblGrid>
        </w:tblGridChange>
      </w:tblGrid>
      <w:tr w:rsidR="008D1A78" w:rsidTr="00F172C1">
        <w:tc>
          <w:tcPr>
            <w:tcW w:w="2405" w:type="dxa"/>
            <w:tcPrChange w:id="149" w:author="Sergei Dvornikov" w:date="2013-04-19T16:54:00Z">
              <w:tcPr>
                <w:tcW w:w="2485" w:type="dxa"/>
              </w:tcPr>
            </w:tcPrChange>
          </w:tcPr>
          <w:p w:rsidR="008D1A78" w:rsidRDefault="008D1A78" w:rsidP="00B70D46">
            <w:r>
              <w:t>Name</w:t>
            </w:r>
          </w:p>
        </w:tc>
        <w:tc>
          <w:tcPr>
            <w:tcW w:w="2486" w:type="dxa"/>
            <w:tcPrChange w:id="150" w:author="Sergei Dvornikov" w:date="2013-04-19T16:54:00Z">
              <w:tcPr>
                <w:tcW w:w="2576" w:type="dxa"/>
              </w:tcPr>
            </w:tcPrChange>
          </w:tcPr>
          <w:p w:rsidR="008D1A78" w:rsidRDefault="008D1A78" w:rsidP="00B70D46">
            <w:r>
              <w:t>Required</w:t>
            </w:r>
          </w:p>
        </w:tc>
        <w:tc>
          <w:tcPr>
            <w:tcW w:w="2430" w:type="dxa"/>
            <w:tcPrChange w:id="151" w:author="Sergei Dvornikov" w:date="2013-04-19T16:54:00Z">
              <w:tcPr>
                <w:tcW w:w="2526" w:type="dxa"/>
              </w:tcPr>
            </w:tcPrChange>
          </w:tcPr>
          <w:p w:rsidR="008D1A78" w:rsidRDefault="008D1A78" w:rsidP="00B70D46">
            <w:r>
              <w:t>Default</w:t>
            </w:r>
          </w:p>
        </w:tc>
        <w:tc>
          <w:tcPr>
            <w:tcW w:w="2255" w:type="dxa"/>
            <w:tcPrChange w:id="152" w:author="Sergei Dvornikov" w:date="2013-04-19T16:54:00Z">
              <w:tcPr>
                <w:tcW w:w="2318" w:type="dxa"/>
              </w:tcPr>
            </w:tcPrChange>
          </w:tcPr>
          <w:p w:rsidR="008D1A78" w:rsidRDefault="008D1A78" w:rsidP="00B70D46">
            <w:r>
              <w:t>Description</w:t>
            </w:r>
          </w:p>
        </w:tc>
      </w:tr>
      <w:tr w:rsidR="008D1A78" w:rsidTr="00F172C1">
        <w:tc>
          <w:tcPr>
            <w:tcW w:w="2405" w:type="dxa"/>
            <w:tcPrChange w:id="153" w:author="Sergei Dvornikov" w:date="2013-04-19T16:54:00Z">
              <w:tcPr>
                <w:tcW w:w="2485" w:type="dxa"/>
              </w:tcPr>
            </w:tcPrChange>
          </w:tcPr>
          <w:p w:rsidR="008D1A78" w:rsidRDefault="008D1A78" w:rsidP="00B70D46">
            <w:r>
              <w:t>name</w:t>
            </w:r>
          </w:p>
        </w:tc>
        <w:tc>
          <w:tcPr>
            <w:tcW w:w="2486" w:type="dxa"/>
            <w:tcPrChange w:id="154" w:author="Sergei Dvornikov" w:date="2013-04-19T16:54:00Z">
              <w:tcPr>
                <w:tcW w:w="2576" w:type="dxa"/>
              </w:tcPr>
            </w:tcPrChange>
          </w:tcPr>
          <w:p w:rsidR="008D1A78" w:rsidRDefault="008D1A78" w:rsidP="00B70D46">
            <w:r>
              <w:t>yes</w:t>
            </w:r>
          </w:p>
        </w:tc>
        <w:tc>
          <w:tcPr>
            <w:tcW w:w="2430" w:type="dxa"/>
            <w:tcPrChange w:id="155" w:author="Sergei Dvornikov" w:date="2013-04-19T16:54:00Z">
              <w:tcPr>
                <w:tcW w:w="2526" w:type="dxa"/>
              </w:tcPr>
            </w:tcPrChange>
          </w:tcPr>
          <w:p w:rsidR="008D1A78" w:rsidRDefault="008D1A78" w:rsidP="00B70D46"/>
        </w:tc>
        <w:tc>
          <w:tcPr>
            <w:tcW w:w="2255" w:type="dxa"/>
            <w:tcPrChange w:id="156" w:author="Sergei Dvornikov" w:date="2013-04-19T16:54:00Z">
              <w:tcPr>
                <w:tcW w:w="2318" w:type="dxa"/>
              </w:tcPr>
            </w:tcPrChange>
          </w:tcPr>
          <w:p w:rsidR="008D1A78" w:rsidRDefault="008D1A78" w:rsidP="00B70D46">
            <w:r>
              <w:t>Name of the segment.  Currently not used.</w:t>
            </w:r>
          </w:p>
        </w:tc>
      </w:tr>
      <w:tr w:rsidR="008D1A78" w:rsidTr="00F172C1">
        <w:tc>
          <w:tcPr>
            <w:tcW w:w="2405" w:type="dxa"/>
            <w:tcPrChange w:id="157" w:author="Sergei Dvornikov" w:date="2013-04-19T16:54:00Z">
              <w:tcPr>
                <w:tcW w:w="2485" w:type="dxa"/>
              </w:tcPr>
            </w:tcPrChange>
          </w:tcPr>
          <w:p w:rsidR="008D1A78" w:rsidRDefault="008D1A78" w:rsidP="00B70D46">
            <w:r>
              <w:t>address</w:t>
            </w:r>
          </w:p>
        </w:tc>
        <w:tc>
          <w:tcPr>
            <w:tcW w:w="2486" w:type="dxa"/>
            <w:tcPrChange w:id="158" w:author="Sergei Dvornikov" w:date="2013-04-19T16:54:00Z">
              <w:tcPr>
                <w:tcW w:w="2576" w:type="dxa"/>
              </w:tcPr>
            </w:tcPrChange>
          </w:tcPr>
          <w:p w:rsidR="008D1A78" w:rsidRDefault="008D1A78" w:rsidP="00B70D46">
            <w:r>
              <w:t>yes</w:t>
            </w:r>
          </w:p>
        </w:tc>
        <w:tc>
          <w:tcPr>
            <w:tcW w:w="2430" w:type="dxa"/>
            <w:tcPrChange w:id="159" w:author="Sergei Dvornikov" w:date="2013-04-19T16:54:00Z">
              <w:tcPr>
                <w:tcW w:w="2526" w:type="dxa"/>
              </w:tcPr>
            </w:tcPrChange>
          </w:tcPr>
          <w:p w:rsidR="008D1A78" w:rsidRDefault="008D1A78" w:rsidP="00B70D46"/>
        </w:tc>
        <w:tc>
          <w:tcPr>
            <w:tcW w:w="2255" w:type="dxa"/>
            <w:tcPrChange w:id="160" w:author="Sergei Dvornikov" w:date="2013-04-19T16:54:00Z">
              <w:tcPr>
                <w:tcW w:w="2318" w:type="dxa"/>
              </w:tcPr>
            </w:tcPrChange>
          </w:tcPr>
          <w:p w:rsidR="008D1A78" w:rsidRDefault="008D1A78" w:rsidP="00B70D46">
            <w:r>
              <w:t>Non-negative integer.  Starting address for object allocations in this segment.</w:t>
            </w:r>
          </w:p>
        </w:tc>
      </w:tr>
      <w:tr w:rsidR="008D1A78" w:rsidDel="00F172C1" w:rsidTr="00F172C1">
        <w:trPr>
          <w:del w:id="161" w:author="Sergei Dvornikov" w:date="2013-04-19T16:54:00Z"/>
        </w:trPr>
        <w:tc>
          <w:tcPr>
            <w:tcW w:w="2405" w:type="dxa"/>
            <w:tcPrChange w:id="162" w:author="Sergei Dvornikov" w:date="2013-04-19T16:54:00Z">
              <w:tcPr>
                <w:tcW w:w="2485" w:type="dxa"/>
              </w:tcPr>
            </w:tcPrChange>
          </w:tcPr>
          <w:p w:rsidR="008D1A78" w:rsidDel="00F172C1" w:rsidRDefault="008D1A78" w:rsidP="00B70D46">
            <w:pPr>
              <w:rPr>
                <w:del w:id="163" w:author="Sergei Dvornikov" w:date="2013-04-19T16:54:00Z"/>
              </w:rPr>
            </w:pPr>
            <w:del w:id="164" w:author="Sergei Dvornikov" w:date="2013-04-19T16:54:00Z">
              <w:r w:rsidDel="00F172C1">
                <w:delText>alignment</w:delText>
              </w:r>
            </w:del>
          </w:p>
        </w:tc>
        <w:tc>
          <w:tcPr>
            <w:tcW w:w="2486" w:type="dxa"/>
            <w:tcPrChange w:id="165" w:author="Sergei Dvornikov" w:date="2013-04-19T16:54:00Z">
              <w:tcPr>
                <w:tcW w:w="2576" w:type="dxa"/>
              </w:tcPr>
            </w:tcPrChange>
          </w:tcPr>
          <w:p w:rsidR="008D1A78" w:rsidDel="00F172C1" w:rsidRDefault="008D1A78" w:rsidP="00B70D46">
            <w:pPr>
              <w:rPr>
                <w:del w:id="166" w:author="Sergei Dvornikov" w:date="2013-04-19T16:54:00Z"/>
              </w:rPr>
            </w:pPr>
            <w:del w:id="167" w:author="Sergei Dvornikov" w:date="2013-04-19T16:54:00Z">
              <w:r w:rsidDel="00F172C1">
                <w:delText>no</w:delText>
              </w:r>
            </w:del>
          </w:p>
        </w:tc>
        <w:tc>
          <w:tcPr>
            <w:tcW w:w="2430" w:type="dxa"/>
            <w:tcPrChange w:id="168" w:author="Sergei Dvornikov" w:date="2013-04-19T16:54:00Z">
              <w:tcPr>
                <w:tcW w:w="2526" w:type="dxa"/>
              </w:tcPr>
            </w:tcPrChange>
          </w:tcPr>
          <w:p w:rsidR="008D1A78" w:rsidDel="00F172C1" w:rsidRDefault="008D1A78" w:rsidP="00B70D46">
            <w:pPr>
              <w:rPr>
                <w:del w:id="169" w:author="Sergei Dvornikov" w:date="2013-04-19T16:54:00Z"/>
              </w:rPr>
            </w:pPr>
            <w:del w:id="170" w:author="Sergei Dvornikov" w:date="2013-04-19T16:54:00Z">
              <w:r w:rsidDel="00F172C1">
                <w:delText>1</w:delText>
              </w:r>
            </w:del>
          </w:p>
        </w:tc>
        <w:tc>
          <w:tcPr>
            <w:tcW w:w="2255" w:type="dxa"/>
            <w:tcPrChange w:id="171" w:author="Sergei Dvornikov" w:date="2013-04-19T16:54:00Z">
              <w:tcPr>
                <w:tcW w:w="2318" w:type="dxa"/>
              </w:tcPr>
            </w:tcPrChange>
          </w:tcPr>
          <w:p w:rsidR="008D1A78" w:rsidDel="00F172C1" w:rsidRDefault="008D1A78" w:rsidP="00B70D46">
            <w:pPr>
              <w:rPr>
                <w:del w:id="172" w:author="Sergei Dvornikov" w:date="2013-04-19T16:54:00Z"/>
              </w:rPr>
            </w:pPr>
            <w:del w:id="173" w:author="Sergei Dvornikov" w:date="2013-04-19T16:54:00Z">
              <w:r w:rsidDel="00F172C1">
                <w:delText>Each allocation in this segment should start at the address evenly dividable by alignment.</w:delText>
              </w:r>
            </w:del>
          </w:p>
        </w:tc>
      </w:tr>
    </w:tbl>
    <w:p w:rsidR="008D1A78" w:rsidRDefault="008D1A78" w:rsidP="008D1A78"/>
    <w:p w:rsidR="008D1A78" w:rsidRDefault="008D1A78" w:rsidP="008D1A78">
      <w:r>
        <w:t>The &lt;Segment&gt; element may contain the following elements:</w:t>
      </w:r>
    </w:p>
    <w:p w:rsidR="008D1A78" w:rsidRDefault="008D1A78" w:rsidP="00E85ABB">
      <w:pPr>
        <w:pStyle w:val="ListParagraph"/>
        <w:numPr>
          <w:ilvl w:val="0"/>
          <w:numId w:val="11"/>
        </w:numPr>
      </w:pPr>
      <w:r>
        <w:t>&lt;Allocate&gt;</w:t>
      </w:r>
    </w:p>
    <w:p w:rsidR="008D1A78" w:rsidRDefault="008D1A78" w:rsidP="00E85ABB">
      <w:pPr>
        <w:pStyle w:val="ListParagraph"/>
        <w:numPr>
          <w:ilvl w:val="0"/>
          <w:numId w:val="11"/>
        </w:numPr>
      </w:pPr>
      <w:r>
        <w:t>&lt;AllocateRange&gt;</w:t>
      </w:r>
    </w:p>
    <w:p w:rsidR="008D1A78" w:rsidRDefault="008D1A78" w:rsidP="00E85ABB">
      <w:pPr>
        <w:pStyle w:val="ListParagraph"/>
        <w:numPr>
          <w:ilvl w:val="0"/>
          <w:numId w:val="11"/>
        </w:numPr>
      </w:pPr>
      <w:r>
        <w:t>&lt;Context&gt;</w:t>
      </w:r>
    </w:p>
    <w:p w:rsidR="008D1A78" w:rsidRDefault="008D1A78" w:rsidP="00E85ABB">
      <w:pPr>
        <w:pStyle w:val="ListParagraph"/>
        <w:numPr>
          <w:ilvl w:val="0"/>
          <w:numId w:val="11"/>
        </w:numPr>
      </w:pPr>
      <w:r>
        <w:t>&lt;Space&gt;</w:t>
      </w:r>
    </w:p>
    <w:p w:rsidR="008D1A78" w:rsidRDefault="008D1A78" w:rsidP="008D1A78">
      <w:r>
        <w:t>The &lt;Space&gt; element defines the gap in memory between allocated objects.</w:t>
      </w:r>
    </w:p>
    <w:p w:rsidR="008D1A78" w:rsidRDefault="008D1A78" w:rsidP="008D1A78">
      <w:r>
        <w:t>The &lt;Allocate&gt; element allocates a particular application object.</w:t>
      </w:r>
    </w:p>
    <w:p w:rsidR="008D1A78" w:rsidRDefault="008D1A78" w:rsidP="008D1A78">
      <w:r>
        <w:t>The &lt;AllocateRange&gt; element allocates a range of elements of an array application object.</w:t>
      </w:r>
    </w:p>
    <w:p w:rsidR="008D1A78" w:rsidRDefault="008D1A78" w:rsidP="008D1A78">
      <w:r>
        <w:t>The &lt;Context&gt; element may contain the following elements:</w:t>
      </w:r>
    </w:p>
    <w:p w:rsidR="008D1A78" w:rsidRDefault="008D1A78" w:rsidP="00E85ABB">
      <w:pPr>
        <w:pStyle w:val="ListParagraph"/>
        <w:numPr>
          <w:ilvl w:val="0"/>
          <w:numId w:val="12"/>
        </w:numPr>
      </w:pPr>
      <w:r>
        <w:t>&lt;Allocate&gt;</w:t>
      </w:r>
    </w:p>
    <w:p w:rsidR="008D1A78" w:rsidRDefault="008D1A78" w:rsidP="00E85ABB">
      <w:pPr>
        <w:pStyle w:val="ListParagraph"/>
        <w:numPr>
          <w:ilvl w:val="0"/>
          <w:numId w:val="12"/>
        </w:numPr>
      </w:pPr>
      <w:r>
        <w:t>&lt;AllocateRange&gt;</w:t>
      </w:r>
    </w:p>
    <w:p w:rsidR="008D1A78" w:rsidRDefault="008D1A78" w:rsidP="00E85ABB">
      <w:pPr>
        <w:pStyle w:val="ListParagraph"/>
        <w:numPr>
          <w:ilvl w:val="0"/>
          <w:numId w:val="12"/>
        </w:numPr>
      </w:pPr>
      <w:r>
        <w:t xml:space="preserve">&lt;Space&gt; </w:t>
      </w:r>
    </w:p>
    <w:p w:rsidR="008D1A78" w:rsidRDefault="008D1A78" w:rsidP="008D1A78">
      <w:r>
        <w:t>It defines a common name prefix, which is prepended to all names of objects that are &lt;Allocate&gt;ed within it.</w:t>
      </w:r>
    </w:p>
    <w:p w:rsidR="008D1A78" w:rsidRDefault="008D1A78" w:rsidP="008D1A78">
      <w:r>
        <w:t>&lt;Context&gt; element attributes are:</w:t>
      </w:r>
    </w:p>
    <w:tbl>
      <w:tblPr>
        <w:tblStyle w:val="TableGrid"/>
        <w:tblW w:w="0" w:type="auto"/>
        <w:tblLook w:val="04A0" w:firstRow="1" w:lastRow="0" w:firstColumn="1" w:lastColumn="0" w:noHBand="0" w:noVBand="1"/>
      </w:tblPr>
      <w:tblGrid>
        <w:gridCol w:w="2390"/>
        <w:gridCol w:w="2491"/>
        <w:gridCol w:w="2436"/>
        <w:gridCol w:w="2259"/>
      </w:tblGrid>
      <w:tr w:rsidR="008D1A78" w:rsidTr="00B70D46">
        <w:tc>
          <w:tcPr>
            <w:tcW w:w="2485" w:type="dxa"/>
          </w:tcPr>
          <w:p w:rsidR="008D1A78" w:rsidRDefault="008D1A78" w:rsidP="00B70D46">
            <w:r>
              <w:t>Name</w:t>
            </w:r>
          </w:p>
        </w:tc>
        <w:tc>
          <w:tcPr>
            <w:tcW w:w="2576" w:type="dxa"/>
          </w:tcPr>
          <w:p w:rsidR="008D1A78" w:rsidRDefault="008D1A78" w:rsidP="00B70D46">
            <w:r>
              <w:t>Required</w:t>
            </w:r>
          </w:p>
        </w:tc>
        <w:tc>
          <w:tcPr>
            <w:tcW w:w="2526" w:type="dxa"/>
          </w:tcPr>
          <w:p w:rsidR="008D1A78" w:rsidRDefault="008D1A78" w:rsidP="00B70D46">
            <w:r>
              <w:t>Default</w:t>
            </w:r>
          </w:p>
        </w:tc>
        <w:tc>
          <w:tcPr>
            <w:tcW w:w="2318" w:type="dxa"/>
          </w:tcPr>
          <w:p w:rsidR="008D1A78" w:rsidRDefault="008D1A78" w:rsidP="00B70D46">
            <w:r>
              <w:t>Description</w:t>
            </w:r>
          </w:p>
        </w:tc>
      </w:tr>
      <w:tr w:rsidR="008D1A78" w:rsidTr="00B70D46">
        <w:tc>
          <w:tcPr>
            <w:tcW w:w="2485" w:type="dxa"/>
          </w:tcPr>
          <w:p w:rsidR="008D1A78" w:rsidRDefault="008D1A78" w:rsidP="00B70D46">
            <w:r>
              <w:t>path</w:t>
            </w:r>
          </w:p>
        </w:tc>
        <w:tc>
          <w:tcPr>
            <w:tcW w:w="2576" w:type="dxa"/>
          </w:tcPr>
          <w:p w:rsidR="008D1A78" w:rsidRDefault="008D1A78" w:rsidP="00B70D46">
            <w:r>
              <w:t>yes</w:t>
            </w:r>
          </w:p>
        </w:tc>
        <w:tc>
          <w:tcPr>
            <w:tcW w:w="2526" w:type="dxa"/>
          </w:tcPr>
          <w:p w:rsidR="008D1A78" w:rsidRDefault="008D1A78" w:rsidP="00B70D46"/>
        </w:tc>
        <w:tc>
          <w:tcPr>
            <w:tcW w:w="2318" w:type="dxa"/>
          </w:tcPr>
          <w:p w:rsidR="008D1A78" w:rsidRDefault="008D1A78" w:rsidP="00B70D46">
            <w:r>
              <w:t>Part of the name which is prepended to all object names of &lt;Allocate&gt; elements within it.</w:t>
            </w:r>
          </w:p>
        </w:tc>
      </w:tr>
    </w:tbl>
    <w:p w:rsidR="008D1A78" w:rsidRDefault="008D1A78" w:rsidP="008D1A78"/>
    <w:p w:rsidR="008D1A78" w:rsidRDefault="008D1A78" w:rsidP="008D1A78">
      <w:r>
        <w:t xml:space="preserve">Thus, </w:t>
      </w:r>
    </w:p>
    <w:p w:rsidR="008D1A78" w:rsidRDefault="008D1A78" w:rsidP="008D1A78">
      <w:r>
        <w:t>&lt;Context path=”A”&gt;</w:t>
      </w:r>
    </w:p>
    <w:p w:rsidR="008D1A78" w:rsidRDefault="008D1A78" w:rsidP="008D1A78">
      <w:r>
        <w:tab/>
        <w:t>&lt;Allocate name=”B” … /&gt;</w:t>
      </w:r>
    </w:p>
    <w:p w:rsidR="008D1A78" w:rsidRDefault="008D1A78" w:rsidP="008D1A78">
      <w:r>
        <w:lastRenderedPageBreak/>
        <w:t>&lt;/Context&gt;</w:t>
      </w:r>
    </w:p>
    <w:p w:rsidR="008D1A78" w:rsidRDefault="008D1A78" w:rsidP="008D1A78">
      <w:r>
        <w:t xml:space="preserve">is effectively equivalent to </w:t>
      </w:r>
    </w:p>
    <w:p w:rsidR="008D1A78" w:rsidRDefault="008D1A78" w:rsidP="008D1A78">
      <w:r>
        <w:t>&lt;Allocate name=”A.B” …/&gt;.</w:t>
      </w:r>
    </w:p>
    <w:p w:rsidR="008D1A78" w:rsidRDefault="008D1A78" w:rsidP="008D1A78">
      <w:r>
        <w:t>The &lt;Allocate&gt; element attributes are:</w:t>
      </w:r>
    </w:p>
    <w:tbl>
      <w:tblPr>
        <w:tblStyle w:val="TableGrid"/>
        <w:tblW w:w="0" w:type="auto"/>
        <w:tblLook w:val="04A0" w:firstRow="1" w:lastRow="0" w:firstColumn="1" w:lastColumn="0" w:noHBand="0" w:noVBand="1"/>
        <w:tblPrChange w:id="174" w:author="Sergei Dvornikov" w:date="2013-04-19T16:55:00Z">
          <w:tblPr>
            <w:tblStyle w:val="TableGrid"/>
            <w:tblW w:w="0" w:type="auto"/>
            <w:tblLook w:val="04A0" w:firstRow="1" w:lastRow="0" w:firstColumn="1" w:lastColumn="0" w:noHBand="0" w:noVBand="1"/>
          </w:tblPr>
        </w:tblPrChange>
      </w:tblPr>
      <w:tblGrid>
        <w:gridCol w:w="2419"/>
        <w:gridCol w:w="2481"/>
        <w:gridCol w:w="2424"/>
        <w:gridCol w:w="2252"/>
        <w:tblGridChange w:id="175">
          <w:tblGrid>
            <w:gridCol w:w="2419"/>
            <w:gridCol w:w="2481"/>
            <w:gridCol w:w="2424"/>
            <w:gridCol w:w="2252"/>
          </w:tblGrid>
        </w:tblGridChange>
      </w:tblGrid>
      <w:tr w:rsidR="008D1A78" w:rsidTr="00CF6C89">
        <w:tc>
          <w:tcPr>
            <w:tcW w:w="2419" w:type="dxa"/>
            <w:tcPrChange w:id="176" w:author="Sergei Dvornikov" w:date="2013-04-19T16:55:00Z">
              <w:tcPr>
                <w:tcW w:w="2485" w:type="dxa"/>
              </w:tcPr>
            </w:tcPrChange>
          </w:tcPr>
          <w:p w:rsidR="008D1A78" w:rsidRDefault="008D1A78" w:rsidP="00B70D46">
            <w:r>
              <w:t>Name</w:t>
            </w:r>
          </w:p>
        </w:tc>
        <w:tc>
          <w:tcPr>
            <w:tcW w:w="2481" w:type="dxa"/>
            <w:tcPrChange w:id="177" w:author="Sergei Dvornikov" w:date="2013-04-19T16:55:00Z">
              <w:tcPr>
                <w:tcW w:w="2576" w:type="dxa"/>
              </w:tcPr>
            </w:tcPrChange>
          </w:tcPr>
          <w:p w:rsidR="008D1A78" w:rsidRDefault="008D1A78" w:rsidP="00B70D46">
            <w:r>
              <w:t>Required</w:t>
            </w:r>
          </w:p>
        </w:tc>
        <w:tc>
          <w:tcPr>
            <w:tcW w:w="2424" w:type="dxa"/>
            <w:tcPrChange w:id="178" w:author="Sergei Dvornikov" w:date="2013-04-19T16:55:00Z">
              <w:tcPr>
                <w:tcW w:w="2526" w:type="dxa"/>
              </w:tcPr>
            </w:tcPrChange>
          </w:tcPr>
          <w:p w:rsidR="008D1A78" w:rsidRDefault="008D1A78" w:rsidP="00B70D46">
            <w:r>
              <w:t>Default</w:t>
            </w:r>
          </w:p>
        </w:tc>
        <w:tc>
          <w:tcPr>
            <w:tcW w:w="2252" w:type="dxa"/>
            <w:tcPrChange w:id="179" w:author="Sergei Dvornikov" w:date="2013-04-19T16:55:00Z">
              <w:tcPr>
                <w:tcW w:w="2318" w:type="dxa"/>
              </w:tcPr>
            </w:tcPrChange>
          </w:tcPr>
          <w:p w:rsidR="008D1A78" w:rsidRDefault="008D1A78" w:rsidP="00B70D46">
            <w:r>
              <w:t>Description</w:t>
            </w:r>
          </w:p>
        </w:tc>
      </w:tr>
      <w:tr w:rsidR="008D1A78" w:rsidTr="00CF6C89">
        <w:tc>
          <w:tcPr>
            <w:tcW w:w="2419" w:type="dxa"/>
            <w:tcPrChange w:id="180" w:author="Sergei Dvornikov" w:date="2013-04-19T16:55:00Z">
              <w:tcPr>
                <w:tcW w:w="2485" w:type="dxa"/>
              </w:tcPr>
            </w:tcPrChange>
          </w:tcPr>
          <w:p w:rsidR="008D1A78" w:rsidRDefault="008D1A78" w:rsidP="00B70D46">
            <w:r>
              <w:t>name</w:t>
            </w:r>
          </w:p>
        </w:tc>
        <w:tc>
          <w:tcPr>
            <w:tcW w:w="2481" w:type="dxa"/>
            <w:tcPrChange w:id="181" w:author="Sergei Dvornikov" w:date="2013-04-19T16:55:00Z">
              <w:tcPr>
                <w:tcW w:w="2576" w:type="dxa"/>
              </w:tcPr>
            </w:tcPrChange>
          </w:tcPr>
          <w:p w:rsidR="008D1A78" w:rsidRDefault="008D1A78" w:rsidP="00B70D46">
            <w:r>
              <w:t>yes</w:t>
            </w:r>
          </w:p>
        </w:tc>
        <w:tc>
          <w:tcPr>
            <w:tcW w:w="2424" w:type="dxa"/>
            <w:tcPrChange w:id="182" w:author="Sergei Dvornikov" w:date="2013-04-19T16:55:00Z">
              <w:tcPr>
                <w:tcW w:w="2526" w:type="dxa"/>
              </w:tcPr>
            </w:tcPrChange>
          </w:tcPr>
          <w:p w:rsidR="008D1A78" w:rsidRDefault="008D1A78" w:rsidP="00B70D46"/>
        </w:tc>
        <w:tc>
          <w:tcPr>
            <w:tcW w:w="2252" w:type="dxa"/>
            <w:tcPrChange w:id="183" w:author="Sergei Dvornikov" w:date="2013-04-19T16:55:00Z">
              <w:tcPr>
                <w:tcW w:w="2318" w:type="dxa"/>
              </w:tcPr>
            </w:tcPrChange>
          </w:tcPr>
          <w:p w:rsidR="008D1A78" w:rsidRDefault="008D1A78" w:rsidP="00B70D46">
            <w:r>
              <w:t>Name of an object to be allocated.</w:t>
            </w:r>
          </w:p>
        </w:tc>
      </w:tr>
      <w:tr w:rsidR="008D1A78" w:rsidDel="00CF6C89" w:rsidTr="00CF6C89">
        <w:trPr>
          <w:del w:id="184" w:author="Sergei Dvornikov" w:date="2013-04-19T16:55:00Z"/>
        </w:trPr>
        <w:tc>
          <w:tcPr>
            <w:tcW w:w="2419" w:type="dxa"/>
            <w:tcPrChange w:id="185" w:author="Sergei Dvornikov" w:date="2013-04-19T16:55:00Z">
              <w:tcPr>
                <w:tcW w:w="2485" w:type="dxa"/>
              </w:tcPr>
            </w:tcPrChange>
          </w:tcPr>
          <w:p w:rsidR="008D1A78" w:rsidDel="00CF6C89" w:rsidRDefault="008D1A78" w:rsidP="00B70D46">
            <w:pPr>
              <w:rPr>
                <w:del w:id="186" w:author="Sergei Dvornikov" w:date="2013-04-19T16:55:00Z"/>
              </w:rPr>
            </w:pPr>
            <w:del w:id="187" w:author="Sergei Dvornikov" w:date="2013-04-19T16:55:00Z">
              <w:r w:rsidDel="00CF6C89">
                <w:delText>alignment</w:delText>
              </w:r>
            </w:del>
          </w:p>
        </w:tc>
        <w:tc>
          <w:tcPr>
            <w:tcW w:w="2481" w:type="dxa"/>
            <w:tcPrChange w:id="188" w:author="Sergei Dvornikov" w:date="2013-04-19T16:55:00Z">
              <w:tcPr>
                <w:tcW w:w="2576" w:type="dxa"/>
              </w:tcPr>
            </w:tcPrChange>
          </w:tcPr>
          <w:p w:rsidR="008D1A78" w:rsidDel="00CF6C89" w:rsidRDefault="008D1A78" w:rsidP="00B70D46">
            <w:pPr>
              <w:rPr>
                <w:del w:id="189" w:author="Sergei Dvornikov" w:date="2013-04-19T16:55:00Z"/>
              </w:rPr>
            </w:pPr>
            <w:del w:id="190" w:author="Sergei Dvornikov" w:date="2013-04-19T16:55:00Z">
              <w:r w:rsidDel="00CF6C89">
                <w:delText>no</w:delText>
              </w:r>
            </w:del>
          </w:p>
        </w:tc>
        <w:tc>
          <w:tcPr>
            <w:tcW w:w="2424" w:type="dxa"/>
            <w:tcPrChange w:id="191" w:author="Sergei Dvornikov" w:date="2013-04-19T16:55:00Z">
              <w:tcPr>
                <w:tcW w:w="2526" w:type="dxa"/>
              </w:tcPr>
            </w:tcPrChange>
          </w:tcPr>
          <w:p w:rsidR="008D1A78" w:rsidDel="00CF6C89" w:rsidRDefault="008D1A78" w:rsidP="00B70D46">
            <w:pPr>
              <w:rPr>
                <w:del w:id="192" w:author="Sergei Dvornikov" w:date="2013-04-19T16:55:00Z"/>
              </w:rPr>
            </w:pPr>
            <w:del w:id="193" w:author="Sergei Dvornikov" w:date="2013-04-19T16:55:00Z">
              <w:r w:rsidDel="00CF6C89">
                <w:delText>1</w:delText>
              </w:r>
            </w:del>
          </w:p>
        </w:tc>
        <w:tc>
          <w:tcPr>
            <w:tcW w:w="2252" w:type="dxa"/>
            <w:tcPrChange w:id="194" w:author="Sergei Dvornikov" w:date="2013-04-19T16:55:00Z">
              <w:tcPr>
                <w:tcW w:w="2318" w:type="dxa"/>
              </w:tcPr>
            </w:tcPrChange>
          </w:tcPr>
          <w:p w:rsidR="008D1A78" w:rsidDel="00CF6C89" w:rsidRDefault="008D1A78" w:rsidP="00B70D46">
            <w:pPr>
              <w:rPr>
                <w:del w:id="195" w:author="Sergei Dvornikov" w:date="2013-04-19T16:55:00Z"/>
              </w:rPr>
            </w:pPr>
            <w:del w:id="196" w:author="Sergei Dvornikov" w:date="2013-04-19T16:55:00Z">
              <w:r w:rsidDel="00CF6C89">
                <w:delText>Alignment to be applied for the object that is being allocated (e.g., a group or array).</w:delText>
              </w:r>
            </w:del>
          </w:p>
        </w:tc>
      </w:tr>
      <w:tr w:rsidR="008D1A78" w:rsidTr="00CF6C89">
        <w:tc>
          <w:tcPr>
            <w:tcW w:w="2419" w:type="dxa"/>
            <w:tcPrChange w:id="197" w:author="Sergei Dvornikov" w:date="2013-04-19T16:55:00Z">
              <w:tcPr>
                <w:tcW w:w="2485" w:type="dxa"/>
              </w:tcPr>
            </w:tcPrChange>
          </w:tcPr>
          <w:p w:rsidR="008D1A78" w:rsidRDefault="008D1A78" w:rsidP="00B70D46">
            <w:r>
              <w:t>typeMapping</w:t>
            </w:r>
          </w:p>
        </w:tc>
        <w:tc>
          <w:tcPr>
            <w:tcW w:w="2481" w:type="dxa"/>
            <w:tcPrChange w:id="198" w:author="Sergei Dvornikov" w:date="2013-04-19T16:55:00Z">
              <w:tcPr>
                <w:tcW w:w="2576" w:type="dxa"/>
              </w:tcPr>
            </w:tcPrChange>
          </w:tcPr>
          <w:p w:rsidR="008D1A78" w:rsidRDefault="008D1A78" w:rsidP="00B70D46">
            <w:r>
              <w:t>no</w:t>
            </w:r>
          </w:p>
        </w:tc>
        <w:tc>
          <w:tcPr>
            <w:tcW w:w="2424" w:type="dxa"/>
            <w:tcPrChange w:id="199" w:author="Sergei Dvornikov" w:date="2013-04-19T16:55:00Z">
              <w:tcPr>
                <w:tcW w:w="2526" w:type="dxa"/>
              </w:tcPr>
            </w:tcPrChange>
          </w:tcPr>
          <w:p w:rsidR="008D1A78" w:rsidRDefault="008D1A78" w:rsidP="00B70D46">
            <w:r>
              <w:t>No default</w:t>
            </w:r>
          </w:p>
        </w:tc>
        <w:tc>
          <w:tcPr>
            <w:tcW w:w="2252" w:type="dxa"/>
            <w:tcPrChange w:id="200" w:author="Sergei Dvornikov" w:date="2013-04-19T16:55:00Z">
              <w:tcPr>
                <w:tcW w:w="2318" w:type="dxa"/>
              </w:tcPr>
            </w:tcPrChange>
          </w:tcPr>
          <w:p w:rsidR="008D1A78" w:rsidRDefault="008D1A78" w:rsidP="00B70D46">
            <w:r>
              <w:t>Type mapping to be used for this object allocation.</w:t>
            </w:r>
          </w:p>
        </w:tc>
      </w:tr>
    </w:tbl>
    <w:p w:rsidR="008D1A78" w:rsidRDefault="008D1A78" w:rsidP="008D1A78"/>
    <w:p w:rsidR="008D1A78" w:rsidRDefault="008D1A78" w:rsidP="008D1A78">
      <w:r>
        <w:t>Name (combined with path prefix from enclosing &lt;Contex&gt; element, if any) should specify a full name (starting from interface name) of an existing object in the interface profile.</w:t>
      </w:r>
    </w:p>
    <w:p w:rsidR="008D1A78" w:rsidRDefault="008D1A78" w:rsidP="008D1A78">
      <w:r>
        <w:t>typeMapping attribute, if present, should specify a name of a type mapping for the type of the object being allocated.</w:t>
      </w:r>
    </w:p>
    <w:p w:rsidR="008D1A78" w:rsidRDefault="008D1A78" w:rsidP="008D1A78">
      <w:r>
        <w:t>If typeMapping attribute is present, there should be no &lt;xxxMapping&gt; element specifying the same application object in its object=”…” attribute.</w:t>
      </w:r>
    </w:p>
    <w:p w:rsidR="008D1A78" w:rsidRDefault="008D1A78" w:rsidP="008D1A78">
      <w:r>
        <w:t>The &lt;AllocateRange&gt; element attributes are:</w:t>
      </w:r>
    </w:p>
    <w:tbl>
      <w:tblPr>
        <w:tblStyle w:val="TableGrid"/>
        <w:tblW w:w="0" w:type="auto"/>
        <w:tblLook w:val="04A0" w:firstRow="1" w:lastRow="0" w:firstColumn="1" w:lastColumn="0" w:noHBand="0" w:noVBand="1"/>
        <w:tblPrChange w:id="201" w:author="Sergei Dvornikov" w:date="2013-04-19T16:55:00Z">
          <w:tblPr>
            <w:tblStyle w:val="TableGrid"/>
            <w:tblW w:w="0" w:type="auto"/>
            <w:tblLook w:val="04A0" w:firstRow="1" w:lastRow="0" w:firstColumn="1" w:lastColumn="0" w:noHBand="0" w:noVBand="1"/>
          </w:tblPr>
        </w:tblPrChange>
      </w:tblPr>
      <w:tblGrid>
        <w:gridCol w:w="2464"/>
        <w:gridCol w:w="2465"/>
        <w:gridCol w:w="2407"/>
        <w:gridCol w:w="2240"/>
        <w:tblGridChange w:id="202">
          <w:tblGrid>
            <w:gridCol w:w="2464"/>
            <w:gridCol w:w="2465"/>
            <w:gridCol w:w="2407"/>
            <w:gridCol w:w="2240"/>
          </w:tblGrid>
        </w:tblGridChange>
      </w:tblGrid>
      <w:tr w:rsidR="008D1A78" w:rsidTr="00CF6C89">
        <w:tc>
          <w:tcPr>
            <w:tcW w:w="2464" w:type="dxa"/>
            <w:tcPrChange w:id="203" w:author="Sergei Dvornikov" w:date="2013-04-19T16:55:00Z">
              <w:tcPr>
                <w:tcW w:w="2485" w:type="dxa"/>
              </w:tcPr>
            </w:tcPrChange>
          </w:tcPr>
          <w:p w:rsidR="008D1A78" w:rsidRDefault="008D1A78" w:rsidP="00B70D46">
            <w:r>
              <w:t>Name</w:t>
            </w:r>
          </w:p>
        </w:tc>
        <w:tc>
          <w:tcPr>
            <w:tcW w:w="2465" w:type="dxa"/>
            <w:tcPrChange w:id="204" w:author="Sergei Dvornikov" w:date="2013-04-19T16:55:00Z">
              <w:tcPr>
                <w:tcW w:w="2576" w:type="dxa"/>
              </w:tcPr>
            </w:tcPrChange>
          </w:tcPr>
          <w:p w:rsidR="008D1A78" w:rsidRDefault="008D1A78" w:rsidP="00B70D46">
            <w:r>
              <w:t>Required</w:t>
            </w:r>
          </w:p>
        </w:tc>
        <w:tc>
          <w:tcPr>
            <w:tcW w:w="2407" w:type="dxa"/>
            <w:tcPrChange w:id="205" w:author="Sergei Dvornikov" w:date="2013-04-19T16:55:00Z">
              <w:tcPr>
                <w:tcW w:w="2526" w:type="dxa"/>
              </w:tcPr>
            </w:tcPrChange>
          </w:tcPr>
          <w:p w:rsidR="008D1A78" w:rsidRDefault="008D1A78" w:rsidP="00B70D46">
            <w:r>
              <w:t>Default</w:t>
            </w:r>
          </w:p>
        </w:tc>
        <w:tc>
          <w:tcPr>
            <w:tcW w:w="2240" w:type="dxa"/>
            <w:tcPrChange w:id="206" w:author="Sergei Dvornikov" w:date="2013-04-19T16:55:00Z">
              <w:tcPr>
                <w:tcW w:w="2318" w:type="dxa"/>
              </w:tcPr>
            </w:tcPrChange>
          </w:tcPr>
          <w:p w:rsidR="008D1A78" w:rsidRDefault="008D1A78" w:rsidP="00B70D46">
            <w:r>
              <w:t>Description</w:t>
            </w:r>
          </w:p>
        </w:tc>
      </w:tr>
      <w:tr w:rsidR="008D1A78" w:rsidTr="00CF6C89">
        <w:tc>
          <w:tcPr>
            <w:tcW w:w="2464" w:type="dxa"/>
            <w:tcPrChange w:id="207" w:author="Sergei Dvornikov" w:date="2013-04-19T16:55:00Z">
              <w:tcPr>
                <w:tcW w:w="2485" w:type="dxa"/>
              </w:tcPr>
            </w:tcPrChange>
          </w:tcPr>
          <w:p w:rsidR="008D1A78" w:rsidRDefault="008D1A78" w:rsidP="00B70D46">
            <w:r>
              <w:t>name</w:t>
            </w:r>
          </w:p>
        </w:tc>
        <w:tc>
          <w:tcPr>
            <w:tcW w:w="2465" w:type="dxa"/>
            <w:tcPrChange w:id="208" w:author="Sergei Dvornikov" w:date="2013-04-19T16:55:00Z">
              <w:tcPr>
                <w:tcW w:w="2576" w:type="dxa"/>
              </w:tcPr>
            </w:tcPrChange>
          </w:tcPr>
          <w:p w:rsidR="008D1A78" w:rsidRDefault="008D1A78" w:rsidP="00B70D46">
            <w:r>
              <w:t>yes</w:t>
            </w:r>
          </w:p>
        </w:tc>
        <w:tc>
          <w:tcPr>
            <w:tcW w:w="2407" w:type="dxa"/>
            <w:tcPrChange w:id="209" w:author="Sergei Dvornikov" w:date="2013-04-19T16:55:00Z">
              <w:tcPr>
                <w:tcW w:w="2526" w:type="dxa"/>
              </w:tcPr>
            </w:tcPrChange>
          </w:tcPr>
          <w:p w:rsidR="008D1A78" w:rsidRDefault="008D1A78" w:rsidP="00B70D46"/>
        </w:tc>
        <w:tc>
          <w:tcPr>
            <w:tcW w:w="2240" w:type="dxa"/>
            <w:tcPrChange w:id="210" w:author="Sergei Dvornikov" w:date="2013-04-19T16:55:00Z">
              <w:tcPr>
                <w:tcW w:w="2318" w:type="dxa"/>
              </w:tcPr>
            </w:tcPrChange>
          </w:tcPr>
          <w:p w:rsidR="008D1A78" w:rsidRDefault="008D1A78" w:rsidP="00B70D46">
            <w:r>
              <w:t>Name of an array object whose elements are to be allocated.</w:t>
            </w:r>
          </w:p>
        </w:tc>
      </w:tr>
      <w:tr w:rsidR="008D1A78" w:rsidDel="00CF6C89" w:rsidTr="00CF6C89">
        <w:trPr>
          <w:del w:id="211" w:author="Sergei Dvornikov" w:date="2013-04-19T16:55:00Z"/>
        </w:trPr>
        <w:tc>
          <w:tcPr>
            <w:tcW w:w="2464" w:type="dxa"/>
            <w:tcPrChange w:id="212" w:author="Sergei Dvornikov" w:date="2013-04-19T16:55:00Z">
              <w:tcPr>
                <w:tcW w:w="2485" w:type="dxa"/>
              </w:tcPr>
            </w:tcPrChange>
          </w:tcPr>
          <w:p w:rsidR="008D1A78" w:rsidDel="00CF6C89" w:rsidRDefault="008D1A78" w:rsidP="00B70D46">
            <w:pPr>
              <w:rPr>
                <w:del w:id="213" w:author="Sergei Dvornikov" w:date="2013-04-19T16:55:00Z"/>
              </w:rPr>
            </w:pPr>
            <w:del w:id="214" w:author="Sergei Dvornikov" w:date="2013-04-19T16:55:00Z">
              <w:r w:rsidDel="00CF6C89">
                <w:delText>alignment</w:delText>
              </w:r>
            </w:del>
          </w:p>
        </w:tc>
        <w:tc>
          <w:tcPr>
            <w:tcW w:w="2465" w:type="dxa"/>
            <w:tcPrChange w:id="215" w:author="Sergei Dvornikov" w:date="2013-04-19T16:55:00Z">
              <w:tcPr>
                <w:tcW w:w="2576" w:type="dxa"/>
              </w:tcPr>
            </w:tcPrChange>
          </w:tcPr>
          <w:p w:rsidR="008D1A78" w:rsidDel="00CF6C89" w:rsidRDefault="008D1A78" w:rsidP="00B70D46">
            <w:pPr>
              <w:rPr>
                <w:del w:id="216" w:author="Sergei Dvornikov" w:date="2013-04-19T16:55:00Z"/>
              </w:rPr>
            </w:pPr>
            <w:del w:id="217" w:author="Sergei Dvornikov" w:date="2013-04-19T16:55:00Z">
              <w:r w:rsidDel="00CF6C89">
                <w:delText>no</w:delText>
              </w:r>
            </w:del>
          </w:p>
        </w:tc>
        <w:tc>
          <w:tcPr>
            <w:tcW w:w="2407" w:type="dxa"/>
            <w:tcPrChange w:id="218" w:author="Sergei Dvornikov" w:date="2013-04-19T16:55:00Z">
              <w:tcPr>
                <w:tcW w:w="2526" w:type="dxa"/>
              </w:tcPr>
            </w:tcPrChange>
          </w:tcPr>
          <w:p w:rsidR="008D1A78" w:rsidDel="00CF6C89" w:rsidRDefault="008D1A78" w:rsidP="00B70D46">
            <w:pPr>
              <w:rPr>
                <w:del w:id="219" w:author="Sergei Dvornikov" w:date="2013-04-19T16:55:00Z"/>
              </w:rPr>
            </w:pPr>
            <w:del w:id="220" w:author="Sergei Dvornikov" w:date="2013-04-19T16:55:00Z">
              <w:r w:rsidDel="00CF6C89">
                <w:delText>1</w:delText>
              </w:r>
            </w:del>
          </w:p>
        </w:tc>
        <w:tc>
          <w:tcPr>
            <w:tcW w:w="2240" w:type="dxa"/>
            <w:tcPrChange w:id="221" w:author="Sergei Dvornikov" w:date="2013-04-19T16:55:00Z">
              <w:tcPr>
                <w:tcW w:w="2318" w:type="dxa"/>
              </w:tcPr>
            </w:tcPrChange>
          </w:tcPr>
          <w:p w:rsidR="008D1A78" w:rsidDel="00CF6C89" w:rsidRDefault="008D1A78" w:rsidP="00B70D46">
            <w:pPr>
              <w:rPr>
                <w:del w:id="222" w:author="Sergei Dvornikov" w:date="2013-04-19T16:55:00Z"/>
              </w:rPr>
            </w:pPr>
            <w:del w:id="223" w:author="Sergei Dvornikov" w:date="2013-04-19T16:55:00Z">
              <w:r w:rsidDel="00CF6C89">
                <w:delText>Alignment to be applied between the array elements allocations.</w:delText>
              </w:r>
            </w:del>
          </w:p>
        </w:tc>
      </w:tr>
      <w:tr w:rsidR="008D1A78" w:rsidTr="00CF6C89">
        <w:tc>
          <w:tcPr>
            <w:tcW w:w="2464" w:type="dxa"/>
            <w:tcPrChange w:id="224" w:author="Sergei Dvornikov" w:date="2013-04-19T16:55:00Z">
              <w:tcPr>
                <w:tcW w:w="2485" w:type="dxa"/>
              </w:tcPr>
            </w:tcPrChange>
          </w:tcPr>
          <w:p w:rsidR="008D1A78" w:rsidRDefault="008D1A78" w:rsidP="00B70D46">
            <w:r>
              <w:t>elementTypeMapping</w:t>
            </w:r>
          </w:p>
        </w:tc>
        <w:tc>
          <w:tcPr>
            <w:tcW w:w="2465" w:type="dxa"/>
            <w:tcPrChange w:id="225" w:author="Sergei Dvornikov" w:date="2013-04-19T16:55:00Z">
              <w:tcPr>
                <w:tcW w:w="2576" w:type="dxa"/>
              </w:tcPr>
            </w:tcPrChange>
          </w:tcPr>
          <w:p w:rsidR="008D1A78" w:rsidRDefault="008D1A78" w:rsidP="00B70D46">
            <w:r>
              <w:t>no</w:t>
            </w:r>
          </w:p>
        </w:tc>
        <w:tc>
          <w:tcPr>
            <w:tcW w:w="2407" w:type="dxa"/>
            <w:tcPrChange w:id="226" w:author="Sergei Dvornikov" w:date="2013-04-19T16:55:00Z">
              <w:tcPr>
                <w:tcW w:w="2526" w:type="dxa"/>
              </w:tcPr>
            </w:tcPrChange>
          </w:tcPr>
          <w:p w:rsidR="008D1A78" w:rsidRDefault="008D1A78" w:rsidP="00B70D46">
            <w:r>
              <w:t>No default</w:t>
            </w:r>
          </w:p>
        </w:tc>
        <w:tc>
          <w:tcPr>
            <w:tcW w:w="2240" w:type="dxa"/>
            <w:tcPrChange w:id="227" w:author="Sergei Dvornikov" w:date="2013-04-19T16:55:00Z">
              <w:tcPr>
                <w:tcW w:w="2318" w:type="dxa"/>
              </w:tcPr>
            </w:tcPrChange>
          </w:tcPr>
          <w:p w:rsidR="008D1A78" w:rsidRDefault="008D1A78" w:rsidP="00B70D46">
            <w:r>
              <w:t>Type mapping to be used for array elements allocation.</w:t>
            </w:r>
          </w:p>
        </w:tc>
      </w:tr>
      <w:tr w:rsidR="008D1A78" w:rsidTr="00CF6C89">
        <w:tc>
          <w:tcPr>
            <w:tcW w:w="2464" w:type="dxa"/>
            <w:tcPrChange w:id="228" w:author="Sergei Dvornikov" w:date="2013-04-19T16:55:00Z">
              <w:tcPr>
                <w:tcW w:w="2485" w:type="dxa"/>
              </w:tcPr>
            </w:tcPrChange>
          </w:tcPr>
          <w:p w:rsidR="008D1A78" w:rsidRDefault="008D1A78" w:rsidP="00B70D46">
            <w:r>
              <w:t>index</w:t>
            </w:r>
          </w:p>
        </w:tc>
        <w:tc>
          <w:tcPr>
            <w:tcW w:w="2465" w:type="dxa"/>
            <w:tcPrChange w:id="229" w:author="Sergei Dvornikov" w:date="2013-04-19T16:55:00Z">
              <w:tcPr>
                <w:tcW w:w="2576" w:type="dxa"/>
              </w:tcPr>
            </w:tcPrChange>
          </w:tcPr>
          <w:p w:rsidR="008D1A78" w:rsidRDefault="008D1A78" w:rsidP="00B70D46">
            <w:r>
              <w:t>yes</w:t>
            </w:r>
          </w:p>
        </w:tc>
        <w:tc>
          <w:tcPr>
            <w:tcW w:w="2407" w:type="dxa"/>
            <w:tcPrChange w:id="230" w:author="Sergei Dvornikov" w:date="2013-04-19T16:55:00Z">
              <w:tcPr>
                <w:tcW w:w="2526" w:type="dxa"/>
              </w:tcPr>
            </w:tcPrChange>
          </w:tcPr>
          <w:p w:rsidR="008D1A78" w:rsidRDefault="008D1A78" w:rsidP="00B70D46"/>
        </w:tc>
        <w:tc>
          <w:tcPr>
            <w:tcW w:w="2240" w:type="dxa"/>
            <w:tcPrChange w:id="231" w:author="Sergei Dvornikov" w:date="2013-04-19T16:55:00Z">
              <w:tcPr>
                <w:tcW w:w="2318" w:type="dxa"/>
              </w:tcPr>
            </w:tcPrChange>
          </w:tcPr>
          <w:p w:rsidR="008D1A78" w:rsidRDefault="008D1A78" w:rsidP="00B70D46">
            <w:r>
              <w:t>Starting index of the array elements range.</w:t>
            </w:r>
          </w:p>
        </w:tc>
      </w:tr>
      <w:tr w:rsidR="008D1A78" w:rsidTr="00CF6C89">
        <w:tc>
          <w:tcPr>
            <w:tcW w:w="2464" w:type="dxa"/>
            <w:tcPrChange w:id="232" w:author="Sergei Dvornikov" w:date="2013-04-19T16:55:00Z">
              <w:tcPr>
                <w:tcW w:w="2485" w:type="dxa"/>
              </w:tcPr>
            </w:tcPrChange>
          </w:tcPr>
          <w:p w:rsidR="008D1A78" w:rsidRDefault="008D1A78" w:rsidP="00B70D46">
            <w:r>
              <w:t>count</w:t>
            </w:r>
          </w:p>
        </w:tc>
        <w:tc>
          <w:tcPr>
            <w:tcW w:w="2465" w:type="dxa"/>
            <w:tcPrChange w:id="233" w:author="Sergei Dvornikov" w:date="2013-04-19T16:55:00Z">
              <w:tcPr>
                <w:tcW w:w="2576" w:type="dxa"/>
              </w:tcPr>
            </w:tcPrChange>
          </w:tcPr>
          <w:p w:rsidR="008D1A78" w:rsidRDefault="008D1A78" w:rsidP="00B70D46">
            <w:r>
              <w:t>yes</w:t>
            </w:r>
          </w:p>
        </w:tc>
        <w:tc>
          <w:tcPr>
            <w:tcW w:w="2407" w:type="dxa"/>
            <w:tcPrChange w:id="234" w:author="Sergei Dvornikov" w:date="2013-04-19T16:55:00Z">
              <w:tcPr>
                <w:tcW w:w="2526" w:type="dxa"/>
              </w:tcPr>
            </w:tcPrChange>
          </w:tcPr>
          <w:p w:rsidR="008D1A78" w:rsidRDefault="008D1A78" w:rsidP="00B70D46"/>
        </w:tc>
        <w:tc>
          <w:tcPr>
            <w:tcW w:w="2240" w:type="dxa"/>
            <w:tcPrChange w:id="235" w:author="Sergei Dvornikov" w:date="2013-04-19T16:55:00Z">
              <w:tcPr>
                <w:tcW w:w="2318" w:type="dxa"/>
              </w:tcPr>
            </w:tcPrChange>
          </w:tcPr>
          <w:p w:rsidR="008D1A78" w:rsidRDefault="008D1A78" w:rsidP="00B70D46">
            <w:r>
              <w:t>Length of the array elements range.</w:t>
            </w:r>
          </w:p>
        </w:tc>
      </w:tr>
    </w:tbl>
    <w:p w:rsidR="008D1A78" w:rsidRDefault="008D1A78" w:rsidP="008D1A78">
      <w:r>
        <w:t>Name (combined with path prefix from enclosing &lt;Contex&gt; element, if any) should specify a full name (starting from interface name) of an existing array object in the interface profile.</w:t>
      </w:r>
    </w:p>
    <w:p w:rsidR="008D1A78" w:rsidRDefault="008D1A78" w:rsidP="008D1A78">
      <w:r>
        <w:t>elementTypeMapping attribute, if present, should specify a name of a type mapping for the type of the array elements being allocated.</w:t>
      </w:r>
    </w:p>
    <w:p w:rsidR="008D1A78" w:rsidRDefault="008D1A78" w:rsidP="008D1A78">
      <w:r>
        <w:t>If elementTypeMapping attribute is present, there should be no &lt;xxxMapping&gt; element specifying the same array member object in its object=”…” attribute.</w:t>
      </w:r>
    </w:p>
    <w:p w:rsidR="008D1A78" w:rsidRDefault="008D1A78" w:rsidP="008D1A78">
      <w:r>
        <w:lastRenderedPageBreak/>
        <w:t>index and count should be non-negative numbers such that index + count &lt;= size of the corresponding array.</w:t>
      </w:r>
    </w:p>
    <w:p w:rsidR="006D6471" w:rsidRDefault="006D6471" w:rsidP="008D1A78">
      <w:r>
        <w:t>Example.</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Segment</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S1</w:t>
      </w:r>
      <w:r>
        <w:rPr>
          <w:rFonts w:ascii="Arial" w:hAnsi="Arial" w:cs="Arial"/>
          <w:color w:val="0000FF"/>
          <w:sz w:val="20"/>
          <w:szCs w:val="20"/>
          <w:highlight w:val="white"/>
        </w:rPr>
        <w:t>"</w:t>
      </w:r>
      <w:r>
        <w:rPr>
          <w:rFonts w:ascii="Arial" w:hAnsi="Arial" w:cs="Arial"/>
          <w:color w:val="FF0000"/>
          <w:sz w:val="20"/>
          <w:szCs w:val="20"/>
          <w:highlight w:val="white"/>
        </w:rPr>
        <w:t xml:space="preserve"> address</w:t>
      </w:r>
      <w:r>
        <w:rPr>
          <w:rFonts w:ascii="Arial" w:hAnsi="Arial" w:cs="Arial"/>
          <w:color w:val="0000FF"/>
          <w:sz w:val="20"/>
          <w:szCs w:val="20"/>
          <w:highlight w:val="white"/>
        </w:rPr>
        <w:t>="</w:t>
      </w:r>
      <w:r>
        <w:rPr>
          <w:rFonts w:ascii="Arial" w:hAnsi="Arial" w:cs="Arial"/>
          <w:color w:val="000000"/>
          <w:sz w:val="20"/>
          <w:szCs w:val="20"/>
          <w:highlight w:val="white"/>
        </w:rPr>
        <w:t>0x00250000</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Context</w:t>
      </w:r>
      <w:r>
        <w:rPr>
          <w:rFonts w:ascii="Arial" w:hAnsi="Arial" w:cs="Arial"/>
          <w:color w:val="FF0000"/>
          <w:sz w:val="20"/>
          <w:szCs w:val="20"/>
          <w:highlight w:val="white"/>
        </w:rPr>
        <w:t xml:space="preserve"> path</w:t>
      </w:r>
      <w:r>
        <w:rPr>
          <w:rFonts w:ascii="Arial" w:hAnsi="Arial" w:cs="Arial"/>
          <w:color w:val="0000FF"/>
          <w:sz w:val="20"/>
          <w:szCs w:val="20"/>
          <w:highlight w:val="white"/>
        </w:rPr>
        <w:t>="</w:t>
      </w:r>
      <w:r>
        <w:rPr>
          <w:rFonts w:ascii="Arial" w:hAnsi="Arial" w:cs="Arial"/>
          <w:color w:val="000000"/>
          <w:sz w:val="20"/>
          <w:szCs w:val="20"/>
          <w:highlight w:val="white"/>
        </w:rPr>
        <w:t>SiteRelated.SPT</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Allocate</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ForwardCurrentDirection</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Allocate</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SystemFrequency</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Allocate</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PhaseRotation</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Allocate</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SystemType</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Allocate</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SystemVoltage</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Allocate</w:t>
      </w:r>
      <w:r>
        <w:rPr>
          <w:rFonts w:ascii="Arial" w:hAnsi="Arial" w:cs="Arial"/>
          <w:color w:val="FF0000"/>
          <w:sz w:val="20"/>
          <w:szCs w:val="20"/>
          <w:highlight w:val="white"/>
        </w:rPr>
        <w:t xml:space="preserve"> name</w:t>
      </w:r>
      <w:r>
        <w:rPr>
          <w:rFonts w:ascii="Arial" w:hAnsi="Arial" w:cs="Arial"/>
          <w:color w:val="0000FF"/>
          <w:sz w:val="20"/>
          <w:szCs w:val="20"/>
          <w:highlight w:val="white"/>
        </w:rPr>
        <w:t>="</w:t>
      </w:r>
      <w:r>
        <w:rPr>
          <w:rFonts w:ascii="Arial" w:hAnsi="Arial" w:cs="Arial"/>
          <w:color w:val="000000"/>
          <w:sz w:val="20"/>
          <w:szCs w:val="20"/>
          <w:highlight w:val="white"/>
        </w:rPr>
        <w:t>VoltageReporting</w:t>
      </w:r>
      <w:r>
        <w:rPr>
          <w:rFonts w:ascii="Arial" w:hAnsi="Arial" w:cs="Arial"/>
          <w:color w:val="0000FF"/>
          <w:sz w:val="20"/>
          <w:szCs w:val="20"/>
          <w:highlight w:val="white"/>
        </w:rPr>
        <w:t>"/&gt;</w:t>
      </w:r>
    </w:p>
    <w:p w:rsidR="006D6471" w:rsidRDefault="006D6471" w:rsidP="006D6471">
      <w:pPr>
        <w:autoSpaceDE w:val="0"/>
        <w:autoSpaceDN w:val="0"/>
        <w:adjustRightInd w:val="0"/>
        <w:rPr>
          <w:rFonts w:ascii="Arial" w:hAnsi="Arial" w:cs="Arial"/>
          <w:color w:val="000000"/>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Context</w:t>
      </w:r>
      <w:r>
        <w:rPr>
          <w:rFonts w:ascii="Arial" w:hAnsi="Arial" w:cs="Arial"/>
          <w:color w:val="0000FF"/>
          <w:sz w:val="20"/>
          <w:szCs w:val="20"/>
          <w:highlight w:val="white"/>
        </w:rPr>
        <w:t>&gt;</w:t>
      </w:r>
    </w:p>
    <w:p w:rsidR="006D6471" w:rsidRDefault="006D6471" w:rsidP="006D6471">
      <w:pPr>
        <w:rPr>
          <w:rFonts w:ascii="Arial" w:hAnsi="Arial" w:cs="Arial"/>
          <w:color w:val="0000FF"/>
          <w:sz w:val="20"/>
          <w:szCs w:val="20"/>
          <w:highlight w:val="white"/>
        </w:rPr>
      </w:pPr>
      <w:r>
        <w:rPr>
          <w:rFonts w:ascii="Arial" w:hAnsi="Arial" w:cs="Arial"/>
          <w:color w:val="000000"/>
          <w:sz w:val="20"/>
          <w:szCs w:val="20"/>
          <w:highlight w:val="white"/>
        </w:rPr>
        <w:tab/>
      </w:r>
      <w:r>
        <w:rPr>
          <w:rFonts w:ascii="Arial" w:hAnsi="Arial" w:cs="Arial"/>
          <w:color w:val="000000"/>
          <w:sz w:val="20"/>
          <w:szCs w:val="20"/>
          <w:highlight w:val="white"/>
        </w:rPr>
        <w:tab/>
      </w:r>
      <w:r>
        <w:rPr>
          <w:rFonts w:ascii="Arial" w:hAnsi="Arial" w:cs="Arial"/>
          <w:color w:val="0000FF"/>
          <w:sz w:val="20"/>
          <w:szCs w:val="20"/>
          <w:highlight w:val="white"/>
        </w:rPr>
        <w:t>&lt;/</w:t>
      </w:r>
      <w:r>
        <w:rPr>
          <w:rFonts w:ascii="Arial" w:hAnsi="Arial" w:cs="Arial"/>
          <w:color w:val="800000"/>
          <w:sz w:val="20"/>
          <w:szCs w:val="20"/>
          <w:highlight w:val="white"/>
        </w:rPr>
        <w:t>Segment</w:t>
      </w:r>
      <w:r>
        <w:rPr>
          <w:rFonts w:ascii="Arial" w:hAnsi="Arial" w:cs="Arial"/>
          <w:color w:val="0000FF"/>
          <w:sz w:val="20"/>
          <w:szCs w:val="20"/>
          <w:highlight w:val="white"/>
        </w:rPr>
        <w:t>&gt;</w:t>
      </w:r>
    </w:p>
    <w:p w:rsidR="006D6471" w:rsidRDefault="006D6471" w:rsidP="008D1A78"/>
    <w:p w:rsidR="008D1A78" w:rsidRDefault="008D1A78" w:rsidP="008D1A78">
      <w:pPr>
        <w:pStyle w:val="Heading1"/>
      </w:pPr>
      <w:r>
        <w:t>Byte and Bit Addresses</w:t>
      </w:r>
    </w:p>
    <w:p w:rsidR="008D1A78" w:rsidRDefault="008D1A78" w:rsidP="008D1A78">
      <w:r>
        <w:t>When an application object of simple type is mapped to virtual memory, it occupies some range of virtual memory, starting from some address and having some length.  The length of range of virtual memory occupied by the object is determined by its type mapping.  The type mapping may specify the required length of virtual memory range in bytes or in bits.  Specifically, if bitMapping attribute of &lt;NumericMapping&gt; has the value “true”, the range is measured in bits and the object may occupy a fractional number of bytes.  The &lt;BooleanMapping&gt; and &lt;EnumerationMapping&gt; mappings rely on &lt;NumericMapping&gt; to store their numeric representation in memory, and hence may also occupy fractional number of bytes of memory.</w:t>
      </w:r>
    </w:p>
    <w:p w:rsidR="008D1A78" w:rsidRDefault="008D1A78" w:rsidP="008D1A78">
      <w:r>
        <w:t>Thus, a Boolean, Enumeration, or Numeric mapping is a bit-mapping if the underlying Numeric mapping specifies bitMapping=”true”.  All other mappings are byte-mappings.</w:t>
      </w:r>
    </w:p>
    <w:p w:rsidR="008D1A78" w:rsidRDefault="008D1A78" w:rsidP="008D1A78">
      <w:pPr>
        <w:pStyle w:val="Heading1"/>
      </w:pPr>
      <w:r>
        <w:t>Object Memory Allocation</w:t>
      </w:r>
    </w:p>
    <w:p w:rsidR="008D1A78" w:rsidRDefault="008D1A78" w:rsidP="008D1A78">
      <w:r>
        <w:t>The exact rules are as follows:</w:t>
      </w:r>
    </w:p>
    <w:p w:rsidR="008D1A78" w:rsidRDefault="008D1A78" w:rsidP="008D1A78">
      <w:r>
        <w:t>Objects in successive &lt;Allocate&gt;, &lt;AllocateRange&gt;,  and &lt;Space&gt; elements within a &lt;Segment&gt; are allocated successively in memory.</w:t>
      </w:r>
    </w:p>
    <w:p w:rsidR="008D1A78" w:rsidRDefault="008D1A78" w:rsidP="008D1A78">
      <w:r>
        <w:t>Group members in &lt;GroupMapping&gt; are allocated successively.</w:t>
      </w:r>
    </w:p>
    <w:p w:rsidR="008D1A78" w:rsidRDefault="008D1A78" w:rsidP="008D1A78">
      <w:r>
        <w:lastRenderedPageBreak/>
        <w:t>Array members of an array are allocated successively.</w:t>
      </w:r>
    </w:p>
    <w:p w:rsidR="008D1A78" w:rsidRDefault="008D1A78" w:rsidP="008D1A78">
      <w:r>
        <w:t>Union members are all allocated starting from the same address – the starting address of the union object.</w:t>
      </w:r>
    </w:p>
    <w:p w:rsidR="008D1A78" w:rsidRDefault="008D1A78" w:rsidP="008D1A78">
      <w:r w:rsidRPr="0001037A">
        <w:rPr>
          <w:i/>
        </w:rPr>
        <w:t>Successive allocation</w:t>
      </w:r>
      <w:r>
        <w:t xml:space="preserve"> means the following algorithm:</w:t>
      </w:r>
    </w:p>
    <w:p w:rsidR="008D1A78" w:rsidRDefault="008D1A78" w:rsidP="008D1A78">
      <w:r>
        <w:t>The parser maintains the “current allocation address”, expressed in bits.</w:t>
      </w:r>
    </w:p>
    <w:p w:rsidR="008D1A78" w:rsidRDefault="008D1A78" w:rsidP="008D1A78">
      <w:r>
        <w:t>Initially, the current allocation address is set the value of the address attribute of &lt;Segment&gt; element (by multiplying by eight).</w:t>
      </w:r>
    </w:p>
    <w:p w:rsidR="008D1A78" w:rsidRDefault="008D1A78" w:rsidP="008D1A78">
      <w:r>
        <w:t>When a next successive object needs to be allocated, do the following:</w:t>
      </w:r>
    </w:p>
    <w:p w:rsidR="008D1A78" w:rsidRDefault="008D1A78" w:rsidP="00E85ABB">
      <w:pPr>
        <w:pStyle w:val="ListParagraph"/>
        <w:numPr>
          <w:ilvl w:val="0"/>
          <w:numId w:val="13"/>
        </w:numPr>
      </w:pPr>
      <w:r>
        <w:t>If the mapping of the object is byte-mapping, advance the current allocation address to the nearest byte address (that is, to the bit-address evenly dividable by 8);</w:t>
      </w:r>
    </w:p>
    <w:p w:rsidR="008D1A78" w:rsidDel="00CF6C89" w:rsidRDefault="008D1A78" w:rsidP="00E85ABB">
      <w:pPr>
        <w:pStyle w:val="ListParagraph"/>
        <w:numPr>
          <w:ilvl w:val="0"/>
          <w:numId w:val="13"/>
        </w:numPr>
        <w:rPr>
          <w:del w:id="236" w:author="Sergei Dvornikov" w:date="2013-04-19T16:55:00Z"/>
        </w:rPr>
      </w:pPr>
      <w:del w:id="237" w:author="Sergei Dvornikov" w:date="2013-04-19T16:55:00Z">
        <w:r w:rsidDel="00CF6C89">
          <w:delText>If the object mapping is bit-mapping, alignment is not applied;</w:delText>
        </w:r>
      </w:del>
    </w:p>
    <w:p w:rsidR="008D1A78" w:rsidDel="00CF6C89" w:rsidRDefault="008D1A78" w:rsidP="00E85ABB">
      <w:pPr>
        <w:pStyle w:val="ListParagraph"/>
        <w:numPr>
          <w:ilvl w:val="0"/>
          <w:numId w:val="13"/>
        </w:numPr>
        <w:rPr>
          <w:del w:id="238" w:author="Sergei Dvornikov" w:date="2013-04-19T16:55:00Z"/>
        </w:rPr>
      </w:pPr>
      <w:del w:id="239" w:author="Sergei Dvornikov" w:date="2013-04-19T16:55:00Z">
        <w:r w:rsidDel="00CF6C89">
          <w:delText>If the object mapping is byte-mapping, advance the current allocation address to the nearest value evenly dividable by alignment;</w:delText>
        </w:r>
      </w:del>
    </w:p>
    <w:p w:rsidR="008D1A78" w:rsidRDefault="008D1A78" w:rsidP="00E85ABB">
      <w:pPr>
        <w:pStyle w:val="ListParagraph"/>
        <w:numPr>
          <w:ilvl w:val="0"/>
          <w:numId w:val="13"/>
        </w:numPr>
        <w:rPr>
          <w:ins w:id="240" w:author="Sergei Dvornikov" w:date="2013-04-19T16:48:00Z"/>
        </w:rPr>
      </w:pPr>
      <w:r>
        <w:t>The resulting current allocation address is the address of the object;</w:t>
      </w:r>
    </w:p>
    <w:p w:rsidR="00195666" w:rsidRDefault="00195666" w:rsidP="00E85ABB">
      <w:pPr>
        <w:pStyle w:val="ListParagraph"/>
        <w:numPr>
          <w:ilvl w:val="0"/>
          <w:numId w:val="13"/>
        </w:numPr>
      </w:pPr>
      <w:ins w:id="241" w:author="Sergei Dvornikov" w:date="2013-04-19T16:49:00Z">
        <w:r>
          <w:t xml:space="preserve">Byte-mapped objects occupy successive bytes starting from the current allocation address.  Bit-mapped objects occupy successive bits starting from the current allocation address. </w:t>
        </w:r>
      </w:ins>
      <w:ins w:id="242" w:author="Sergei Dvornikov" w:date="2013-04-19T16:50:00Z">
        <w:r>
          <w:t xml:space="preserve"> If the byte in which the bits are allocated overflows, the rest of the bits are allocated in the next byte, etc.</w:t>
        </w:r>
      </w:ins>
    </w:p>
    <w:p w:rsidR="008D1A78" w:rsidRDefault="008D1A78" w:rsidP="00E85ABB">
      <w:pPr>
        <w:pStyle w:val="ListParagraph"/>
        <w:numPr>
          <w:ilvl w:val="0"/>
          <w:numId w:val="13"/>
        </w:numPr>
      </w:pPr>
      <w:r>
        <w:t>Advance the current allocation address by the object size as specified by the object type mapping.  This is the new current allocation address.</w:t>
      </w:r>
    </w:p>
    <w:p w:rsidR="008D1A78" w:rsidRDefault="008D1A78" w:rsidP="00E85ABB">
      <w:pPr>
        <w:pStyle w:val="ListParagraph"/>
        <w:numPr>
          <w:ilvl w:val="0"/>
          <w:numId w:val="13"/>
        </w:numPr>
      </w:pPr>
      <w:r>
        <w:t>Continue with next successive object.</w:t>
      </w:r>
    </w:p>
    <w:p w:rsidR="008D1A78" w:rsidRDefault="008D1A78" w:rsidP="008D1A78">
      <w:r>
        <w:t>When a &lt;Space&gt; element is encountered (as a member of &lt;GroupMapping&gt; or &lt;Segment&gt;/&lt;Contex&gt; elements), it is treated as object allocation with bit-Mapping, if bitSize=”true” is specified, and byte-Mapping, if bitSize=”false”.</w:t>
      </w:r>
    </w:p>
    <w:p w:rsidR="008D1A78" w:rsidRDefault="008D1A78" w:rsidP="008D1A78">
      <w:pPr>
        <w:pStyle w:val="Heading1"/>
      </w:pPr>
      <w:r>
        <w:t>Object sizes in virtual memory</w:t>
      </w:r>
    </w:p>
    <w:p w:rsidR="008D1A78" w:rsidRDefault="008D1A78" w:rsidP="008D1A78">
      <w:r>
        <w:t>The following table describes the size of memory a serialized object value will occupy, for different type mappings.</w:t>
      </w:r>
    </w:p>
    <w:tbl>
      <w:tblPr>
        <w:tblStyle w:val="TableGrid"/>
        <w:tblW w:w="0" w:type="auto"/>
        <w:tblLook w:val="04A0" w:firstRow="1" w:lastRow="0" w:firstColumn="1" w:lastColumn="0" w:noHBand="0" w:noVBand="1"/>
      </w:tblPr>
      <w:tblGrid>
        <w:gridCol w:w="4792"/>
        <w:gridCol w:w="4784"/>
      </w:tblGrid>
      <w:tr w:rsidR="008D1A78" w:rsidTr="00B70D46">
        <w:tc>
          <w:tcPr>
            <w:tcW w:w="4952" w:type="dxa"/>
          </w:tcPr>
          <w:p w:rsidR="008D1A78" w:rsidRDefault="008D1A78" w:rsidP="00B70D46">
            <w:r>
              <w:t>Type Mapping</w:t>
            </w:r>
          </w:p>
        </w:tc>
        <w:tc>
          <w:tcPr>
            <w:tcW w:w="4953" w:type="dxa"/>
          </w:tcPr>
          <w:p w:rsidR="008D1A78" w:rsidRDefault="008D1A78" w:rsidP="00B70D46">
            <w:r>
              <w:t>Size</w:t>
            </w:r>
          </w:p>
        </w:tc>
      </w:tr>
      <w:tr w:rsidR="008D1A78" w:rsidTr="00B70D46">
        <w:tc>
          <w:tcPr>
            <w:tcW w:w="4952" w:type="dxa"/>
          </w:tcPr>
          <w:p w:rsidR="008D1A78" w:rsidRDefault="008D1A78" w:rsidP="00B70D46">
            <w:r>
              <w:t>NumericMapping</w:t>
            </w:r>
          </w:p>
        </w:tc>
        <w:tc>
          <w:tcPr>
            <w:tcW w:w="4953" w:type="dxa"/>
          </w:tcPr>
          <w:p w:rsidR="008D1A78" w:rsidRDefault="008D1A78" w:rsidP="00B70D46">
            <w:r>
              <w:t>Equals to the size attribute, in bytes or in bits depending on the bitMapping attribute.</w:t>
            </w:r>
          </w:p>
        </w:tc>
      </w:tr>
      <w:tr w:rsidR="008D1A78" w:rsidTr="00B70D46">
        <w:tc>
          <w:tcPr>
            <w:tcW w:w="4952" w:type="dxa"/>
          </w:tcPr>
          <w:p w:rsidR="008D1A78" w:rsidRDefault="008D1A78" w:rsidP="00B70D46">
            <w:r>
              <w:t>EnumerationMapping</w:t>
            </w:r>
          </w:p>
        </w:tc>
        <w:tc>
          <w:tcPr>
            <w:tcW w:w="4953" w:type="dxa"/>
          </w:tcPr>
          <w:p w:rsidR="008D1A78" w:rsidRDefault="008D1A78" w:rsidP="00B70D46">
            <w:r>
              <w:t>Equals to the size of underying numeric mapping targetTypeMapping.</w:t>
            </w:r>
          </w:p>
        </w:tc>
      </w:tr>
      <w:tr w:rsidR="008D1A78" w:rsidTr="00B70D46">
        <w:tc>
          <w:tcPr>
            <w:tcW w:w="4952" w:type="dxa"/>
          </w:tcPr>
          <w:p w:rsidR="008D1A78" w:rsidRDefault="008D1A78" w:rsidP="00B70D46">
            <w:r>
              <w:t>BooleanMapping</w:t>
            </w:r>
          </w:p>
        </w:tc>
        <w:tc>
          <w:tcPr>
            <w:tcW w:w="4953" w:type="dxa"/>
          </w:tcPr>
          <w:p w:rsidR="008D1A78" w:rsidRDefault="008D1A78" w:rsidP="00B70D46">
            <w:r>
              <w:t>Equals to the size of underlying numericMapping.</w:t>
            </w:r>
          </w:p>
        </w:tc>
      </w:tr>
      <w:tr w:rsidR="008D1A78" w:rsidTr="00B70D46">
        <w:tc>
          <w:tcPr>
            <w:tcW w:w="4952" w:type="dxa"/>
          </w:tcPr>
          <w:p w:rsidR="008D1A78" w:rsidRDefault="008D1A78" w:rsidP="00B70D46">
            <w:r>
              <w:t>StringMapping</w:t>
            </w:r>
          </w:p>
        </w:tc>
        <w:tc>
          <w:tcPr>
            <w:tcW w:w="4953" w:type="dxa"/>
          </w:tcPr>
          <w:p w:rsidR="008D1A78" w:rsidRDefault="008D1A78" w:rsidP="00B70D46">
            <w:r>
              <w:t>For Western and Windows-1252 encodings, equals to the string type length.  For UTF-16 and UTF-16BE encodings equals to twice the string type length.</w:t>
            </w:r>
          </w:p>
        </w:tc>
      </w:tr>
      <w:tr w:rsidR="008D1A78" w:rsidTr="00B70D46">
        <w:tc>
          <w:tcPr>
            <w:tcW w:w="4952" w:type="dxa"/>
          </w:tcPr>
          <w:p w:rsidR="008D1A78" w:rsidRDefault="008D1A78" w:rsidP="00B70D46">
            <w:r>
              <w:t>IPAddressMapping</w:t>
            </w:r>
          </w:p>
        </w:tc>
        <w:tc>
          <w:tcPr>
            <w:tcW w:w="4953" w:type="dxa"/>
          </w:tcPr>
          <w:p w:rsidR="008D1A78" w:rsidRDefault="008D1A78" w:rsidP="00B70D46">
            <w:r>
              <w:t>4</w:t>
            </w:r>
          </w:p>
        </w:tc>
      </w:tr>
      <w:tr w:rsidR="008D1A78" w:rsidTr="00B70D46">
        <w:tc>
          <w:tcPr>
            <w:tcW w:w="4952" w:type="dxa"/>
          </w:tcPr>
          <w:p w:rsidR="008D1A78" w:rsidRDefault="008D1A78" w:rsidP="00B70D46">
            <w:r>
              <w:t>GPSLongitudeMapping</w:t>
            </w:r>
          </w:p>
        </w:tc>
        <w:tc>
          <w:tcPr>
            <w:tcW w:w="4953" w:type="dxa"/>
          </w:tcPr>
          <w:p w:rsidR="008D1A78" w:rsidRDefault="008D1A78" w:rsidP="00B70D46">
            <w:r>
              <w:t>6</w:t>
            </w:r>
          </w:p>
        </w:tc>
      </w:tr>
      <w:tr w:rsidR="008D1A78" w:rsidTr="00B70D46">
        <w:tc>
          <w:tcPr>
            <w:tcW w:w="4952" w:type="dxa"/>
          </w:tcPr>
          <w:p w:rsidR="008D1A78" w:rsidRDefault="008D1A78" w:rsidP="00B70D46">
            <w:r>
              <w:t>GPSLatitudeMapping</w:t>
            </w:r>
          </w:p>
        </w:tc>
        <w:tc>
          <w:tcPr>
            <w:tcW w:w="4953" w:type="dxa"/>
          </w:tcPr>
          <w:p w:rsidR="008D1A78" w:rsidRDefault="008D1A78" w:rsidP="00B70D46">
            <w:r>
              <w:t>6</w:t>
            </w:r>
          </w:p>
        </w:tc>
      </w:tr>
      <w:tr w:rsidR="008D1A78" w:rsidTr="00B70D46">
        <w:tc>
          <w:tcPr>
            <w:tcW w:w="4952" w:type="dxa"/>
          </w:tcPr>
          <w:p w:rsidR="008D1A78" w:rsidRDefault="008D1A78" w:rsidP="00B70D46">
            <w:r>
              <w:lastRenderedPageBreak/>
              <w:t>VersionMapping</w:t>
            </w:r>
          </w:p>
        </w:tc>
        <w:tc>
          <w:tcPr>
            <w:tcW w:w="4953" w:type="dxa"/>
          </w:tcPr>
          <w:p w:rsidR="008D1A78" w:rsidRDefault="008D1A78" w:rsidP="00B70D46">
            <w:r>
              <w:t>Product of numberCount and numberSize attributes of version type.</w:t>
            </w:r>
          </w:p>
        </w:tc>
      </w:tr>
      <w:tr w:rsidR="008D1A78" w:rsidTr="00B70D46">
        <w:tc>
          <w:tcPr>
            <w:tcW w:w="4952" w:type="dxa"/>
          </w:tcPr>
          <w:p w:rsidR="008D1A78" w:rsidRDefault="008D1A78" w:rsidP="00B70D46">
            <w:r>
              <w:t>OctetStringMapping</w:t>
            </w:r>
          </w:p>
        </w:tc>
        <w:tc>
          <w:tcPr>
            <w:tcW w:w="4953" w:type="dxa"/>
          </w:tcPr>
          <w:p w:rsidR="008D1A78" w:rsidRDefault="008D1A78" w:rsidP="00B70D46">
            <w:r>
              <w:t>Equals the length of the octet string type.</w:t>
            </w:r>
          </w:p>
        </w:tc>
      </w:tr>
      <w:tr w:rsidR="008D1A78" w:rsidTr="00B70D46">
        <w:tc>
          <w:tcPr>
            <w:tcW w:w="4952" w:type="dxa"/>
          </w:tcPr>
          <w:p w:rsidR="008D1A78" w:rsidRDefault="008D1A78" w:rsidP="00B70D46">
            <w:r>
              <w:t>SimpleArrayMapping</w:t>
            </w:r>
          </w:p>
        </w:tc>
        <w:tc>
          <w:tcPr>
            <w:tcW w:w="4953" w:type="dxa"/>
          </w:tcPr>
          <w:p w:rsidR="008D1A78" w:rsidRDefault="008D1A78" w:rsidP="00B70D46">
            <w:r>
              <w:t>Product of array length and the size of elementTypeMapping.</w:t>
            </w:r>
          </w:p>
        </w:tc>
      </w:tr>
      <w:tr w:rsidR="008D1A78" w:rsidTr="00B70D46">
        <w:tc>
          <w:tcPr>
            <w:tcW w:w="4952" w:type="dxa"/>
          </w:tcPr>
          <w:p w:rsidR="008D1A78" w:rsidRDefault="008D1A78" w:rsidP="00B70D46">
            <w:r>
              <w:t>PasswordStringMapping</w:t>
            </w:r>
          </w:p>
        </w:tc>
        <w:tc>
          <w:tcPr>
            <w:tcW w:w="4953" w:type="dxa"/>
          </w:tcPr>
          <w:p w:rsidR="008D1A78" w:rsidRDefault="008D1A78" w:rsidP="00B70D46">
            <w:r>
              <w:t>16</w:t>
            </w:r>
          </w:p>
        </w:tc>
      </w:tr>
      <w:tr w:rsidR="008D1A78" w:rsidTr="00B70D46">
        <w:tc>
          <w:tcPr>
            <w:tcW w:w="4952" w:type="dxa"/>
          </w:tcPr>
          <w:p w:rsidR="008D1A78" w:rsidRDefault="008D1A78" w:rsidP="00B70D46">
            <w:r>
              <w:t>TimestampMapping</w:t>
            </w:r>
          </w:p>
        </w:tc>
        <w:tc>
          <w:tcPr>
            <w:tcW w:w="4953" w:type="dxa"/>
          </w:tcPr>
          <w:p w:rsidR="008D1A78" w:rsidRDefault="008D1A78" w:rsidP="00B70D46">
            <w:r>
              <w:t>4 for packagings unix and elsipacked, 8 for dnp.</w:t>
            </w:r>
          </w:p>
        </w:tc>
      </w:tr>
      <w:tr w:rsidR="008D1A78" w:rsidTr="00B70D46">
        <w:tc>
          <w:tcPr>
            <w:tcW w:w="4952" w:type="dxa"/>
          </w:tcPr>
          <w:p w:rsidR="008D1A78" w:rsidRDefault="008D1A78" w:rsidP="00B70D46">
            <w:r>
              <w:t>UnionMapping</w:t>
            </w:r>
          </w:p>
        </w:tc>
        <w:tc>
          <w:tcPr>
            <w:tcW w:w="4953" w:type="dxa"/>
          </w:tcPr>
          <w:p w:rsidR="008D1A78" w:rsidRDefault="008D1A78" w:rsidP="00B70D46">
            <w:r>
              <w:t>Maximum of the sizes of union members as determined by their respective type mappings.</w:t>
            </w:r>
          </w:p>
        </w:tc>
      </w:tr>
      <w:tr w:rsidR="008D1A78" w:rsidTr="00B70D46">
        <w:tc>
          <w:tcPr>
            <w:tcW w:w="4952" w:type="dxa"/>
          </w:tcPr>
          <w:p w:rsidR="008D1A78" w:rsidRDefault="008D1A78" w:rsidP="00B70D46">
            <w:r>
              <w:t>GroupMapping</w:t>
            </w:r>
          </w:p>
        </w:tc>
        <w:tc>
          <w:tcPr>
            <w:tcW w:w="4953" w:type="dxa"/>
          </w:tcPr>
          <w:p w:rsidR="008D1A78" w:rsidRDefault="008D1A78" w:rsidP="00B70D46">
            <w:r>
              <w:t>Sum of the sizes of group members as determined by their respective type mappings.</w:t>
            </w:r>
          </w:p>
        </w:tc>
      </w:tr>
      <w:tr w:rsidR="008D1A78" w:rsidTr="00B70D46">
        <w:tc>
          <w:tcPr>
            <w:tcW w:w="4952" w:type="dxa"/>
          </w:tcPr>
          <w:p w:rsidR="008D1A78" w:rsidRDefault="008D1A78" w:rsidP="00B70D46">
            <w:r>
              <w:t>ArrayMapping</w:t>
            </w:r>
          </w:p>
        </w:tc>
        <w:tc>
          <w:tcPr>
            <w:tcW w:w="4953" w:type="dxa"/>
          </w:tcPr>
          <w:p w:rsidR="008D1A78" w:rsidRDefault="008D1A78" w:rsidP="00B70D46">
            <w:r>
              <w:t>Size of the elementTypeMapping multiplied by the length of the array.</w:t>
            </w:r>
          </w:p>
        </w:tc>
      </w:tr>
    </w:tbl>
    <w:p w:rsidR="008D1A78" w:rsidRPr="00812C71" w:rsidRDefault="008D1A78" w:rsidP="008D1A78"/>
    <w:p w:rsidR="008D1A78" w:rsidRDefault="008D1A78" w:rsidP="008D1A78">
      <w:pPr>
        <w:pStyle w:val="Heading1"/>
      </w:pPr>
      <w:r>
        <w:t>Allocation correctness checks</w:t>
      </w:r>
    </w:p>
    <w:p w:rsidR="008D1A78" w:rsidRDefault="008D1A78" w:rsidP="008D1A78">
      <w:r>
        <w:t>After all &lt;Allocate&gt;s in all &lt;Segment&gt;s are processed, all interface profile objects should be allocated – that is, for all simple type objects contained in the interface (as leaf nodes of the object tree) a starting address should be assigned.  If there exists a simple type object without assigned starting address, an error is reported.</w:t>
      </w:r>
    </w:p>
    <w:p w:rsidR="008D1A78" w:rsidRDefault="008D1A78" w:rsidP="008D1A78">
      <w:r>
        <w:t>There is no any specific order in which &lt;Segment&gt; elements are processed, especially because they may be contained in different xprfimp files which are recursively included from the main xprfimp file – no specific order of processing the &lt;Include&gt; elements is defined.</w:t>
      </w:r>
    </w:p>
    <w:p w:rsidR="008D1A78" w:rsidRDefault="008D1A78" w:rsidP="008D1A78">
      <w:r>
        <w:t xml:space="preserve">It may happen that one and the same simple type object is allocated more than once – either explicitly or as part of a containing compound object.  This is allowed, but a warning message is issued.  The starting address is set in the first allocation and is not changed on subsequent allocations of the same object.  </w:t>
      </w:r>
    </w:p>
    <w:p w:rsidR="008D1A78" w:rsidRDefault="008D1A78" w:rsidP="008D1A78">
      <w:r>
        <w:t>Since there is no a specific order in which the &lt;Segment&gt;s are process, there is no guarantee that an object will get any specific address – it will depend on the order in which the &lt;Segment&gt;s are processed.</w:t>
      </w:r>
    </w:p>
    <w:p w:rsidR="008D1A78" w:rsidRDefault="008D1A78" w:rsidP="008D1A78">
      <w:r>
        <w:t>This should be avoided.  allocateSeparately technique should be used to avoid multiple allocation for the same object.</w:t>
      </w:r>
    </w:p>
    <w:p w:rsidR="008D1A78" w:rsidRDefault="008D1A78" w:rsidP="008D1A78">
      <w:r>
        <w:t>The parser does not check that different objects are allocated to the same memory location.  In particular, there may be &lt;Segments&gt; with the same starting address attribute.</w:t>
      </w:r>
    </w:p>
    <w:p w:rsidR="008D1A78" w:rsidRDefault="008D1A78" w:rsidP="008D1A78">
      <w:pPr>
        <w:pStyle w:val="Heading1"/>
      </w:pPr>
      <w:r>
        <w:t>Variable length arrays</w:t>
      </w:r>
    </w:p>
    <w:p w:rsidR="008D1A78" w:rsidRPr="00B217B8" w:rsidRDefault="008D1A78" w:rsidP="008D1A78">
      <w:r>
        <w:t xml:space="preserve">Implementation of an interface profile to the virtual memory described in this document does not support objects having Array and SimpleArray types with variable length (size attribute equals zero) </w:t>
      </w:r>
      <w:r>
        <w:lastRenderedPageBreak/>
        <w:t>defined in the &lt;Objects&gt; section.  However, it does support defining mappings for variable length Arrays and SimpleArrays types in &lt;InterfaceTypeMappings&gt; sections.</w:t>
      </w:r>
    </w:p>
    <w:p w:rsidR="0036701D" w:rsidRDefault="0036701D" w:rsidP="0036701D">
      <w:pPr>
        <w:pStyle w:val="Heading1"/>
        <w:rPr>
          <w:lang w:eastAsia="ru-RU"/>
        </w:rPr>
      </w:pPr>
      <w:r>
        <w:rPr>
          <w:lang w:eastAsia="ru-RU"/>
        </w:rPr>
        <w:t>Parser Errors</w:t>
      </w:r>
    </w:p>
    <w:p w:rsidR="001C781A" w:rsidRPr="001C781A" w:rsidRDefault="00EE7019" w:rsidP="00EE7019">
      <w:pPr>
        <w:pStyle w:val="HTMLPreformatted"/>
        <w:rPr>
          <w:rFonts w:ascii="Calibri" w:hAnsi="Calibri" w:cs="Times New Roman"/>
          <w:sz w:val="24"/>
          <w:szCs w:val="22"/>
          <w:lang w:val="en-US" w:eastAsia="en-US" w:bidi="en-US"/>
        </w:rPr>
      </w:pPr>
      <w:r w:rsidRPr="001C781A">
        <w:rPr>
          <w:rFonts w:ascii="Calibri" w:hAnsi="Calibri"/>
          <w:sz w:val="24"/>
          <w:lang w:val="en-US"/>
        </w:rPr>
        <w:t>E</w:t>
      </w:r>
      <w:r w:rsidRPr="001C781A">
        <w:rPr>
          <w:rFonts w:ascii="Calibri" w:hAnsi="Calibri" w:cs="Times New Roman"/>
          <w:sz w:val="24"/>
          <w:szCs w:val="22"/>
          <w:lang w:val="en-US" w:eastAsia="en-US" w:bidi="en-US"/>
        </w:rPr>
        <w:t xml:space="preserve">rror code in the text is now written in </w:t>
      </w:r>
      <w:r w:rsidRPr="001C781A">
        <w:rPr>
          <w:rFonts w:ascii="Calibri" w:hAnsi="Calibri" w:cs="Times New Roman"/>
          <w:b/>
          <w:sz w:val="24"/>
          <w:szCs w:val="22"/>
          <w:lang w:val="en-US" w:eastAsia="en-US" w:bidi="en-US"/>
        </w:rPr>
        <w:t>bold</w:t>
      </w:r>
      <w:r w:rsidRPr="001C781A">
        <w:rPr>
          <w:rFonts w:ascii="Calibri" w:hAnsi="Calibri" w:cs="Times New Roman"/>
          <w:sz w:val="24"/>
          <w:szCs w:val="22"/>
          <w:lang w:val="en-US" w:eastAsia="en-US" w:bidi="en-US"/>
        </w:rPr>
        <w:t>.</w:t>
      </w:r>
    </w:p>
    <w:p w:rsidR="00EE7019" w:rsidRPr="001C781A" w:rsidRDefault="00EE7019" w:rsidP="00EE7019">
      <w:pPr>
        <w:pStyle w:val="HTMLPreformatted"/>
        <w:rPr>
          <w:rFonts w:ascii="Lucida Console" w:hAnsi="Lucida Console"/>
          <w:i/>
          <w:lang w:val="en-US"/>
        </w:rPr>
      </w:pPr>
      <w:r w:rsidRPr="001C781A">
        <w:rPr>
          <w:rFonts w:ascii="Lucida Console" w:hAnsi="Lucida Console"/>
          <w:i/>
          <w:lang w:val="en-US"/>
        </w:rPr>
        <w:t xml:space="preserve">Italic </w:t>
      </w:r>
      <w:r w:rsidRPr="001C781A">
        <w:rPr>
          <w:rFonts w:ascii="Lucida Console" w:hAnsi="Lucida Console"/>
          <w:lang w:val="en-US"/>
        </w:rPr>
        <w:t>in the text is the place for which there is a bug</w:t>
      </w:r>
      <w:r w:rsidRPr="001C781A">
        <w:rPr>
          <w:rFonts w:ascii="Lucida Console" w:hAnsi="Lucida Console"/>
          <w:i/>
          <w:lang w:val="en-US"/>
        </w:rPr>
        <w:t>.</w:t>
      </w:r>
    </w:p>
    <w:p w:rsidR="00EE7019" w:rsidRDefault="00EE7019" w:rsidP="00EE7019">
      <w:pPr>
        <w:rPr>
          <w:lang w:eastAsia="ru-RU"/>
        </w:rPr>
      </w:pPr>
    </w:p>
    <w:p w:rsidR="0036701D" w:rsidRDefault="0036701D" w:rsidP="0036701D">
      <w:pPr>
        <w:pStyle w:val="Heading2"/>
      </w:pPr>
      <w:r>
        <w:t>Profile parser errors</w:t>
      </w:r>
      <w:r w:rsidR="007A1A90">
        <w:t xml:space="preserve"> with examples</w:t>
      </w:r>
    </w:p>
    <w:p w:rsidR="0036701D" w:rsidRPr="00D57C7C" w:rsidRDefault="0036701D" w:rsidP="0036701D"/>
    <w:p w:rsidR="0036701D" w:rsidRPr="009D59B8" w:rsidRDefault="0036701D" w:rsidP="0036701D">
      <w:pPr>
        <w:autoSpaceDE w:val="0"/>
        <w:autoSpaceDN w:val="0"/>
        <w:adjustRightInd w:val="0"/>
        <w:spacing w:after="0" w:line="240" w:lineRule="auto"/>
        <w:rPr>
          <w:rFonts w:cs="Courier New"/>
          <w:szCs w:val="20"/>
          <w:lang w:eastAsia="ru-RU"/>
        </w:rPr>
      </w:pPr>
      <w:r w:rsidRPr="009D59B8">
        <w:rPr>
          <w:rFonts w:cs="Courier New"/>
          <w:szCs w:val="20"/>
          <w:lang w:eastAsia="ru-RU"/>
        </w:rPr>
        <w:t>&lt;InterfaceProfile name=</w:t>
      </w:r>
      <w:r w:rsidRPr="003369BB">
        <w:rPr>
          <w:rFonts w:cs="Courier New"/>
          <w:szCs w:val="20"/>
          <w:lang w:eastAsia="ru-RU"/>
        </w:rPr>
        <w:t>"</w:t>
      </w:r>
      <w:r>
        <w:rPr>
          <w:rFonts w:cs="Courier New"/>
          <w:szCs w:val="20"/>
          <w:lang w:eastAsia="ru-RU"/>
        </w:rPr>
        <w:t>&lt;interface profile name&gt;</w:t>
      </w:r>
      <w:r w:rsidRPr="003369BB">
        <w:rPr>
          <w:rFonts w:cs="Courier New"/>
          <w:szCs w:val="20"/>
          <w:lang w:eastAsia="ru-RU"/>
        </w:rPr>
        <w:t>"</w:t>
      </w:r>
      <w:r>
        <w:rPr>
          <w:rFonts w:cs="Courier New"/>
          <w:szCs w:val="20"/>
          <w:lang w:eastAsia="ru-RU"/>
        </w:rPr>
        <w:t xml:space="preserve"> …</w:t>
      </w:r>
    </w:p>
    <w:p w:rsidR="0036701D" w:rsidRPr="009D59B8" w:rsidRDefault="0036701D" w:rsidP="0036701D">
      <w:pPr>
        <w:autoSpaceDE w:val="0"/>
        <w:autoSpaceDN w:val="0"/>
        <w:adjustRightInd w:val="0"/>
        <w:spacing w:after="0" w:line="240" w:lineRule="auto"/>
        <w:ind w:firstLine="720"/>
        <w:rPr>
          <w:rFonts w:cs="Courier New"/>
          <w:szCs w:val="20"/>
          <w:lang w:eastAsia="ru-RU"/>
        </w:rPr>
      </w:pPr>
      <w:r w:rsidRPr="009D59B8">
        <w:rPr>
          <w:rFonts w:cs="Courier New"/>
          <w:szCs w:val="20"/>
          <w:lang w:eastAsia="ru-RU"/>
        </w:rPr>
        <w:t>&lt;Interfaces&gt;</w:t>
      </w:r>
    </w:p>
    <w:p w:rsidR="0036701D" w:rsidRPr="009D59B8" w:rsidRDefault="0036701D" w:rsidP="0036701D">
      <w:pPr>
        <w:autoSpaceDE w:val="0"/>
        <w:autoSpaceDN w:val="0"/>
        <w:adjustRightInd w:val="0"/>
        <w:spacing w:after="0" w:line="240" w:lineRule="auto"/>
        <w:ind w:firstLine="720"/>
        <w:rPr>
          <w:rFonts w:cs="Courier New"/>
          <w:szCs w:val="20"/>
          <w:lang w:eastAsia="ru-RU"/>
        </w:rPr>
      </w:pPr>
      <w:r w:rsidRPr="009D59B8">
        <w:rPr>
          <w:rFonts w:cs="Courier New"/>
          <w:szCs w:val="20"/>
          <w:lang w:eastAsia="ru-RU"/>
        </w:rPr>
        <w:t xml:space="preserve">  </w:t>
      </w:r>
      <w:r>
        <w:rPr>
          <w:rFonts w:cs="Courier New"/>
          <w:szCs w:val="20"/>
          <w:lang w:eastAsia="ru-RU"/>
        </w:rPr>
        <w:tab/>
      </w:r>
      <w:r w:rsidRPr="009D59B8">
        <w:rPr>
          <w:rFonts w:cs="Courier New"/>
          <w:szCs w:val="20"/>
          <w:lang w:eastAsia="ru-RU"/>
        </w:rPr>
        <w:t>&lt;Interface uri=</w:t>
      </w:r>
      <w:r w:rsidRPr="003369BB">
        <w:rPr>
          <w:rFonts w:cs="Courier New"/>
          <w:szCs w:val="20"/>
          <w:lang w:eastAsia="ru-RU"/>
        </w:rPr>
        <w:t>"</w:t>
      </w:r>
      <w:r>
        <w:rPr>
          <w:rFonts w:cs="Courier New"/>
          <w:szCs w:val="20"/>
          <w:lang w:eastAsia="ru-RU"/>
        </w:rPr>
        <w:t>&lt;</w:t>
      </w:r>
      <w:r w:rsidR="000B26ED">
        <w:t>uri</w:t>
      </w:r>
      <w:r>
        <w:t>&gt;</w:t>
      </w:r>
      <w:r w:rsidRPr="003369BB">
        <w:rPr>
          <w:rFonts w:cs="Courier New"/>
          <w:szCs w:val="20"/>
          <w:lang w:eastAsia="ru-RU"/>
        </w:rPr>
        <w:t>"</w:t>
      </w:r>
      <w:r>
        <w:rPr>
          <w:rFonts w:cs="Courier New"/>
          <w:szCs w:val="20"/>
          <w:lang w:eastAsia="ru-RU"/>
        </w:rPr>
        <w:t xml:space="preserve"> </w:t>
      </w:r>
      <w:r w:rsidRPr="009D59B8">
        <w:rPr>
          <w:rFonts w:cs="Courier New"/>
          <w:szCs w:val="20"/>
          <w:lang w:eastAsia="ru-RU"/>
        </w:rPr>
        <w:t>revision=</w:t>
      </w:r>
      <w:r w:rsidRPr="003369BB">
        <w:rPr>
          <w:rFonts w:cs="Courier New"/>
          <w:szCs w:val="20"/>
          <w:lang w:eastAsia="ru-RU"/>
        </w:rPr>
        <w:t>"</w:t>
      </w:r>
      <w:r>
        <w:rPr>
          <w:rFonts w:cs="Courier New"/>
          <w:szCs w:val="20"/>
          <w:lang w:eastAsia="ru-RU"/>
        </w:rPr>
        <w:t>&lt;</w:t>
      </w:r>
      <w:r>
        <w:t>expected revision&gt;</w:t>
      </w:r>
      <w:r w:rsidRPr="003369BB">
        <w:rPr>
          <w:rFonts w:cs="Courier New"/>
          <w:szCs w:val="20"/>
          <w:lang w:eastAsia="ru-RU"/>
        </w:rPr>
        <w:t>"</w:t>
      </w:r>
      <w:r w:rsidRPr="009D59B8">
        <w:rPr>
          <w:rFonts w:cs="Courier New"/>
          <w:szCs w:val="20"/>
          <w:lang w:eastAsia="ru-RU"/>
        </w:rPr>
        <w:t>/&gt;</w:t>
      </w:r>
    </w:p>
    <w:p w:rsidR="0036701D" w:rsidRPr="009D59B8" w:rsidRDefault="0036701D" w:rsidP="0036701D">
      <w:pPr>
        <w:autoSpaceDE w:val="0"/>
        <w:autoSpaceDN w:val="0"/>
        <w:adjustRightInd w:val="0"/>
        <w:spacing w:after="0" w:line="240" w:lineRule="auto"/>
        <w:ind w:firstLine="720"/>
        <w:rPr>
          <w:rFonts w:cs="Courier New"/>
          <w:szCs w:val="20"/>
          <w:lang w:eastAsia="ru-RU"/>
        </w:rPr>
      </w:pPr>
      <w:r w:rsidRPr="009D59B8">
        <w:rPr>
          <w:rFonts w:cs="Courier New"/>
          <w:szCs w:val="20"/>
          <w:lang w:eastAsia="ru-RU"/>
        </w:rPr>
        <w:t xml:space="preserve">&lt;/Interfaces&gt;  </w:t>
      </w:r>
    </w:p>
    <w:p w:rsidR="0036701D" w:rsidRDefault="0036701D" w:rsidP="0036701D">
      <w:pPr>
        <w:autoSpaceDE w:val="0"/>
        <w:autoSpaceDN w:val="0"/>
        <w:adjustRightInd w:val="0"/>
        <w:spacing w:after="0" w:line="240" w:lineRule="auto"/>
        <w:rPr>
          <w:rFonts w:cs="Courier New"/>
          <w:szCs w:val="20"/>
          <w:lang w:eastAsia="ru-RU"/>
        </w:rPr>
      </w:pPr>
      <w:r w:rsidRPr="009D59B8">
        <w:rPr>
          <w:rFonts w:cs="Courier New"/>
          <w:szCs w:val="20"/>
          <w:lang w:eastAsia="ru-RU"/>
        </w:rPr>
        <w:t>&lt;/InterfaceProfile&gt;</w:t>
      </w:r>
    </w:p>
    <w:p w:rsidR="00AF1662" w:rsidRPr="009D59B8" w:rsidRDefault="00AF1662"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D59B8" w:rsidRDefault="0036701D" w:rsidP="0036701D">
      <w:pPr>
        <w:autoSpaceDE w:val="0"/>
        <w:autoSpaceDN w:val="0"/>
        <w:adjustRightInd w:val="0"/>
        <w:spacing w:after="0" w:line="240" w:lineRule="auto"/>
        <w:rPr>
          <w:rFonts w:cs="Courier New"/>
          <w:szCs w:val="20"/>
          <w:lang w:eastAsia="ru-RU"/>
        </w:rPr>
      </w:pPr>
      <w:r w:rsidRPr="009D59B8">
        <w:rPr>
          <w:rFonts w:cs="Courier New"/>
          <w:szCs w:val="20"/>
          <w:lang w:eastAsia="ru-RU"/>
        </w:rPr>
        <w:t>&lt;Interface uri=</w:t>
      </w:r>
      <w:r w:rsidRPr="003369BB">
        <w:rPr>
          <w:rFonts w:cs="Courier New"/>
          <w:szCs w:val="20"/>
          <w:lang w:eastAsia="ru-RU"/>
        </w:rPr>
        <w:t>"</w:t>
      </w:r>
      <w:r>
        <w:rPr>
          <w:rFonts w:cs="Courier New"/>
          <w:szCs w:val="20"/>
          <w:lang w:eastAsia="ru-RU"/>
        </w:rPr>
        <w:t>&lt;</w:t>
      </w:r>
      <w:r w:rsidR="000B26ED">
        <w:t>uri</w:t>
      </w:r>
      <w:r>
        <w:t>&gt;</w:t>
      </w:r>
      <w:r w:rsidRPr="003369BB">
        <w:rPr>
          <w:rFonts w:cs="Courier New"/>
          <w:szCs w:val="20"/>
          <w:lang w:eastAsia="ru-RU"/>
        </w:rPr>
        <w:t>"</w:t>
      </w:r>
      <w:r>
        <w:rPr>
          <w:rFonts w:cs="Courier New"/>
          <w:szCs w:val="20"/>
          <w:lang w:eastAsia="ru-RU"/>
        </w:rPr>
        <w:t xml:space="preserve"> </w:t>
      </w:r>
      <w:r w:rsidRPr="009D59B8">
        <w:rPr>
          <w:rFonts w:cs="Courier New"/>
          <w:szCs w:val="20"/>
          <w:lang w:eastAsia="ru-RU"/>
        </w:rPr>
        <w:t>revision=</w:t>
      </w:r>
      <w:r w:rsidRPr="003369BB">
        <w:rPr>
          <w:rFonts w:cs="Courier New"/>
          <w:szCs w:val="20"/>
          <w:lang w:eastAsia="ru-RU"/>
        </w:rPr>
        <w:t>"</w:t>
      </w:r>
      <w:r w:rsidRPr="007E462D">
        <w:rPr>
          <w:rFonts w:cs="Courier New"/>
          <w:i/>
          <w:szCs w:val="20"/>
          <w:lang w:eastAsia="ru-RU"/>
        </w:rPr>
        <w:t>&lt;</w:t>
      </w:r>
      <w:r w:rsidRPr="007E462D">
        <w:rPr>
          <w:i/>
        </w:rPr>
        <w:t>found revision&gt;</w:t>
      </w:r>
      <w:r w:rsidRPr="003369BB">
        <w:rPr>
          <w:rFonts w:cs="Courier New"/>
          <w:szCs w:val="20"/>
          <w:lang w:eastAsia="ru-RU"/>
        </w:rPr>
        <w:t>"</w:t>
      </w:r>
      <w:r w:rsidRPr="007E462D">
        <w:rPr>
          <w:i/>
        </w:rPr>
        <w:t xml:space="preserve"> </w:t>
      </w:r>
      <w:r>
        <w: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w:t>
      </w:r>
      <w:r w:rsidRPr="00BD5FF7">
        <w:rPr>
          <w:rFonts w:cs="Courier New"/>
          <w:szCs w:val="20"/>
          <w:lang w:eastAsia="ru-RU"/>
        </w:rPr>
        <w:t xml:space="preserve"> </w:t>
      </w:r>
      <w:r w:rsidR="001C781A" w:rsidRPr="005671D6">
        <w:rPr>
          <w:rFonts w:cs="Courier New"/>
          <w:b/>
          <w:szCs w:val="20"/>
          <w:lang w:eastAsia="ru-RU"/>
        </w:rPr>
        <w:t>EAP0101</w:t>
      </w:r>
      <w:r w:rsidR="001C781A">
        <w:rPr>
          <w:rFonts w:cs="Courier New"/>
          <w:b/>
          <w:szCs w:val="20"/>
          <w:lang w:eastAsia="ru-RU"/>
        </w:rPr>
        <w:t xml:space="preserve">: </w:t>
      </w:r>
      <w:r w:rsidRPr="00BD5FF7">
        <w:rPr>
          <w:rFonts w:cs="Courier New"/>
          <w:szCs w:val="20"/>
          <w:lang w:eastAsia="ru-RU"/>
        </w:rPr>
        <w:t>InterfaceProfile name=`</w:t>
      </w:r>
      <w:r>
        <w:rPr>
          <w:rFonts w:cs="Courier New"/>
          <w:szCs w:val="20"/>
          <w:lang w:eastAsia="ru-RU"/>
        </w:rPr>
        <w:t>&lt;interface profile name&gt;</w:t>
      </w:r>
      <w:r w:rsidRPr="00BD5FF7">
        <w:rPr>
          <w:rFonts w:cs="Courier New"/>
          <w:szCs w:val="20"/>
          <w:lang w:eastAsia="ru-RU"/>
        </w:rPr>
        <w:t xml:space="preserve">` </w:t>
      </w:r>
      <w:r w:rsidR="00EE3166" w:rsidRPr="00352528">
        <w:t>re</w:t>
      </w:r>
      <w:r w:rsidR="00EE3166">
        <w:t>quires</w:t>
      </w:r>
      <w:r w:rsidR="00EE3166" w:rsidRPr="00352528">
        <w:t xml:space="preserve"> different </w:t>
      </w:r>
      <w:r w:rsidR="00EE3166">
        <w:t>revision of</w:t>
      </w:r>
      <w:r w:rsidR="00EE3166" w:rsidRPr="00352528">
        <w:t xml:space="preserve"> </w:t>
      </w:r>
      <w:r w:rsidRPr="00352528">
        <w:t>`</w:t>
      </w:r>
      <w:r>
        <w:t>&lt;</w:t>
      </w:r>
      <w:r w:rsidRPr="00352528">
        <w:t>Interface name</w:t>
      </w:r>
      <w:r>
        <w:t>&gt;</w:t>
      </w:r>
      <w:r w:rsidRPr="00352528">
        <w:t xml:space="preserve">` </w:t>
      </w:r>
      <w:r w:rsidR="00EE3166">
        <w:t>Interface -</w:t>
      </w:r>
      <w:r>
        <w:t xml:space="preserve"> expected `&lt;expected revision&gt;`</w:t>
      </w:r>
      <w:r w:rsidR="00EE3166">
        <w:t>,</w:t>
      </w:r>
      <w:r>
        <w:t xml:space="preserve"> </w:t>
      </w:r>
      <w:r w:rsidRPr="00B642B5">
        <w:rPr>
          <w:rFonts w:cs="Courier New"/>
          <w:szCs w:val="20"/>
          <w:lang w:eastAsia="ru-RU"/>
        </w:rPr>
        <w:t xml:space="preserve">found </w:t>
      </w:r>
      <w:r w:rsidRPr="007E462D">
        <w:rPr>
          <w:rFonts w:cs="Courier New"/>
          <w:i/>
          <w:szCs w:val="20"/>
          <w:lang w:eastAsia="ru-RU"/>
        </w:rPr>
        <w:t>`&lt;found revision&gt;`.</w:t>
      </w:r>
      <w:r w:rsidRPr="004952FD">
        <w:rPr>
          <w:rFonts w:cs="Courier New"/>
          <w:szCs w:val="20"/>
          <w:lang w:eastAsia="ru-RU"/>
        </w:rPr>
        <w:t xml:space="preserve"> Location: '</w:t>
      </w:r>
      <w:r>
        <w:rPr>
          <w:rFonts w:cs="Courier New"/>
          <w:szCs w:val="20"/>
          <w:lang w:eastAsia="ru-RU"/>
        </w:rPr>
        <w:t>path</w:t>
      </w:r>
      <w:r w:rsidRPr="004952FD">
        <w:rPr>
          <w:rFonts w:cs="Courier New"/>
          <w:szCs w:val="20"/>
          <w:lang w:eastAsia="ru-RU"/>
        </w:rPr>
        <w:t>.xintdef'</w:t>
      </w:r>
    </w:p>
    <w:p w:rsidR="00EE3166" w:rsidRDefault="00EE3166"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EE3166" w:rsidRPr="00165BCF" w:rsidRDefault="00EE3166" w:rsidP="0036701D">
      <w:pPr>
        <w:autoSpaceDE w:val="0"/>
        <w:autoSpaceDN w:val="0"/>
        <w:adjustRightInd w:val="0"/>
        <w:spacing w:after="0" w:line="240" w:lineRule="auto"/>
        <w:rPr>
          <w:rFonts w:ascii="Lucida Console" w:hAnsi="Lucida Console" w:cs="Courier New"/>
          <w:szCs w:val="20"/>
          <w:lang w:eastAsia="ru-RU"/>
        </w:rPr>
      </w:pPr>
    </w:p>
    <w:p w:rsidR="0036701D" w:rsidRPr="009D59B8" w:rsidRDefault="0036701D" w:rsidP="0036701D">
      <w:pPr>
        <w:autoSpaceDE w:val="0"/>
        <w:autoSpaceDN w:val="0"/>
        <w:adjustRightInd w:val="0"/>
        <w:spacing w:after="0" w:line="240" w:lineRule="auto"/>
        <w:rPr>
          <w:rFonts w:cs="Courier New"/>
          <w:szCs w:val="20"/>
          <w:lang w:eastAsia="ru-RU"/>
        </w:rPr>
      </w:pPr>
      <w:r w:rsidRPr="009D59B8">
        <w:rPr>
          <w:rFonts w:cs="Courier New"/>
          <w:szCs w:val="20"/>
          <w:lang w:eastAsia="ru-RU"/>
        </w:rPr>
        <w:t>&lt;InterfaceProfile name=</w:t>
      </w:r>
      <w:r w:rsidRPr="003369BB">
        <w:rPr>
          <w:rFonts w:cs="Courier New"/>
          <w:szCs w:val="20"/>
          <w:lang w:eastAsia="ru-RU"/>
        </w:rPr>
        <w:t>"</w:t>
      </w:r>
      <w:r>
        <w:rPr>
          <w:rFonts w:cs="Courier New"/>
          <w:szCs w:val="20"/>
          <w:lang w:eastAsia="ru-RU"/>
        </w:rPr>
        <w:t>&lt;interface profile name&gt;</w:t>
      </w:r>
      <w:r w:rsidRPr="003369BB">
        <w:rPr>
          <w:rFonts w:cs="Courier New"/>
          <w:szCs w:val="20"/>
          <w:lang w:eastAsia="ru-RU"/>
        </w:rPr>
        <w:t>"</w:t>
      </w:r>
      <w:r>
        <w:rPr>
          <w:rFonts w:cs="Courier New"/>
          <w:szCs w:val="20"/>
          <w:lang w:eastAsia="ru-RU"/>
        </w:rPr>
        <w:t xml:space="preserve"> …</w:t>
      </w:r>
    </w:p>
    <w:p w:rsidR="0036701D" w:rsidRPr="009D59B8" w:rsidRDefault="0036701D" w:rsidP="0036701D">
      <w:pPr>
        <w:autoSpaceDE w:val="0"/>
        <w:autoSpaceDN w:val="0"/>
        <w:adjustRightInd w:val="0"/>
        <w:spacing w:after="0" w:line="240" w:lineRule="auto"/>
        <w:ind w:firstLine="720"/>
        <w:rPr>
          <w:rFonts w:cs="Courier New"/>
          <w:szCs w:val="20"/>
          <w:lang w:eastAsia="ru-RU"/>
        </w:rPr>
      </w:pPr>
      <w:r w:rsidRPr="009D59B8">
        <w:rPr>
          <w:rFonts w:cs="Courier New"/>
          <w:szCs w:val="20"/>
          <w:lang w:eastAsia="ru-RU"/>
        </w:rPr>
        <w:t>&lt;Interfaces&gt;</w:t>
      </w:r>
    </w:p>
    <w:p w:rsidR="0036701D" w:rsidRPr="009D59B8" w:rsidRDefault="0036701D" w:rsidP="0036701D">
      <w:pPr>
        <w:autoSpaceDE w:val="0"/>
        <w:autoSpaceDN w:val="0"/>
        <w:adjustRightInd w:val="0"/>
        <w:spacing w:after="0" w:line="240" w:lineRule="auto"/>
        <w:ind w:firstLine="720"/>
        <w:rPr>
          <w:rFonts w:cs="Courier New"/>
          <w:szCs w:val="20"/>
          <w:lang w:eastAsia="ru-RU"/>
        </w:rPr>
      </w:pPr>
      <w:r w:rsidRPr="009D59B8">
        <w:rPr>
          <w:rFonts w:cs="Courier New"/>
          <w:szCs w:val="20"/>
          <w:lang w:eastAsia="ru-RU"/>
        </w:rPr>
        <w:t xml:space="preserve">  </w:t>
      </w:r>
      <w:r>
        <w:rPr>
          <w:rFonts w:cs="Courier New"/>
          <w:szCs w:val="20"/>
          <w:lang w:eastAsia="ru-RU"/>
        </w:rPr>
        <w:tab/>
      </w:r>
      <w:r w:rsidRPr="009D59B8">
        <w:rPr>
          <w:rFonts w:cs="Courier New"/>
          <w:szCs w:val="20"/>
          <w:lang w:eastAsia="ru-RU"/>
        </w:rPr>
        <w:t>&lt;Interface uri=</w:t>
      </w:r>
      <w:r w:rsidRPr="003369BB">
        <w:rPr>
          <w:rFonts w:cs="Courier New"/>
          <w:szCs w:val="20"/>
          <w:lang w:eastAsia="ru-RU"/>
        </w:rPr>
        <w:t>"</w:t>
      </w:r>
      <w:r>
        <w:t>&lt;</w:t>
      </w:r>
      <w:r>
        <w:rPr>
          <w:rFonts w:cs="Courier New"/>
          <w:szCs w:val="20"/>
          <w:lang w:eastAsia="ru-RU"/>
        </w:rPr>
        <w:t xml:space="preserve">expected </w:t>
      </w:r>
      <w:r w:rsidR="000B26ED">
        <w:t>uri</w:t>
      </w:r>
      <w:r>
        <w:t>&gt;</w:t>
      </w:r>
      <w:r w:rsidRPr="003369BB">
        <w:rPr>
          <w:rFonts w:cs="Courier New"/>
          <w:szCs w:val="20"/>
          <w:lang w:eastAsia="ru-RU"/>
        </w:rPr>
        <w:t>"</w:t>
      </w:r>
      <w:r>
        <w:rPr>
          <w:rFonts w:cs="Courier New"/>
          <w:szCs w:val="20"/>
          <w:lang w:eastAsia="ru-RU"/>
        </w:rPr>
        <w:t xml:space="preserve"> …</w:t>
      </w:r>
      <w:r w:rsidRPr="009D59B8">
        <w:rPr>
          <w:rFonts w:cs="Courier New"/>
          <w:szCs w:val="20"/>
          <w:lang w:eastAsia="ru-RU"/>
        </w:rPr>
        <w:t>/&gt;</w:t>
      </w:r>
    </w:p>
    <w:p w:rsidR="0036701D" w:rsidRPr="009D59B8" w:rsidRDefault="0036701D" w:rsidP="0036701D">
      <w:pPr>
        <w:autoSpaceDE w:val="0"/>
        <w:autoSpaceDN w:val="0"/>
        <w:adjustRightInd w:val="0"/>
        <w:spacing w:after="0" w:line="240" w:lineRule="auto"/>
        <w:ind w:firstLine="720"/>
        <w:rPr>
          <w:rFonts w:cs="Courier New"/>
          <w:szCs w:val="20"/>
          <w:lang w:eastAsia="ru-RU"/>
        </w:rPr>
      </w:pPr>
      <w:r w:rsidRPr="009D59B8">
        <w:rPr>
          <w:rFonts w:cs="Courier New"/>
          <w:szCs w:val="20"/>
          <w:lang w:eastAsia="ru-RU"/>
        </w:rPr>
        <w:t xml:space="preserve">&lt;/Interfaces&gt;  </w:t>
      </w:r>
    </w:p>
    <w:p w:rsidR="0036701D" w:rsidRDefault="0036701D" w:rsidP="0036701D">
      <w:pPr>
        <w:autoSpaceDE w:val="0"/>
        <w:autoSpaceDN w:val="0"/>
        <w:adjustRightInd w:val="0"/>
        <w:spacing w:after="0" w:line="240" w:lineRule="auto"/>
        <w:rPr>
          <w:rFonts w:cs="Courier New"/>
          <w:szCs w:val="20"/>
          <w:lang w:eastAsia="ru-RU"/>
        </w:rPr>
      </w:pPr>
      <w:r w:rsidRPr="009D59B8">
        <w:rPr>
          <w:rFonts w:cs="Courier New"/>
          <w:szCs w:val="20"/>
          <w:lang w:eastAsia="ru-RU"/>
        </w:rPr>
        <w:t>&lt;/InterfaceProfile&gt;</w:t>
      </w:r>
    </w:p>
    <w:p w:rsidR="00EE3166" w:rsidRPr="009D59B8" w:rsidRDefault="00EE3166"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pPr>
      <w:r w:rsidRPr="009D59B8">
        <w:rPr>
          <w:rFonts w:cs="Courier New"/>
          <w:szCs w:val="20"/>
          <w:lang w:eastAsia="ru-RU"/>
        </w:rPr>
        <w:t>&lt;Interface uri=</w:t>
      </w:r>
      <w:r w:rsidRPr="003369BB">
        <w:rPr>
          <w:rFonts w:cs="Courier New"/>
          <w:szCs w:val="20"/>
          <w:lang w:eastAsia="ru-RU"/>
        </w:rPr>
        <w:t>"</w:t>
      </w:r>
      <w:r>
        <w:t>&lt;</w:t>
      </w:r>
      <w:r w:rsidRPr="007E462D">
        <w:rPr>
          <w:rFonts w:cs="Courier New"/>
          <w:i/>
          <w:szCs w:val="20"/>
          <w:lang w:eastAsia="ru-RU"/>
        </w:rPr>
        <w:t xml:space="preserve">found </w:t>
      </w:r>
      <w:r w:rsidR="000B26ED">
        <w:rPr>
          <w:i/>
        </w:rPr>
        <w:t>uri</w:t>
      </w:r>
      <w:r>
        <w:t>&gt;</w:t>
      </w:r>
      <w:r w:rsidRPr="003369BB">
        <w:rPr>
          <w:rFonts w:cs="Courier New"/>
          <w:szCs w:val="20"/>
          <w:lang w:eastAsia="ru-RU"/>
        </w:rPr>
        <w:t>"</w:t>
      </w:r>
      <w:r>
        <w:t xml:space="preserve"> …</w:t>
      </w:r>
    </w:p>
    <w:p w:rsidR="0036701D" w:rsidRPr="009D59B8"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EAP0101</w:t>
      </w:r>
      <w:r w:rsidRPr="00BD5FF7">
        <w:rPr>
          <w:rFonts w:cs="Courier New"/>
          <w:szCs w:val="20"/>
          <w:lang w:eastAsia="ru-RU"/>
        </w:rPr>
        <w:t>: InterfaceProfile name=`</w:t>
      </w:r>
      <w:r>
        <w:rPr>
          <w:rFonts w:cs="Courier New"/>
          <w:szCs w:val="20"/>
          <w:lang w:eastAsia="ru-RU"/>
        </w:rPr>
        <w:t>&lt;interface profile name&gt;</w:t>
      </w:r>
      <w:r w:rsidRPr="00BD5FF7">
        <w:rPr>
          <w:rFonts w:cs="Courier New"/>
          <w:szCs w:val="20"/>
          <w:lang w:eastAsia="ru-RU"/>
        </w:rPr>
        <w:t>`</w:t>
      </w:r>
      <w:r>
        <w:rPr>
          <w:rFonts w:cs="Courier New"/>
          <w:szCs w:val="20"/>
          <w:lang w:eastAsia="ru-RU"/>
        </w:rPr>
        <w:t xml:space="preserve"> </w:t>
      </w:r>
      <w:r w:rsidR="00EE3166" w:rsidRPr="00352528">
        <w:t>re</w:t>
      </w:r>
      <w:r w:rsidR="00EE3166">
        <w:t>quires</w:t>
      </w:r>
      <w:r w:rsidR="00EE3166" w:rsidRPr="00352528">
        <w:t xml:space="preserve"> different</w:t>
      </w:r>
      <w:r w:rsidRPr="00051FA1">
        <w:t xml:space="preserve"> Interface </w:t>
      </w:r>
      <w:r w:rsidR="000B26ED">
        <w:t>uri</w:t>
      </w:r>
      <w:r w:rsidRPr="00051FA1">
        <w:t xml:space="preserve"> - expected `</w:t>
      </w:r>
      <w:r>
        <w:t>&lt;</w:t>
      </w:r>
      <w:r>
        <w:rPr>
          <w:rFonts w:cs="Courier New"/>
          <w:szCs w:val="20"/>
          <w:lang w:eastAsia="ru-RU"/>
        </w:rPr>
        <w:t xml:space="preserve">expected </w:t>
      </w:r>
      <w:r w:rsidR="000B26ED">
        <w:t>uri</w:t>
      </w:r>
      <w:r>
        <w:t>&gt;</w:t>
      </w:r>
      <w:r w:rsidRPr="00051FA1">
        <w:t>`</w:t>
      </w:r>
      <w:r w:rsidR="00EE3166">
        <w:t>,</w:t>
      </w:r>
      <w:r w:rsidRPr="00051FA1">
        <w:t xml:space="preserve"> found `</w:t>
      </w:r>
      <w:r>
        <w:t>&lt;</w:t>
      </w:r>
      <w:r w:rsidRPr="007E462D">
        <w:rPr>
          <w:i/>
        </w:rPr>
        <w:t xml:space="preserve">found </w:t>
      </w:r>
      <w:r w:rsidR="000B26ED">
        <w:rPr>
          <w:rFonts w:cs="Courier New"/>
          <w:i/>
          <w:szCs w:val="20"/>
          <w:lang w:eastAsia="ru-RU"/>
        </w:rPr>
        <w:t>uri</w:t>
      </w:r>
      <w:r w:rsidRPr="00B642B5">
        <w:rPr>
          <w:rFonts w:cs="Courier New"/>
          <w:szCs w:val="20"/>
          <w:lang w:eastAsia="ru-RU"/>
        </w:rPr>
        <w:t>&gt;`</w:t>
      </w:r>
      <w:r w:rsidRPr="004952FD">
        <w:rPr>
          <w:rFonts w:cs="Courier New"/>
          <w:szCs w:val="20"/>
          <w:lang w:eastAsia="ru-RU"/>
        </w:rPr>
        <w:t>. Location: '</w:t>
      </w:r>
      <w:r>
        <w:rPr>
          <w:rFonts w:cs="Courier New"/>
          <w:szCs w:val="20"/>
          <w:lang w:eastAsia="ru-RU"/>
        </w:rPr>
        <w:t>path</w:t>
      </w:r>
      <w:r w:rsidRPr="004952FD">
        <w:rPr>
          <w:rFonts w:cs="Courier New"/>
          <w:szCs w:val="20"/>
          <w:lang w:eastAsia="ru-RU"/>
        </w:rPr>
        <w:t>.xintdef'</w:t>
      </w:r>
    </w:p>
    <w:p w:rsidR="00176143" w:rsidRDefault="00176143" w:rsidP="00176143">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97624" w:rsidRPr="009D59B8" w:rsidRDefault="00397624" w:rsidP="00397624">
      <w:pPr>
        <w:autoSpaceDE w:val="0"/>
        <w:autoSpaceDN w:val="0"/>
        <w:adjustRightInd w:val="0"/>
        <w:spacing w:after="0" w:line="240" w:lineRule="auto"/>
        <w:rPr>
          <w:rFonts w:cs="Courier New"/>
          <w:szCs w:val="20"/>
          <w:lang w:eastAsia="ru-RU"/>
        </w:rPr>
      </w:pPr>
      <w:r w:rsidRPr="009D59B8">
        <w:rPr>
          <w:rFonts w:cs="Courier New"/>
          <w:szCs w:val="20"/>
          <w:lang w:eastAsia="ru-RU"/>
        </w:rPr>
        <w:t>&lt;InterfaceProfile name=</w:t>
      </w:r>
      <w:r w:rsidRPr="003369BB">
        <w:rPr>
          <w:rFonts w:cs="Courier New"/>
          <w:szCs w:val="20"/>
          <w:lang w:eastAsia="ru-RU"/>
        </w:rPr>
        <w:t>"</w:t>
      </w:r>
      <w:r>
        <w:rPr>
          <w:rFonts w:cs="Courier New"/>
          <w:szCs w:val="20"/>
          <w:lang w:eastAsia="ru-RU"/>
        </w:rPr>
        <w:t>&lt;interface profile name&gt;</w:t>
      </w:r>
      <w:r w:rsidRPr="003369BB">
        <w:rPr>
          <w:rFonts w:cs="Courier New"/>
          <w:szCs w:val="20"/>
          <w:lang w:eastAsia="ru-RU"/>
        </w:rPr>
        <w:t>"</w:t>
      </w:r>
      <w:r>
        <w:rPr>
          <w:rFonts w:cs="Courier New"/>
          <w:szCs w:val="20"/>
          <w:lang w:eastAsia="ru-RU"/>
        </w:rPr>
        <w:t xml:space="preserve"> …</w:t>
      </w:r>
    </w:p>
    <w:p w:rsidR="00397624" w:rsidRPr="00397624" w:rsidRDefault="00397624" w:rsidP="00397624">
      <w:pPr>
        <w:autoSpaceDE w:val="0"/>
        <w:autoSpaceDN w:val="0"/>
        <w:adjustRightInd w:val="0"/>
        <w:spacing w:after="0" w:line="240" w:lineRule="auto"/>
        <w:ind w:firstLine="720"/>
        <w:rPr>
          <w:rFonts w:cs="Courier New"/>
          <w:szCs w:val="20"/>
          <w:lang w:eastAsia="ru-RU"/>
        </w:rPr>
      </w:pPr>
      <w:r w:rsidRPr="00397624">
        <w:rPr>
          <w:rFonts w:cs="Courier New"/>
          <w:szCs w:val="20"/>
          <w:lang w:eastAsia="ru-RU"/>
        </w:rPr>
        <w:t>&lt;EventRecordType&gt;IREvents.HistEventRecord_CFE&lt;/EventRecordType&gt;</w:t>
      </w:r>
    </w:p>
    <w:p w:rsidR="00397624" w:rsidRDefault="00945BB7" w:rsidP="00176143">
      <w:pPr>
        <w:autoSpaceDE w:val="0"/>
        <w:autoSpaceDN w:val="0"/>
        <w:adjustRightInd w:val="0"/>
        <w:spacing w:after="0" w:line="240" w:lineRule="auto"/>
        <w:rPr>
          <w:rFonts w:cs="Courier New"/>
          <w:szCs w:val="20"/>
          <w:lang w:eastAsia="ru-RU"/>
        </w:rPr>
      </w:pPr>
      <w:r>
        <w:rPr>
          <w:rFonts w:cs="Courier New"/>
          <w:szCs w:val="20"/>
          <w:lang w:eastAsia="ru-RU"/>
        </w:rPr>
        <w:t>…</w:t>
      </w:r>
    </w:p>
    <w:p w:rsidR="00397624" w:rsidRDefault="001C781A" w:rsidP="00176143">
      <w:pPr>
        <w:autoSpaceDE w:val="0"/>
        <w:autoSpaceDN w:val="0"/>
        <w:adjustRightInd w:val="0"/>
        <w:spacing w:after="0" w:line="240" w:lineRule="auto"/>
        <w:rPr>
          <w:rFonts w:cs="Courier New"/>
          <w:szCs w:val="20"/>
          <w:lang w:eastAsia="ru-RU"/>
        </w:rPr>
      </w:pPr>
      <w:r w:rsidRPr="005671D6">
        <w:rPr>
          <w:rFonts w:cs="Courier New"/>
          <w:b/>
          <w:szCs w:val="20"/>
          <w:lang w:eastAsia="ru-RU"/>
        </w:rPr>
        <w:t>Error EAP010</w:t>
      </w:r>
      <w:r>
        <w:rPr>
          <w:rFonts w:cs="Courier New"/>
          <w:b/>
          <w:szCs w:val="20"/>
          <w:lang w:eastAsia="ru-RU"/>
        </w:rPr>
        <w:t>2</w:t>
      </w:r>
      <w:r w:rsidR="00397624" w:rsidRPr="00397624">
        <w:rPr>
          <w:rFonts w:cs="Courier New"/>
          <w:szCs w:val="20"/>
          <w:lang w:eastAsia="ru-RU"/>
        </w:rPr>
        <w:t xml:space="preserve">: </w:t>
      </w:r>
      <w:r w:rsidR="00FA26C4">
        <w:rPr>
          <w:rFonts w:cs="Courier New"/>
          <w:szCs w:val="20"/>
          <w:lang w:eastAsia="ru-RU"/>
        </w:rPr>
        <w:t xml:space="preserve">File=`xx.xprfdef` </w:t>
      </w:r>
      <w:r w:rsidR="00397624" w:rsidRPr="00397624">
        <w:rPr>
          <w:rFonts w:cs="Courier New"/>
          <w:szCs w:val="20"/>
          <w:lang w:eastAsia="ru-RU"/>
        </w:rPr>
        <w:t>InterfaceProfile name=</w:t>
      </w:r>
      <w:r w:rsidR="00397624" w:rsidRPr="00BD5FF7">
        <w:rPr>
          <w:rFonts w:cs="Courier New"/>
          <w:szCs w:val="20"/>
          <w:lang w:eastAsia="ru-RU"/>
        </w:rPr>
        <w:t>`</w:t>
      </w:r>
      <w:r w:rsidR="00397624">
        <w:rPr>
          <w:rFonts w:cs="Courier New"/>
          <w:szCs w:val="20"/>
          <w:lang w:eastAsia="ru-RU"/>
        </w:rPr>
        <w:t>&lt;interface profile name&gt;</w:t>
      </w:r>
      <w:r w:rsidR="00397624" w:rsidRPr="00BD5FF7">
        <w:rPr>
          <w:rFonts w:cs="Courier New"/>
          <w:szCs w:val="20"/>
          <w:lang w:eastAsia="ru-RU"/>
        </w:rPr>
        <w:t>`</w:t>
      </w:r>
      <w:r w:rsidR="00397624" w:rsidRPr="00397624">
        <w:rPr>
          <w:rFonts w:cs="Courier New"/>
          <w:szCs w:val="20"/>
          <w:lang w:eastAsia="ru-RU"/>
        </w:rPr>
        <w:t xml:space="preserve"> - </w:t>
      </w:r>
      <w:r w:rsidR="003F7891">
        <w:rPr>
          <w:rFonts w:cs="Courier New"/>
          <w:szCs w:val="20"/>
          <w:lang w:eastAsia="ru-RU"/>
        </w:rPr>
        <w:t xml:space="preserve">appType </w:t>
      </w:r>
      <w:r w:rsidR="00397624" w:rsidRPr="00397624">
        <w:rPr>
          <w:rFonts w:cs="Courier New"/>
          <w:szCs w:val="20"/>
          <w:lang w:eastAsia="ru-RU"/>
        </w:rPr>
        <w:t xml:space="preserve">`IREvents.HistEventRecord_CFE` </w:t>
      </w:r>
      <w:r w:rsidR="003F7891">
        <w:rPr>
          <w:rFonts w:cs="Courier New"/>
          <w:szCs w:val="20"/>
          <w:lang w:eastAsia="ru-RU"/>
        </w:rPr>
        <w:t>not found</w:t>
      </w:r>
    </w:p>
    <w:p w:rsidR="00397624" w:rsidRDefault="00397624" w:rsidP="00176143">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86FC3" w:rsidRDefault="0036701D" w:rsidP="0036701D">
      <w:pPr>
        <w:autoSpaceDE w:val="0"/>
        <w:autoSpaceDN w:val="0"/>
        <w:adjustRightInd w:val="0"/>
        <w:spacing w:after="0" w:line="240" w:lineRule="auto"/>
        <w:rPr>
          <w:rFonts w:cs="Courier New"/>
          <w:szCs w:val="20"/>
          <w:lang w:eastAsia="ru-RU"/>
        </w:rPr>
      </w:pPr>
      <w:r w:rsidRPr="00786FC3">
        <w:rPr>
          <w:rFonts w:cs="Courier New"/>
          <w:szCs w:val="20"/>
          <w:lang w:eastAsia="ru-RU"/>
        </w:rPr>
        <w:t>&lt;Types&gt;</w:t>
      </w:r>
    </w:p>
    <w:p w:rsidR="0036701D" w:rsidRPr="00786FC3" w:rsidRDefault="0036701D" w:rsidP="0036701D">
      <w:pPr>
        <w:autoSpaceDE w:val="0"/>
        <w:autoSpaceDN w:val="0"/>
        <w:adjustRightInd w:val="0"/>
        <w:spacing w:after="0" w:line="240" w:lineRule="auto"/>
        <w:ind w:firstLine="720"/>
        <w:rPr>
          <w:rFonts w:cs="Courier New"/>
          <w:szCs w:val="20"/>
          <w:lang w:eastAsia="ru-RU"/>
        </w:rPr>
      </w:pPr>
      <w:r w:rsidRPr="00786FC3">
        <w:rPr>
          <w:rFonts w:cs="Courier New"/>
          <w:szCs w:val="20"/>
          <w:lang w:eastAsia="ru-RU"/>
        </w:rPr>
        <w:t>&lt;GroupType name="</w:t>
      </w:r>
      <w:r>
        <w:rPr>
          <w:rFonts w:cs="Courier New"/>
          <w:szCs w:val="20"/>
          <w:lang w:eastAsia="ru-RU"/>
        </w:rPr>
        <w:t>&lt;group type name&gt;</w:t>
      </w:r>
      <w:r w:rsidRPr="00786FC3">
        <w:rPr>
          <w:rFonts w:cs="Courier New"/>
          <w:szCs w:val="20"/>
          <w:lang w:eastAsia="ru-RU"/>
        </w:rPr>
        <w:t>"&gt;</w:t>
      </w:r>
    </w:p>
    <w:p w:rsidR="0036701D" w:rsidRDefault="0036701D" w:rsidP="0036701D">
      <w:pPr>
        <w:autoSpaceDE w:val="0"/>
        <w:autoSpaceDN w:val="0"/>
        <w:adjustRightInd w:val="0"/>
        <w:spacing w:after="0" w:line="240" w:lineRule="auto"/>
        <w:ind w:left="720" w:firstLine="720"/>
        <w:rPr>
          <w:rFonts w:cs="Courier New"/>
          <w:szCs w:val="20"/>
          <w:lang w:eastAsia="ru-RU"/>
        </w:rPr>
      </w:pPr>
      <w:r w:rsidRPr="00786FC3">
        <w:rPr>
          <w:rFonts w:cs="Courier New"/>
          <w:szCs w:val="20"/>
          <w:lang w:eastAsia="ru-RU"/>
        </w:rPr>
        <w:t>&lt;Object name="</w:t>
      </w:r>
      <w:r>
        <w:rPr>
          <w:rFonts w:cs="Courier New"/>
          <w:szCs w:val="20"/>
          <w:lang w:eastAsia="ru-RU"/>
        </w:rPr>
        <w:t>&lt;object name&gt;</w:t>
      </w:r>
      <w:r w:rsidRPr="00786FC3">
        <w:rPr>
          <w:rFonts w:cs="Courier New"/>
          <w:szCs w:val="20"/>
          <w:lang w:eastAsia="ru-RU"/>
        </w:rPr>
        <w:t>" type="</w:t>
      </w:r>
      <w:r>
        <w:rPr>
          <w:rFonts w:cs="Courier New"/>
          <w:szCs w:val="20"/>
          <w:lang w:eastAsia="ru-RU"/>
        </w:rPr>
        <w:t>&lt;</w:t>
      </w:r>
      <w:r w:rsidRPr="00CD6CD4">
        <w:rPr>
          <w:rFonts w:cs="Courier New"/>
          <w:i/>
          <w:szCs w:val="20"/>
          <w:lang w:eastAsia="ru-RU"/>
        </w:rPr>
        <w:t>array type name</w:t>
      </w:r>
      <w:r>
        <w:rPr>
          <w:rFonts w:cs="Courier New"/>
          <w:szCs w:val="20"/>
          <w:lang w:eastAsia="ru-RU"/>
        </w:rPr>
        <w:t>&gt;</w:t>
      </w:r>
      <w:r w:rsidRPr="00786FC3">
        <w:rPr>
          <w:rFonts w:cs="Courier New"/>
          <w:szCs w:val="20"/>
          <w:lang w:eastAsia="ru-RU"/>
        </w:rPr>
        <w:t>"/&gt;</w:t>
      </w:r>
    </w:p>
    <w:p w:rsidR="00945BB7" w:rsidRPr="00786FC3"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1C781A"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lastRenderedPageBreak/>
        <w:t>Error EAP0</w:t>
      </w:r>
      <w:r>
        <w:rPr>
          <w:rFonts w:cs="Courier New"/>
          <w:b/>
          <w:szCs w:val="20"/>
          <w:lang w:eastAsia="ru-RU"/>
        </w:rPr>
        <w:t>7</w:t>
      </w:r>
      <w:r w:rsidRPr="005671D6">
        <w:rPr>
          <w:rFonts w:cs="Courier New"/>
          <w:b/>
          <w:szCs w:val="20"/>
          <w:lang w:eastAsia="ru-RU"/>
        </w:rPr>
        <w:t>0</w:t>
      </w:r>
      <w:r>
        <w:rPr>
          <w:rFonts w:cs="Courier New"/>
          <w:b/>
          <w:szCs w:val="20"/>
          <w:lang w:eastAsia="ru-RU"/>
        </w:rPr>
        <w:t>2</w:t>
      </w:r>
      <w:r w:rsidR="0036701D" w:rsidRPr="0025482D">
        <w:rPr>
          <w:rFonts w:cs="Courier New"/>
          <w:szCs w:val="20"/>
          <w:lang w:eastAsia="ru-RU"/>
        </w:rPr>
        <w:t xml:space="preserve">: </w:t>
      </w:r>
      <w:r w:rsidR="00B740E9" w:rsidRPr="0033151F">
        <w:rPr>
          <w:rFonts w:cs="Courier New"/>
          <w:szCs w:val="20"/>
          <w:lang w:eastAsia="ru-RU"/>
        </w:rPr>
        <w:t xml:space="preserve">Interface </w:t>
      </w:r>
      <w:r w:rsidR="00B740E9">
        <w:rPr>
          <w:rFonts w:cs="Courier New"/>
          <w:szCs w:val="20"/>
          <w:lang w:eastAsia="ru-RU"/>
        </w:rPr>
        <w:t>uri=</w:t>
      </w:r>
      <w:r w:rsidR="00B740E9" w:rsidRPr="0033151F">
        <w:rPr>
          <w:rFonts w:cs="Courier New"/>
          <w:szCs w:val="20"/>
          <w:lang w:eastAsia="ru-RU"/>
        </w:rPr>
        <w:t>`</w:t>
      </w:r>
      <w:r w:rsidR="00B740E9">
        <w:rPr>
          <w:rFonts w:cs="Courier New"/>
          <w:szCs w:val="20"/>
          <w:lang w:eastAsia="ru-RU"/>
        </w:rPr>
        <w:t>&lt;Interface name&gt;</w:t>
      </w:r>
      <w:r w:rsidR="00B740E9" w:rsidRPr="0033151F">
        <w:rPr>
          <w:rFonts w:cs="Courier New"/>
          <w:szCs w:val="20"/>
          <w:lang w:eastAsia="ru-RU"/>
        </w:rPr>
        <w:t xml:space="preserve">` </w:t>
      </w:r>
      <w:r w:rsidR="0036701D" w:rsidRPr="0025482D">
        <w:rPr>
          <w:rFonts w:cs="Courier New"/>
          <w:szCs w:val="20"/>
          <w:lang w:eastAsia="ru-RU"/>
        </w:rPr>
        <w:t>GroupType=`</w:t>
      </w:r>
      <w:r w:rsidR="0036701D">
        <w:rPr>
          <w:rFonts w:cs="Courier New"/>
          <w:szCs w:val="20"/>
          <w:lang w:eastAsia="ru-RU"/>
        </w:rPr>
        <w:t>&lt;GroupType name&gt;</w:t>
      </w:r>
      <w:r w:rsidR="0036701D" w:rsidRPr="0025482D">
        <w:rPr>
          <w:rFonts w:cs="Courier New"/>
          <w:szCs w:val="20"/>
          <w:lang w:eastAsia="ru-RU"/>
        </w:rPr>
        <w:t>` Object=`</w:t>
      </w:r>
      <w:r w:rsidR="0036701D">
        <w:rPr>
          <w:rFonts w:cs="Courier New"/>
          <w:szCs w:val="20"/>
          <w:lang w:eastAsia="ru-RU"/>
        </w:rPr>
        <w:t>&lt;object name&gt;</w:t>
      </w:r>
      <w:r w:rsidR="0036701D" w:rsidRPr="0025482D">
        <w:rPr>
          <w:rFonts w:cs="Courier New"/>
          <w:szCs w:val="20"/>
          <w:lang w:eastAsia="ru-RU"/>
        </w:rPr>
        <w:t>` type=`</w:t>
      </w:r>
      <w:r w:rsidR="0036701D">
        <w:rPr>
          <w:rFonts w:cs="Courier New"/>
          <w:szCs w:val="20"/>
          <w:lang w:eastAsia="ru-RU"/>
        </w:rPr>
        <w:t>&lt;array type name&gt;</w:t>
      </w:r>
      <w:r w:rsidR="0036701D" w:rsidRPr="0025482D">
        <w:rPr>
          <w:rFonts w:cs="Courier New"/>
          <w:szCs w:val="20"/>
          <w:lang w:eastAsia="ru-RU"/>
        </w:rPr>
        <w:t xml:space="preserve">` </w:t>
      </w:r>
      <w:r w:rsidR="00064BCE">
        <w:rPr>
          <w:rFonts w:cs="Courier New"/>
          <w:szCs w:val="20"/>
          <w:lang w:eastAsia="ru-RU"/>
        </w:rPr>
        <w:t>appType category</w:t>
      </w:r>
      <w:r w:rsidR="0036701D" w:rsidRPr="0025482D">
        <w:rPr>
          <w:rFonts w:cs="Courier New"/>
          <w:szCs w:val="20"/>
          <w:lang w:eastAsia="ru-RU"/>
        </w:rPr>
        <w:t xml:space="preserve"> = `</w:t>
      </w:r>
      <w:r w:rsidR="0036701D" w:rsidRPr="00CD6CD4">
        <w:rPr>
          <w:rFonts w:cs="Courier New"/>
          <w:i/>
          <w:szCs w:val="20"/>
          <w:lang w:eastAsia="ru-RU"/>
        </w:rPr>
        <w:t>Array</w:t>
      </w:r>
      <w:r w:rsidR="0036701D" w:rsidRPr="0025482D">
        <w:rPr>
          <w:rFonts w:cs="Courier New"/>
          <w:szCs w:val="20"/>
          <w:lang w:eastAsia="ru-RU"/>
        </w:rPr>
        <w:t xml:space="preserve">` </w:t>
      </w:r>
      <w:r w:rsidR="00004B48">
        <w:rPr>
          <w:rFonts w:cs="Courier New"/>
          <w:szCs w:val="20"/>
          <w:lang w:eastAsia="ru-RU"/>
        </w:rPr>
        <w:t>-</w:t>
      </w:r>
      <w:r w:rsidR="00004B48" w:rsidRPr="00004B48">
        <w:rPr>
          <w:rFonts w:cs="Courier New"/>
          <w:szCs w:val="20"/>
          <w:lang w:eastAsia="ru-RU"/>
        </w:rPr>
        <w:t xml:space="preserve"> type attribu</w:t>
      </w:r>
      <w:r w:rsidR="00004B48">
        <w:rPr>
          <w:rFonts w:cs="Courier New"/>
          <w:szCs w:val="20"/>
          <w:lang w:eastAsia="ru-RU"/>
        </w:rPr>
        <w:t>te should specify a simple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786FC3">
        <w:rPr>
          <w:rFonts w:cs="Courier New"/>
          <w:szCs w:val="20"/>
          <w:lang w:eastAsia="ru-RU"/>
        </w:rPr>
        <w:t>&lt;Types&gt;</w:t>
      </w:r>
    </w:p>
    <w:p w:rsidR="0036701D" w:rsidRPr="00235169" w:rsidRDefault="0036701D" w:rsidP="0036701D">
      <w:pPr>
        <w:autoSpaceDE w:val="0"/>
        <w:autoSpaceDN w:val="0"/>
        <w:adjustRightInd w:val="0"/>
        <w:spacing w:after="0" w:line="240" w:lineRule="auto"/>
        <w:ind w:firstLine="720"/>
        <w:rPr>
          <w:rFonts w:cs="Courier New"/>
          <w:szCs w:val="20"/>
          <w:lang w:eastAsia="ru-RU"/>
        </w:rPr>
      </w:pPr>
      <w:r w:rsidRPr="00235169">
        <w:rPr>
          <w:rFonts w:cs="Courier New"/>
          <w:szCs w:val="20"/>
          <w:lang w:eastAsia="ru-RU"/>
        </w:rPr>
        <w:t>&lt;GroupType name="</w:t>
      </w:r>
      <w:r>
        <w:rPr>
          <w:rFonts w:cs="Courier New"/>
          <w:szCs w:val="20"/>
          <w:lang w:eastAsia="ru-RU"/>
        </w:rPr>
        <w:t>&lt;group type name&gt;</w:t>
      </w:r>
      <w:r w:rsidRPr="00235169">
        <w:rPr>
          <w:rFonts w:cs="Courier New"/>
          <w:szCs w:val="20"/>
          <w:lang w:eastAsia="ru-RU"/>
        </w:rPr>
        <w:t>"&gt;</w:t>
      </w:r>
    </w:p>
    <w:p w:rsidR="0036701D" w:rsidRDefault="0036701D" w:rsidP="0036701D">
      <w:pPr>
        <w:autoSpaceDE w:val="0"/>
        <w:autoSpaceDN w:val="0"/>
        <w:adjustRightInd w:val="0"/>
        <w:spacing w:after="0" w:line="240" w:lineRule="auto"/>
        <w:ind w:firstLine="720"/>
        <w:rPr>
          <w:rFonts w:cs="Courier New"/>
          <w:szCs w:val="20"/>
          <w:lang w:eastAsia="ru-RU"/>
        </w:rPr>
      </w:pPr>
      <w:r w:rsidRPr="00235169">
        <w:rPr>
          <w:rFonts w:cs="Courier New"/>
          <w:szCs w:val="20"/>
          <w:lang w:eastAsia="ru-RU"/>
        </w:rPr>
        <w:t>&lt;Group name="</w:t>
      </w:r>
      <w:r>
        <w:rPr>
          <w:rFonts w:cs="Courier New"/>
          <w:szCs w:val="20"/>
          <w:lang w:eastAsia="ru-RU"/>
        </w:rPr>
        <w:t>&lt;group name&gt;</w:t>
      </w:r>
      <w:r w:rsidRPr="00235169">
        <w:rPr>
          <w:rFonts w:cs="Courier New"/>
          <w:szCs w:val="20"/>
          <w:lang w:eastAsia="ru-RU"/>
        </w:rPr>
        <w:t>" type=</w:t>
      </w:r>
      <w:r w:rsidRPr="00265D3C">
        <w:rPr>
          <w:rFonts w:cs="Courier New"/>
          <w:i/>
          <w:szCs w:val="20"/>
          <w:lang w:eastAsia="ru-RU"/>
        </w:rPr>
        <w:t>"int"</w:t>
      </w:r>
      <w:r>
        <w:rPr>
          <w:rFonts w:cs="Courier New"/>
          <w:szCs w:val="20"/>
          <w:lang w:eastAsia="ru-RU"/>
        </w:rPr>
        <w:t>/</w:t>
      </w:r>
      <w:r w:rsidRPr="00235169">
        <w:rPr>
          <w:rFonts w:cs="Courier New"/>
          <w:szCs w:val="20"/>
          <w:lang w:eastAsia="ru-RU"/>
        </w:rPr>
        <w:t>&gt;</w:t>
      </w:r>
    </w:p>
    <w:p w:rsidR="00945BB7" w:rsidRPr="00235169"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0F32D2" w:rsidRDefault="001C781A"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EAP0</w:t>
      </w:r>
      <w:r>
        <w:rPr>
          <w:rFonts w:cs="Courier New"/>
          <w:b/>
          <w:szCs w:val="20"/>
          <w:lang w:eastAsia="ru-RU"/>
        </w:rPr>
        <w:t>7</w:t>
      </w:r>
      <w:r w:rsidRPr="005671D6">
        <w:rPr>
          <w:rFonts w:cs="Courier New"/>
          <w:b/>
          <w:szCs w:val="20"/>
          <w:lang w:eastAsia="ru-RU"/>
        </w:rPr>
        <w:t>0</w:t>
      </w:r>
      <w:r>
        <w:rPr>
          <w:rFonts w:cs="Courier New"/>
          <w:b/>
          <w:szCs w:val="20"/>
          <w:lang w:eastAsia="ru-RU"/>
        </w:rPr>
        <w:t>3</w:t>
      </w:r>
      <w:r w:rsidR="0036701D" w:rsidRPr="00235169">
        <w:rPr>
          <w:rFonts w:cs="Courier New"/>
          <w:szCs w:val="20"/>
          <w:lang w:eastAsia="ru-RU"/>
        </w:rPr>
        <w:t xml:space="preserve">: </w:t>
      </w:r>
      <w:r w:rsidR="00B740E9" w:rsidRPr="0033151F">
        <w:rPr>
          <w:rFonts w:cs="Courier New"/>
          <w:szCs w:val="20"/>
          <w:lang w:eastAsia="ru-RU"/>
        </w:rPr>
        <w:t xml:space="preserve">Interface </w:t>
      </w:r>
      <w:r w:rsidR="00B740E9">
        <w:rPr>
          <w:rFonts w:cs="Courier New"/>
          <w:szCs w:val="20"/>
          <w:lang w:eastAsia="ru-RU"/>
        </w:rPr>
        <w:t>uri=</w:t>
      </w:r>
      <w:r w:rsidR="00B740E9" w:rsidRPr="0033151F">
        <w:rPr>
          <w:rFonts w:cs="Courier New"/>
          <w:szCs w:val="20"/>
          <w:lang w:eastAsia="ru-RU"/>
        </w:rPr>
        <w:t>`</w:t>
      </w:r>
      <w:r w:rsidR="00B740E9">
        <w:rPr>
          <w:rFonts w:cs="Courier New"/>
          <w:szCs w:val="20"/>
          <w:lang w:eastAsia="ru-RU"/>
        </w:rPr>
        <w:t>&lt;Interface name&gt;</w:t>
      </w:r>
      <w:r w:rsidR="00B740E9" w:rsidRPr="0033151F">
        <w:rPr>
          <w:rFonts w:cs="Courier New"/>
          <w:szCs w:val="20"/>
          <w:lang w:eastAsia="ru-RU"/>
        </w:rPr>
        <w:t xml:space="preserve">` </w:t>
      </w:r>
      <w:r w:rsidR="0036701D" w:rsidRPr="00235169">
        <w:rPr>
          <w:rFonts w:cs="Courier New"/>
          <w:szCs w:val="20"/>
          <w:lang w:eastAsia="ru-RU"/>
        </w:rPr>
        <w:t>GroupType=`</w:t>
      </w:r>
      <w:r w:rsidR="0036701D">
        <w:rPr>
          <w:rFonts w:cs="Courier New"/>
          <w:szCs w:val="20"/>
          <w:lang w:eastAsia="ru-RU"/>
        </w:rPr>
        <w:t>&lt;group type name&gt;</w:t>
      </w:r>
      <w:r w:rsidR="0036701D" w:rsidRPr="00235169">
        <w:rPr>
          <w:rFonts w:cs="Courier New"/>
          <w:szCs w:val="20"/>
          <w:lang w:eastAsia="ru-RU"/>
        </w:rPr>
        <w:t>` Group name=`</w:t>
      </w:r>
      <w:r w:rsidR="0036701D">
        <w:rPr>
          <w:rFonts w:cs="Courier New"/>
          <w:szCs w:val="20"/>
          <w:lang w:eastAsia="ru-RU"/>
        </w:rPr>
        <w:t>&lt;group name&gt;</w:t>
      </w:r>
      <w:r w:rsidR="0036701D" w:rsidRPr="00235169">
        <w:rPr>
          <w:rFonts w:cs="Courier New"/>
          <w:szCs w:val="20"/>
          <w:lang w:eastAsia="ru-RU"/>
        </w:rPr>
        <w:t>` type=</w:t>
      </w:r>
      <w:r w:rsidR="0036701D" w:rsidRPr="00265D3C">
        <w:rPr>
          <w:rFonts w:cs="Courier New"/>
          <w:i/>
          <w:szCs w:val="20"/>
          <w:lang w:eastAsia="ru-RU"/>
        </w:rPr>
        <w:t>`int`</w:t>
      </w:r>
      <w:r w:rsidR="0036701D" w:rsidRPr="00235169">
        <w:rPr>
          <w:rFonts w:cs="Courier New"/>
          <w:szCs w:val="20"/>
          <w:lang w:eastAsia="ru-RU"/>
        </w:rPr>
        <w:t xml:space="preserve"> </w:t>
      </w:r>
      <w:r w:rsidR="00064BCE">
        <w:rPr>
          <w:rFonts w:cs="Courier New"/>
          <w:szCs w:val="20"/>
          <w:lang w:eastAsia="ru-RU"/>
        </w:rPr>
        <w:t>appType category</w:t>
      </w:r>
      <w:r w:rsidR="0036701D" w:rsidRPr="00235169">
        <w:rPr>
          <w:rFonts w:cs="Courier New"/>
          <w:szCs w:val="20"/>
          <w:lang w:eastAsia="ru-RU"/>
        </w:rPr>
        <w:t>=`</w:t>
      </w:r>
      <w:r w:rsidR="0036701D" w:rsidRPr="00265D3C">
        <w:rPr>
          <w:rFonts w:cs="Courier New"/>
          <w:i/>
          <w:szCs w:val="20"/>
          <w:lang w:eastAsia="ru-RU"/>
        </w:rPr>
        <w:t>Numeric</w:t>
      </w:r>
      <w:r w:rsidR="0036701D" w:rsidRPr="00235169">
        <w:rPr>
          <w:rFonts w:cs="Courier New"/>
          <w:szCs w:val="20"/>
          <w:lang w:eastAsia="ru-RU"/>
        </w:rPr>
        <w:t xml:space="preserve">` </w:t>
      </w:r>
      <w:r w:rsidR="000F32D2" w:rsidRPr="000F32D2">
        <w:rPr>
          <w:rFonts w:cs="Courier New"/>
          <w:szCs w:val="20"/>
          <w:lang w:eastAsia="ru-RU"/>
        </w:rPr>
        <w:t>- type attrib</w:t>
      </w:r>
      <w:r w:rsidR="000F32D2">
        <w:rPr>
          <w:rFonts w:cs="Courier New"/>
          <w:szCs w:val="20"/>
          <w:lang w:eastAsia="ru-RU"/>
        </w:rPr>
        <w:t>ute should specify a group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786FC3">
        <w:rPr>
          <w:rFonts w:cs="Courier New"/>
          <w:szCs w:val="20"/>
          <w:lang w:eastAsia="ru-RU"/>
        </w:rPr>
        <w:t>&lt;Types&gt;</w:t>
      </w:r>
    </w:p>
    <w:p w:rsidR="0036701D" w:rsidRPr="00235169"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235169">
        <w:rPr>
          <w:rFonts w:cs="Courier New"/>
          <w:szCs w:val="20"/>
          <w:lang w:eastAsia="ru-RU"/>
        </w:rPr>
        <w:t>&lt;GroupType name="</w:t>
      </w:r>
      <w:r>
        <w:rPr>
          <w:rFonts w:cs="Courier New"/>
          <w:szCs w:val="20"/>
          <w:lang w:eastAsia="ru-RU"/>
        </w:rPr>
        <w:t>&lt;group type name&gt;</w:t>
      </w:r>
      <w:r w:rsidRPr="00235169">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235169">
        <w:rPr>
          <w:rFonts w:cs="Courier New"/>
          <w:szCs w:val="20"/>
          <w:lang w:eastAsia="ru-RU"/>
        </w:rPr>
        <w:t>&lt;Array name="</w:t>
      </w:r>
      <w:r>
        <w:rPr>
          <w:rFonts w:cs="Courier New"/>
          <w:szCs w:val="20"/>
          <w:lang w:eastAsia="ru-RU"/>
        </w:rPr>
        <w:t>array name</w:t>
      </w:r>
      <w:r w:rsidRPr="00235169">
        <w:rPr>
          <w:rFonts w:cs="Courier New"/>
          <w:szCs w:val="20"/>
          <w:lang w:eastAsia="ru-RU"/>
        </w:rPr>
        <w:t>" type=</w:t>
      </w:r>
      <w:r w:rsidRPr="00265D3C">
        <w:rPr>
          <w:rFonts w:cs="Courier New"/>
          <w:i/>
          <w:szCs w:val="20"/>
          <w:lang w:eastAsia="ru-RU"/>
        </w:rPr>
        <w:t>"int"</w:t>
      </w:r>
      <w:r w:rsidRPr="00235169">
        <w:rPr>
          <w:rFonts w:cs="Courier New"/>
          <w:szCs w:val="20"/>
          <w:lang w:eastAsia="ru-RU"/>
        </w:rPr>
        <w:t xml:space="preserve"> writable="true"&gt;</w:t>
      </w:r>
    </w:p>
    <w:p w:rsidR="00945BB7" w:rsidRPr="00235169"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0F32D2"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EAP0704</w:t>
      </w:r>
      <w:r w:rsidRPr="00235169">
        <w:rPr>
          <w:rFonts w:cs="Courier New"/>
          <w:szCs w:val="20"/>
          <w:lang w:eastAsia="ru-RU"/>
        </w:rPr>
        <w:t xml:space="preserve">: </w:t>
      </w:r>
      <w:r w:rsidR="00B740E9" w:rsidRPr="0033151F">
        <w:rPr>
          <w:rFonts w:cs="Courier New"/>
          <w:szCs w:val="20"/>
          <w:lang w:eastAsia="ru-RU"/>
        </w:rPr>
        <w:t xml:space="preserve">Interface </w:t>
      </w:r>
      <w:r w:rsidR="00B740E9">
        <w:rPr>
          <w:rFonts w:cs="Courier New"/>
          <w:szCs w:val="20"/>
          <w:lang w:eastAsia="ru-RU"/>
        </w:rPr>
        <w:t>uri=</w:t>
      </w:r>
      <w:r w:rsidR="00B740E9" w:rsidRPr="0033151F">
        <w:rPr>
          <w:rFonts w:cs="Courier New"/>
          <w:szCs w:val="20"/>
          <w:lang w:eastAsia="ru-RU"/>
        </w:rPr>
        <w:t>`</w:t>
      </w:r>
      <w:r w:rsidR="00B740E9">
        <w:rPr>
          <w:rFonts w:cs="Courier New"/>
          <w:szCs w:val="20"/>
          <w:lang w:eastAsia="ru-RU"/>
        </w:rPr>
        <w:t>&lt;Interface name&gt;</w:t>
      </w:r>
      <w:r w:rsidR="00B740E9" w:rsidRPr="0033151F">
        <w:rPr>
          <w:rFonts w:cs="Courier New"/>
          <w:szCs w:val="20"/>
          <w:lang w:eastAsia="ru-RU"/>
        </w:rPr>
        <w:t xml:space="preserve">` </w:t>
      </w:r>
      <w:r w:rsidRPr="00235169">
        <w:rPr>
          <w:rFonts w:cs="Courier New"/>
          <w:szCs w:val="20"/>
          <w:lang w:eastAsia="ru-RU"/>
        </w:rPr>
        <w:t>GroupType=`</w:t>
      </w:r>
      <w:r>
        <w:rPr>
          <w:rFonts w:cs="Courier New"/>
          <w:szCs w:val="20"/>
          <w:lang w:eastAsia="ru-RU"/>
        </w:rPr>
        <w:t>&lt;group type name&gt;</w:t>
      </w:r>
      <w:r w:rsidRPr="00235169">
        <w:rPr>
          <w:rFonts w:cs="Courier New"/>
          <w:szCs w:val="20"/>
          <w:lang w:eastAsia="ru-RU"/>
        </w:rPr>
        <w:t>` Array=`</w:t>
      </w:r>
      <w:r>
        <w:rPr>
          <w:rFonts w:cs="Courier New"/>
          <w:szCs w:val="20"/>
          <w:lang w:eastAsia="ru-RU"/>
        </w:rPr>
        <w:t>&lt;array name&gt;</w:t>
      </w:r>
      <w:r w:rsidRPr="00235169">
        <w:rPr>
          <w:rFonts w:cs="Courier New"/>
          <w:szCs w:val="20"/>
          <w:lang w:eastAsia="ru-RU"/>
        </w:rPr>
        <w:t>` type=</w:t>
      </w:r>
      <w:r w:rsidRPr="00265D3C">
        <w:rPr>
          <w:rFonts w:cs="Courier New"/>
          <w:i/>
          <w:szCs w:val="20"/>
          <w:lang w:eastAsia="ru-RU"/>
        </w:rPr>
        <w:t>`int`</w:t>
      </w:r>
      <w:r w:rsidRPr="00235169">
        <w:rPr>
          <w:rFonts w:cs="Courier New"/>
          <w:szCs w:val="20"/>
          <w:lang w:eastAsia="ru-RU"/>
        </w:rPr>
        <w:t xml:space="preserve"> </w:t>
      </w:r>
      <w:r w:rsidR="000F32D2" w:rsidRPr="000F32D2">
        <w:rPr>
          <w:rFonts w:cs="Courier New"/>
          <w:szCs w:val="20"/>
          <w:lang w:eastAsia="ru-RU"/>
        </w:rPr>
        <w:t>- type attribute should specify an array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092520" w:rsidRDefault="0036701D" w:rsidP="0036701D">
      <w:pPr>
        <w:autoSpaceDE w:val="0"/>
        <w:autoSpaceDN w:val="0"/>
        <w:adjustRightInd w:val="0"/>
        <w:spacing w:after="0" w:line="240" w:lineRule="auto"/>
        <w:rPr>
          <w:rFonts w:cs="Courier New"/>
          <w:szCs w:val="20"/>
          <w:lang w:eastAsia="ru-RU"/>
        </w:rPr>
      </w:pPr>
      <w:r w:rsidRPr="00092520">
        <w:rPr>
          <w:rFonts w:cs="Courier New"/>
          <w:szCs w:val="20"/>
          <w:lang w:eastAsia="ru-RU"/>
        </w:rPr>
        <w:t>&lt;ExternalTypes&gt;</w:t>
      </w:r>
    </w:p>
    <w:p w:rsidR="0036701D" w:rsidRPr="0009252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92520">
        <w:rPr>
          <w:rFonts w:cs="Courier New"/>
          <w:szCs w:val="20"/>
          <w:lang w:eastAsia="ru-RU"/>
        </w:rPr>
        <w:t>&lt;FromInterface uri="</w:t>
      </w:r>
      <w:r>
        <w:rPr>
          <w:rFonts w:cs="Courier New"/>
          <w:szCs w:val="20"/>
          <w:lang w:eastAsia="ru-RU"/>
        </w:rPr>
        <w:t>&lt;</w:t>
      </w:r>
      <w:r w:rsidR="008329B9">
        <w:rPr>
          <w:rFonts w:cs="Courier New"/>
          <w:szCs w:val="20"/>
          <w:lang w:eastAsia="ru-RU"/>
        </w:rPr>
        <w:t>uri</w:t>
      </w:r>
      <w:r>
        <w:rPr>
          <w:rFonts w:cs="Courier New"/>
          <w:szCs w:val="20"/>
          <w:lang w:eastAsia="ru-RU"/>
        </w:rPr>
        <w:t>&gt;</w:t>
      </w:r>
      <w:r w:rsidRPr="00092520">
        <w:rPr>
          <w:rFonts w:cs="Courier New"/>
          <w:szCs w:val="20"/>
          <w:lang w:eastAsia="ru-RU"/>
        </w:rPr>
        <w:t>"</w:t>
      </w:r>
      <w:r>
        <w:rPr>
          <w:rFonts w:cs="Courier New"/>
          <w:szCs w:val="20"/>
          <w:lang w:eastAsia="ru-RU"/>
        </w:rPr>
        <w:t xml:space="preserve"> …</w:t>
      </w:r>
      <w:r w:rsidRPr="00092520">
        <w:rPr>
          <w:rFonts w:cs="Courier New"/>
          <w:szCs w:val="20"/>
          <w:lang w:eastAsia="ru-RU"/>
        </w:rPr>
        <w:t>&gt;</w:t>
      </w:r>
    </w:p>
    <w:p w:rsidR="0036701D" w:rsidRPr="00092520" w:rsidRDefault="0036701D" w:rsidP="0036701D">
      <w:pPr>
        <w:autoSpaceDE w:val="0"/>
        <w:autoSpaceDN w:val="0"/>
        <w:adjustRightInd w:val="0"/>
        <w:spacing w:after="0" w:line="240" w:lineRule="auto"/>
        <w:rPr>
          <w:rFonts w:cs="Courier New"/>
          <w:szCs w:val="20"/>
          <w:lang w:eastAsia="ru-RU"/>
        </w:rPr>
      </w:pPr>
      <w:r w:rsidRPr="00092520">
        <w:rPr>
          <w:rFonts w:cs="Courier New"/>
          <w:szCs w:val="20"/>
          <w:lang w:eastAsia="ru-RU"/>
        </w:rPr>
        <w:t xml:space="preserve">  </w:t>
      </w:r>
      <w:r>
        <w:rPr>
          <w:rFonts w:cs="Courier New"/>
          <w:szCs w:val="20"/>
          <w:lang w:eastAsia="ru-RU"/>
        </w:rPr>
        <w:t xml:space="preserve">  </w:t>
      </w:r>
      <w:r w:rsidRPr="00092520">
        <w:rPr>
          <w:rFonts w:cs="Courier New"/>
          <w:szCs w:val="20"/>
          <w:lang w:eastAsia="ru-RU"/>
        </w:rPr>
        <w:t>&lt;ExternalType name="</w:t>
      </w:r>
      <w:r>
        <w:rPr>
          <w:rFonts w:cs="Courier New"/>
          <w:szCs w:val="20"/>
          <w:lang w:eastAsia="ru-RU"/>
        </w:rPr>
        <w:t>&lt;</w:t>
      </w:r>
      <w:r w:rsidR="00D34552">
        <w:rPr>
          <w:rFonts w:cs="Courier New"/>
          <w:szCs w:val="20"/>
          <w:lang w:eastAsia="ru-RU"/>
        </w:rPr>
        <w:t>a</w:t>
      </w:r>
      <w:r>
        <w:rPr>
          <w:rFonts w:cs="Courier New"/>
          <w:szCs w:val="20"/>
          <w:lang w:eastAsia="ru-RU"/>
        </w:rPr>
        <w:t>name&gt;</w:t>
      </w:r>
      <w:r w:rsidRPr="00092520">
        <w:rPr>
          <w:rFonts w:cs="Courier New"/>
          <w:szCs w:val="20"/>
          <w:lang w:eastAsia="ru-RU"/>
        </w:rPr>
        <w:t>" /&gt;</w:t>
      </w:r>
    </w:p>
    <w:p w:rsidR="0036701D" w:rsidRDefault="0036701D" w:rsidP="0036701D">
      <w:pPr>
        <w:autoSpaceDE w:val="0"/>
        <w:autoSpaceDN w:val="0"/>
        <w:adjustRightInd w:val="0"/>
        <w:spacing w:after="0" w:line="240" w:lineRule="auto"/>
        <w:rPr>
          <w:rFonts w:cs="Courier New"/>
          <w:szCs w:val="20"/>
          <w:lang w:eastAsia="ru-RU"/>
        </w:rPr>
      </w:pPr>
      <w:r w:rsidRPr="00092520">
        <w:rPr>
          <w:rFonts w:cs="Courier New"/>
          <w:szCs w:val="20"/>
          <w:lang w:eastAsia="ru-RU"/>
        </w:rPr>
        <w:t xml:space="preserve">    &lt;ExternalType name="</w:t>
      </w:r>
      <w:r w:rsidRPr="00265D3C">
        <w:rPr>
          <w:rFonts w:cs="Courier New"/>
          <w:szCs w:val="20"/>
          <w:lang w:eastAsia="ru-RU"/>
        </w:rPr>
        <w:t>&lt;name&gt;</w:t>
      </w:r>
      <w:r w:rsidRPr="00092520">
        <w:rPr>
          <w:rFonts w:cs="Courier New"/>
          <w:szCs w:val="20"/>
          <w:lang w:eastAsia="ru-RU"/>
        </w:rPr>
        <w:t>" alias="</w:t>
      </w:r>
      <w:r w:rsidRPr="00265D3C">
        <w:rPr>
          <w:rFonts w:cs="Courier New"/>
          <w:i/>
          <w:szCs w:val="20"/>
          <w:lang w:eastAsia="ru-RU"/>
        </w:rPr>
        <w:t>&lt;</w:t>
      </w:r>
      <w:r w:rsidR="00D34552">
        <w:rPr>
          <w:rFonts w:cs="Courier New"/>
          <w:i/>
          <w:szCs w:val="20"/>
          <w:lang w:eastAsia="ru-RU"/>
        </w:rPr>
        <w:t>a</w:t>
      </w:r>
      <w:r w:rsidRPr="00265D3C">
        <w:rPr>
          <w:rFonts w:cs="Courier New"/>
          <w:i/>
          <w:szCs w:val="20"/>
          <w:lang w:eastAsia="ru-RU"/>
        </w:rPr>
        <w:t>name&gt;</w:t>
      </w:r>
      <w:r w:rsidRPr="00092520">
        <w:rPr>
          <w:rFonts w:cs="Courier New"/>
          <w:szCs w:val="20"/>
          <w:lang w:eastAsia="ru-RU"/>
        </w:rPr>
        <w:t>"/&gt;</w:t>
      </w:r>
    </w:p>
    <w:p w:rsidR="00945BB7" w:rsidRPr="00092520"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EAP1001</w:t>
      </w:r>
      <w:r w:rsidRPr="00092520">
        <w:rPr>
          <w:rFonts w:cs="Courier New"/>
          <w:szCs w:val="20"/>
          <w:lang w:eastAsia="ru-RU"/>
        </w:rPr>
        <w:t>: Interface name=`</w:t>
      </w:r>
      <w:r>
        <w:rPr>
          <w:rFonts w:cs="Courier New"/>
          <w:szCs w:val="20"/>
          <w:lang w:eastAsia="ru-RU"/>
        </w:rPr>
        <w:t>&lt;i</w:t>
      </w:r>
      <w:r w:rsidRPr="00092520">
        <w:rPr>
          <w:rFonts w:cs="Courier New"/>
          <w:szCs w:val="20"/>
          <w:lang w:eastAsia="ru-RU"/>
        </w:rPr>
        <w:t>nterface</w:t>
      </w:r>
      <w:r>
        <w:rPr>
          <w:rFonts w:cs="Courier New"/>
          <w:szCs w:val="20"/>
          <w:lang w:eastAsia="ru-RU"/>
        </w:rPr>
        <w:t>&gt;</w:t>
      </w:r>
      <w:r w:rsidRPr="00092520">
        <w:rPr>
          <w:rFonts w:cs="Courier New"/>
          <w:szCs w:val="20"/>
          <w:lang w:eastAsia="ru-RU"/>
        </w:rPr>
        <w:t>`</w:t>
      </w:r>
      <w:r w:rsidR="00497F32">
        <w:rPr>
          <w:rFonts w:cs="Courier New"/>
          <w:szCs w:val="20"/>
          <w:lang w:eastAsia="ru-RU"/>
        </w:rPr>
        <w:t xml:space="preserve"> -</w:t>
      </w:r>
      <w:r w:rsidRPr="00092520">
        <w:rPr>
          <w:rFonts w:cs="Courier New"/>
          <w:szCs w:val="20"/>
          <w:lang w:eastAsia="ru-RU"/>
        </w:rPr>
        <w:t xml:space="preserve"> ExternalType alias=`</w:t>
      </w:r>
      <w:r w:rsidRPr="00265D3C">
        <w:rPr>
          <w:rFonts w:cs="Courier New"/>
          <w:i/>
          <w:szCs w:val="20"/>
          <w:lang w:eastAsia="ru-RU"/>
        </w:rPr>
        <w:t>&lt;aname&gt;</w:t>
      </w:r>
      <w:r w:rsidRPr="00092520">
        <w:rPr>
          <w:rFonts w:cs="Courier New"/>
          <w:szCs w:val="20"/>
          <w:lang w:eastAsia="ru-RU"/>
        </w:rPr>
        <w:t>` already exists</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104E43" w:rsidRDefault="0036701D" w:rsidP="0036701D">
      <w:pPr>
        <w:autoSpaceDE w:val="0"/>
        <w:autoSpaceDN w:val="0"/>
        <w:adjustRightInd w:val="0"/>
        <w:spacing w:after="0" w:line="240" w:lineRule="auto"/>
        <w:rPr>
          <w:rFonts w:cs="Courier New"/>
          <w:szCs w:val="20"/>
          <w:lang w:eastAsia="ru-RU"/>
        </w:rPr>
      </w:pPr>
      <w:r w:rsidRPr="00104E43">
        <w:rPr>
          <w:rFonts w:cs="Courier New"/>
          <w:szCs w:val="20"/>
          <w:lang w:eastAsia="ru-RU"/>
        </w:rPr>
        <w:t>&lt;Interface uri="&lt;uri</w:t>
      </w:r>
      <w:r w:rsidR="00612AB3">
        <w:rPr>
          <w:rFonts w:cs="Courier New"/>
          <w:szCs w:val="20"/>
          <w:lang w:eastAsia="ru-RU"/>
        </w:rPr>
        <w:t>1</w:t>
      </w:r>
      <w:r w:rsidRPr="00104E43">
        <w:rPr>
          <w:rFonts w:cs="Courier New"/>
          <w:szCs w:val="20"/>
          <w:lang w:eastAsia="ru-RU"/>
        </w:rPr>
        <w:t>&gt;" …&gt;</w:t>
      </w:r>
    </w:p>
    <w:p w:rsidR="0036701D" w:rsidRPr="00104E43" w:rsidRDefault="0036701D" w:rsidP="0036701D">
      <w:pPr>
        <w:autoSpaceDE w:val="0"/>
        <w:autoSpaceDN w:val="0"/>
        <w:adjustRightInd w:val="0"/>
        <w:spacing w:after="0" w:line="240" w:lineRule="auto"/>
        <w:rPr>
          <w:rFonts w:cs="Courier New"/>
          <w:szCs w:val="20"/>
          <w:lang w:eastAsia="ru-RU"/>
        </w:rPr>
      </w:pPr>
      <w:r w:rsidRPr="00104E43">
        <w:rPr>
          <w:rFonts w:cs="Courier New"/>
          <w:szCs w:val="20"/>
          <w:lang w:eastAsia="ru-RU"/>
        </w:rPr>
        <w:t xml:space="preserve">   &lt;ExternalTypes&gt;</w:t>
      </w:r>
    </w:p>
    <w:p w:rsidR="0036701D" w:rsidRDefault="0036701D" w:rsidP="0036701D">
      <w:pPr>
        <w:autoSpaceDE w:val="0"/>
        <w:autoSpaceDN w:val="0"/>
        <w:adjustRightInd w:val="0"/>
        <w:spacing w:after="0" w:line="240" w:lineRule="auto"/>
        <w:rPr>
          <w:rFonts w:cs="Courier New"/>
          <w:szCs w:val="20"/>
          <w:lang w:eastAsia="ru-RU"/>
        </w:rPr>
      </w:pPr>
      <w:r w:rsidRPr="00104E43">
        <w:rPr>
          <w:rFonts w:cs="Courier New"/>
          <w:szCs w:val="20"/>
          <w:lang w:eastAsia="ru-RU"/>
        </w:rPr>
        <w:t xml:space="preserve">     &lt;FromInterface uri=</w:t>
      </w:r>
      <w:r w:rsidRPr="00265D3C">
        <w:rPr>
          <w:rFonts w:cs="Courier New"/>
          <w:i/>
          <w:szCs w:val="20"/>
          <w:lang w:eastAsia="ru-RU"/>
        </w:rPr>
        <w:t>"&lt;uri</w:t>
      </w:r>
      <w:r w:rsidR="00612AB3">
        <w:rPr>
          <w:rFonts w:cs="Courier New"/>
          <w:i/>
          <w:szCs w:val="20"/>
          <w:lang w:eastAsia="ru-RU"/>
        </w:rPr>
        <w:t>2</w:t>
      </w:r>
      <w:r w:rsidRPr="00265D3C">
        <w:rPr>
          <w:rFonts w:cs="Courier New"/>
          <w:i/>
          <w:szCs w:val="20"/>
          <w:lang w:eastAsia="ru-RU"/>
        </w:rPr>
        <w:t xml:space="preserve">&gt;" </w:t>
      </w:r>
      <w:r w:rsidRPr="00104E43">
        <w:rPr>
          <w:rFonts w:cs="Courier New"/>
          <w:szCs w:val="20"/>
          <w:lang w:eastAsia="ru-RU"/>
        </w:rPr>
        <w:t>revision=</w:t>
      </w:r>
      <w:r w:rsidRPr="003369BB">
        <w:rPr>
          <w:rFonts w:cs="Courier New"/>
          <w:szCs w:val="20"/>
          <w:lang w:eastAsia="ru-RU"/>
        </w:rPr>
        <w:t>"</w:t>
      </w:r>
      <w:r w:rsidRPr="00104E43">
        <w:rPr>
          <w:rFonts w:cs="Courier New"/>
          <w:szCs w:val="20"/>
          <w:lang w:eastAsia="ru-RU"/>
        </w:rPr>
        <w:t>&lt;revision&gt;</w:t>
      </w:r>
      <w:r w:rsidRPr="003369BB">
        <w:rPr>
          <w:rFonts w:cs="Courier New"/>
          <w:szCs w:val="20"/>
          <w:lang w:eastAsia="ru-RU"/>
        </w:rPr>
        <w:t>"</w:t>
      </w:r>
      <w:r w:rsidRPr="00104E43">
        <w:rPr>
          <w:rFonts w:cs="Courier New"/>
          <w:szCs w:val="20"/>
          <w:lang w:eastAsia="ru-RU"/>
        </w:rPr>
        <w:t>&gt;</w:t>
      </w:r>
    </w:p>
    <w:p w:rsidR="00945BB7" w:rsidRPr="00104E43"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612AB3"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EAP1004</w:t>
      </w:r>
      <w:r w:rsidRPr="00104E43">
        <w:rPr>
          <w:rFonts w:cs="Courier New"/>
          <w:szCs w:val="20"/>
          <w:lang w:eastAsia="ru-RU"/>
        </w:rPr>
        <w:t>: Interface uri=`&lt;uri</w:t>
      </w:r>
      <w:r w:rsidR="00612AB3">
        <w:rPr>
          <w:rFonts w:cs="Courier New"/>
          <w:szCs w:val="20"/>
          <w:lang w:eastAsia="ru-RU"/>
        </w:rPr>
        <w:t>1</w:t>
      </w:r>
      <w:r w:rsidRPr="00104E43">
        <w:rPr>
          <w:rFonts w:cs="Courier New"/>
          <w:szCs w:val="20"/>
          <w:lang w:eastAsia="ru-RU"/>
        </w:rPr>
        <w:t xml:space="preserve">&gt;` name=`&lt;interface&gt;` </w:t>
      </w:r>
      <w:r w:rsidR="009E6814" w:rsidRPr="009E6814">
        <w:rPr>
          <w:rFonts w:cs="Courier New"/>
          <w:szCs w:val="20"/>
          <w:lang w:eastAsia="ru-RU"/>
        </w:rPr>
        <w:t>ExternalTypes</w:t>
      </w:r>
      <w:r w:rsidR="00B740E9">
        <w:rPr>
          <w:rFonts w:cs="Courier New"/>
          <w:szCs w:val="20"/>
          <w:lang w:eastAsia="ru-RU"/>
        </w:rPr>
        <w:t>.</w:t>
      </w:r>
      <w:r w:rsidR="009E6814" w:rsidRPr="009E6814">
        <w:rPr>
          <w:rFonts w:cs="Courier New"/>
          <w:szCs w:val="20"/>
          <w:lang w:eastAsia="ru-RU"/>
        </w:rPr>
        <w:t>FromInterface</w:t>
      </w:r>
      <w:r w:rsidRPr="00104E43">
        <w:rPr>
          <w:rFonts w:cs="Courier New"/>
          <w:szCs w:val="20"/>
          <w:lang w:eastAsia="ru-RU"/>
        </w:rPr>
        <w:t xml:space="preserve"> uri=</w:t>
      </w:r>
      <w:r w:rsidRPr="00265D3C">
        <w:rPr>
          <w:rFonts w:cs="Courier New"/>
          <w:i/>
          <w:szCs w:val="20"/>
          <w:lang w:eastAsia="ru-RU"/>
        </w:rPr>
        <w:t>`&lt;uri</w:t>
      </w:r>
      <w:r w:rsidR="00612AB3">
        <w:rPr>
          <w:rFonts w:cs="Courier New"/>
          <w:i/>
          <w:szCs w:val="20"/>
          <w:lang w:eastAsia="ru-RU"/>
        </w:rPr>
        <w:t>2</w:t>
      </w:r>
      <w:r w:rsidRPr="00265D3C">
        <w:rPr>
          <w:rFonts w:cs="Courier New"/>
          <w:i/>
          <w:szCs w:val="20"/>
          <w:lang w:eastAsia="ru-RU"/>
        </w:rPr>
        <w:t>&gt;`</w:t>
      </w:r>
      <w:r w:rsidRPr="00104E43">
        <w:rPr>
          <w:rFonts w:cs="Courier New"/>
          <w:szCs w:val="20"/>
          <w:lang w:eastAsia="ru-RU"/>
        </w:rPr>
        <w:t xml:space="preserve"> revision=`&lt;re</w:t>
      </w:r>
      <w:r w:rsidR="009E6814">
        <w:rPr>
          <w:rFonts w:cs="Courier New"/>
          <w:szCs w:val="20"/>
          <w:lang w:eastAsia="ru-RU"/>
        </w:rPr>
        <w:t xml:space="preserve">vision&gt;` </w:t>
      </w:r>
      <w:r w:rsidR="009E6814" w:rsidRPr="009E6814">
        <w:rPr>
          <w:rFonts w:cs="Courier New"/>
          <w:szCs w:val="20"/>
          <w:lang w:eastAsia="ru-RU"/>
        </w:rPr>
        <w:t xml:space="preserve">- </w:t>
      </w:r>
      <w:r w:rsidR="00612AB3">
        <w:rPr>
          <w:rFonts w:cs="Courier New"/>
          <w:szCs w:val="20"/>
          <w:lang w:eastAsia="ru-RU"/>
        </w:rPr>
        <w:t>interface</w:t>
      </w:r>
      <w:r w:rsidR="009E6814" w:rsidRPr="009E6814">
        <w:rPr>
          <w:rFonts w:cs="Courier New"/>
          <w:szCs w:val="20"/>
          <w:lang w:eastAsia="ru-RU"/>
        </w:rPr>
        <w:t xml:space="preserve"> </w:t>
      </w:r>
      <w:r w:rsidR="009E6814" w:rsidRPr="00265D3C">
        <w:rPr>
          <w:rFonts w:cs="Courier New"/>
          <w:i/>
          <w:szCs w:val="20"/>
          <w:lang w:eastAsia="ru-RU"/>
        </w:rPr>
        <w:t>`&lt;uri</w:t>
      </w:r>
      <w:r w:rsidR="00612AB3">
        <w:rPr>
          <w:rFonts w:cs="Courier New"/>
          <w:i/>
          <w:szCs w:val="20"/>
          <w:lang w:eastAsia="ru-RU"/>
        </w:rPr>
        <w:t>2</w:t>
      </w:r>
      <w:r w:rsidR="009E6814" w:rsidRPr="00265D3C">
        <w:rPr>
          <w:rFonts w:cs="Courier New"/>
          <w:i/>
          <w:szCs w:val="20"/>
          <w:lang w:eastAsia="ru-RU"/>
        </w:rPr>
        <w:t>&gt;`</w:t>
      </w:r>
      <w:r w:rsidR="00612AB3">
        <w:rPr>
          <w:rFonts w:cs="Courier New"/>
          <w:szCs w:val="20"/>
          <w:lang w:eastAsia="ru-RU"/>
        </w:rPr>
        <w:t xml:space="preserve"> 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CA3061" w:rsidRDefault="0036701D" w:rsidP="0036701D">
      <w:pPr>
        <w:autoSpaceDE w:val="0"/>
        <w:autoSpaceDN w:val="0"/>
        <w:adjustRightInd w:val="0"/>
        <w:spacing w:after="0" w:line="240" w:lineRule="auto"/>
        <w:rPr>
          <w:rFonts w:cs="Courier New"/>
          <w:szCs w:val="20"/>
          <w:lang w:eastAsia="ru-RU"/>
        </w:rPr>
      </w:pPr>
      <w:r w:rsidRPr="00755BF1">
        <w:rPr>
          <w:rFonts w:cs="Courier New"/>
          <w:szCs w:val="20"/>
          <w:lang w:eastAsia="ru-RU"/>
        </w:rPr>
        <w:t>&lt;Interface uri="</w:t>
      </w:r>
      <w:r>
        <w:rPr>
          <w:rFonts w:cs="Courier New"/>
          <w:szCs w:val="20"/>
          <w:lang w:eastAsia="ru-RU"/>
        </w:rPr>
        <w:t>&lt;uri</w:t>
      </w:r>
      <w:r w:rsidR="00995E6D">
        <w:rPr>
          <w:rFonts w:cs="Courier New"/>
          <w:szCs w:val="20"/>
          <w:lang w:eastAsia="ru-RU"/>
        </w:rPr>
        <w:t>1</w:t>
      </w:r>
      <w:r>
        <w:rPr>
          <w:rFonts w:cs="Courier New"/>
          <w:szCs w:val="20"/>
          <w:lang w:eastAsia="ru-RU"/>
        </w:rPr>
        <w:t>&gt;</w:t>
      </w:r>
      <w:r w:rsidRPr="00755BF1">
        <w:rPr>
          <w:rFonts w:cs="Courier New"/>
          <w:szCs w:val="20"/>
          <w:lang w:eastAsia="ru-RU"/>
        </w:rPr>
        <w:t xml:space="preserve">" </w:t>
      </w:r>
      <w:r>
        <w:rPr>
          <w:rFonts w:cs="Courier New"/>
          <w:szCs w:val="20"/>
          <w:lang w:eastAsia="ru-RU"/>
        </w:rPr>
        <w:t>…&gt;</w:t>
      </w:r>
    </w:p>
    <w:p w:rsidR="0036701D" w:rsidRPr="0009252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92520">
        <w:rPr>
          <w:rFonts w:cs="Courier New"/>
          <w:szCs w:val="20"/>
          <w:lang w:eastAsia="ru-RU"/>
        </w:rPr>
        <w:t>&lt;ExternalTypes&gt;</w:t>
      </w:r>
    </w:p>
    <w:p w:rsidR="0036701D" w:rsidRPr="0009252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92520">
        <w:rPr>
          <w:rFonts w:cs="Courier New"/>
          <w:szCs w:val="20"/>
          <w:lang w:eastAsia="ru-RU"/>
        </w:rPr>
        <w:t>&lt;FromInterface uri="</w:t>
      </w:r>
      <w:r>
        <w:rPr>
          <w:rFonts w:cs="Courier New"/>
          <w:szCs w:val="20"/>
          <w:lang w:eastAsia="ru-RU"/>
        </w:rPr>
        <w:t>&lt;uri</w:t>
      </w:r>
      <w:r w:rsidR="00995E6D">
        <w:rPr>
          <w:rFonts w:cs="Courier New"/>
          <w:szCs w:val="20"/>
          <w:lang w:eastAsia="ru-RU"/>
        </w:rPr>
        <w:t>2</w:t>
      </w:r>
      <w:r>
        <w:rPr>
          <w:rFonts w:cs="Courier New"/>
          <w:szCs w:val="20"/>
          <w:lang w:eastAsia="ru-RU"/>
        </w:rPr>
        <w:t>&gt;</w:t>
      </w:r>
      <w:r w:rsidRPr="00092520">
        <w:rPr>
          <w:rFonts w:cs="Courier New"/>
          <w:szCs w:val="20"/>
          <w:lang w:eastAsia="ru-RU"/>
        </w:rPr>
        <w:t>"</w:t>
      </w:r>
      <w:r>
        <w:rPr>
          <w:rFonts w:cs="Courier New"/>
          <w:szCs w:val="20"/>
          <w:lang w:eastAsia="ru-RU"/>
        </w:rPr>
        <w:t xml:space="preserve"> …</w:t>
      </w:r>
      <w:r w:rsidRPr="00092520">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092520">
        <w:rPr>
          <w:rFonts w:cs="Courier New"/>
          <w:szCs w:val="20"/>
          <w:lang w:eastAsia="ru-RU"/>
        </w:rPr>
        <w:t xml:space="preserve">   </w:t>
      </w:r>
      <w:r w:rsidR="00995E6D">
        <w:rPr>
          <w:rFonts w:cs="Courier New"/>
          <w:szCs w:val="20"/>
          <w:lang w:eastAsia="ru-RU"/>
        </w:rPr>
        <w:t xml:space="preserve">  </w:t>
      </w:r>
      <w:r w:rsidRPr="00092520">
        <w:rPr>
          <w:rFonts w:cs="Courier New"/>
          <w:szCs w:val="20"/>
          <w:lang w:eastAsia="ru-RU"/>
        </w:rPr>
        <w:t xml:space="preserve"> &lt;ExternalType name=</w:t>
      </w:r>
      <w:r w:rsidRPr="00995E6D">
        <w:rPr>
          <w:rFonts w:cs="Courier New"/>
          <w:i/>
          <w:szCs w:val="20"/>
          <w:lang w:eastAsia="ru-RU"/>
        </w:rPr>
        <w:t>"&lt;name&gt;"</w:t>
      </w:r>
      <w:r w:rsidRPr="00092520">
        <w:rPr>
          <w:rFonts w:cs="Courier New"/>
          <w:szCs w:val="20"/>
          <w:lang w:eastAsia="ru-RU"/>
        </w:rPr>
        <w:t xml:space="preserve"> alias="</w:t>
      </w:r>
      <w:r>
        <w:rPr>
          <w:rFonts w:cs="Courier New"/>
          <w:szCs w:val="20"/>
          <w:lang w:eastAsia="ru-RU"/>
        </w:rPr>
        <w:t>&lt;alias name&gt;</w:t>
      </w:r>
      <w:r w:rsidRPr="00092520">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995E6D" w:rsidRDefault="0036701D" w:rsidP="0036701D">
      <w:pPr>
        <w:autoSpaceDE w:val="0"/>
        <w:autoSpaceDN w:val="0"/>
        <w:adjustRightInd w:val="0"/>
        <w:spacing w:after="0" w:line="240" w:lineRule="auto"/>
        <w:rPr>
          <w:rFonts w:ascii="Lucida Console" w:hAnsi="Lucida Console" w:cs="Courier New"/>
          <w:szCs w:val="20"/>
          <w:lang w:eastAsia="ru-RU"/>
        </w:rPr>
      </w:pPr>
      <w:r w:rsidRPr="00330696">
        <w:rPr>
          <w:rFonts w:ascii="Lucida Console" w:hAnsi="Lucida Console" w:cs="Courier New"/>
          <w:szCs w:val="20"/>
          <w:lang w:eastAsia="ru-RU"/>
        </w:rPr>
        <w:t xml:space="preserve">Lets </w:t>
      </w:r>
      <w:r w:rsidRPr="00995E6D">
        <w:rPr>
          <w:rFonts w:ascii="Lucida Console" w:hAnsi="Lucida Console" w:cs="Courier New"/>
          <w:i/>
          <w:szCs w:val="20"/>
          <w:lang w:eastAsia="ru-RU"/>
        </w:rPr>
        <w:t>&lt;name&gt;</w:t>
      </w:r>
      <w:r w:rsidRPr="00330696">
        <w:rPr>
          <w:rFonts w:ascii="Lucida Console" w:hAnsi="Lucida Console" w:cs="Courier New"/>
          <w:szCs w:val="20"/>
          <w:lang w:eastAsia="ru-RU"/>
        </w:rPr>
        <w:t xml:space="preserve"> is not defined</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EAP1102</w:t>
      </w:r>
      <w:r w:rsidRPr="00E95EEA">
        <w:rPr>
          <w:rFonts w:cs="Courier New"/>
          <w:szCs w:val="20"/>
          <w:lang w:eastAsia="ru-RU"/>
        </w:rPr>
        <w:t>: Interface `</w:t>
      </w:r>
      <w:r>
        <w:rPr>
          <w:rFonts w:cs="Courier New"/>
          <w:szCs w:val="20"/>
          <w:lang w:eastAsia="ru-RU"/>
        </w:rPr>
        <w:t>&lt;uri</w:t>
      </w:r>
      <w:r w:rsidR="00995E6D">
        <w:rPr>
          <w:rFonts w:cs="Courier New"/>
          <w:szCs w:val="20"/>
          <w:lang w:eastAsia="ru-RU"/>
        </w:rPr>
        <w:t>1</w:t>
      </w:r>
      <w:r>
        <w:rPr>
          <w:rFonts w:cs="Courier New"/>
          <w:szCs w:val="20"/>
          <w:lang w:eastAsia="ru-RU"/>
        </w:rPr>
        <w:t>&gt;</w:t>
      </w:r>
      <w:r w:rsidRPr="00E95EEA">
        <w:rPr>
          <w:rFonts w:cs="Courier New"/>
          <w:szCs w:val="20"/>
          <w:lang w:eastAsia="ru-RU"/>
        </w:rPr>
        <w:t>` ExternalType name (alias)=</w:t>
      </w:r>
      <w:r w:rsidRPr="00265D3C">
        <w:rPr>
          <w:rFonts w:cs="Courier New"/>
          <w:i/>
          <w:szCs w:val="20"/>
          <w:lang w:eastAsia="ru-RU"/>
        </w:rPr>
        <w:t xml:space="preserve">` </w:t>
      </w:r>
      <w:r w:rsidRPr="00995E6D">
        <w:rPr>
          <w:rFonts w:cs="Courier New"/>
          <w:szCs w:val="20"/>
          <w:lang w:eastAsia="ru-RU"/>
        </w:rPr>
        <w:t>&lt;alias name&gt;</w:t>
      </w:r>
      <w:r w:rsidRPr="00265D3C">
        <w:rPr>
          <w:rFonts w:cs="Courier New"/>
          <w:i/>
          <w:szCs w:val="20"/>
          <w:lang w:eastAsia="ru-RU"/>
        </w:rPr>
        <w:t>`</w:t>
      </w:r>
      <w:r w:rsidRPr="00E95EEA">
        <w:rPr>
          <w:rFonts w:cs="Courier New"/>
          <w:szCs w:val="20"/>
          <w:lang w:eastAsia="ru-RU"/>
        </w:rPr>
        <w:t xml:space="preserve"> - appType `</w:t>
      </w:r>
      <w:r>
        <w:rPr>
          <w:rFonts w:cs="Courier New"/>
          <w:szCs w:val="20"/>
          <w:lang w:eastAsia="ru-RU"/>
        </w:rPr>
        <w:t>&lt;uri</w:t>
      </w:r>
      <w:r w:rsidR="00995E6D">
        <w:rPr>
          <w:rFonts w:cs="Courier New"/>
          <w:szCs w:val="20"/>
          <w:lang w:eastAsia="ru-RU"/>
        </w:rPr>
        <w:t>2</w:t>
      </w:r>
      <w:r w:rsidRPr="00E95EEA">
        <w:rPr>
          <w:rFonts w:cs="Courier New"/>
          <w:szCs w:val="20"/>
          <w:lang w:eastAsia="ru-RU"/>
        </w:rPr>
        <w:t>.</w:t>
      </w:r>
      <w:r w:rsidRPr="00995E6D">
        <w:rPr>
          <w:rFonts w:cs="Courier New"/>
          <w:szCs w:val="20"/>
          <w:lang w:eastAsia="ru-RU"/>
        </w:rPr>
        <w:t>alias</w:t>
      </w:r>
      <w:r w:rsidRPr="002064F1">
        <w:rPr>
          <w:rFonts w:cs="Courier New"/>
          <w:i/>
          <w:szCs w:val="20"/>
          <w:lang w:eastAsia="ru-RU"/>
        </w:rPr>
        <w:t xml:space="preserve"> </w:t>
      </w:r>
      <w:r w:rsidRPr="00995E6D">
        <w:rPr>
          <w:rFonts w:cs="Courier New"/>
          <w:szCs w:val="20"/>
          <w:lang w:eastAsia="ru-RU"/>
        </w:rPr>
        <w:t>name</w:t>
      </w:r>
      <w:r>
        <w:rPr>
          <w:rFonts w:cs="Courier New"/>
          <w:szCs w:val="20"/>
          <w:lang w:eastAsia="ru-RU"/>
        </w:rPr>
        <w:t>&gt;</w:t>
      </w:r>
      <w:r w:rsidRPr="00E95EEA">
        <w:rPr>
          <w:rFonts w:cs="Courier New"/>
          <w:szCs w:val="20"/>
          <w:lang w:eastAsia="ru-RU"/>
        </w:rPr>
        <w:t xml:space="preserve">` </w:t>
      </w:r>
      <w:r w:rsidR="00995E6D">
        <w:rPr>
          <w:rFonts w:cs="Courier New"/>
          <w:szCs w:val="20"/>
          <w:lang w:eastAsia="ru-RU"/>
        </w:rPr>
        <w:t>not found</w:t>
      </w:r>
    </w:p>
    <w:p w:rsidR="004A549A" w:rsidRDefault="004A549A"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FE637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&lt;GroupType name="</w:t>
      </w:r>
      <w:r>
        <w:rPr>
          <w:rFonts w:cs="Courier New"/>
          <w:szCs w:val="20"/>
          <w:lang w:eastAsia="ru-RU"/>
        </w:rPr>
        <w:t>&lt;group</w:t>
      </w:r>
      <w:r w:rsidR="00022F8D">
        <w:rPr>
          <w:rFonts w:cs="Courier New"/>
          <w:szCs w:val="20"/>
          <w:lang w:eastAsia="ru-RU"/>
        </w:rPr>
        <w:t>T</w:t>
      </w:r>
      <w:r>
        <w:rPr>
          <w:rFonts w:cs="Courier New"/>
          <w:szCs w:val="20"/>
          <w:lang w:eastAsia="ru-RU"/>
        </w:rPr>
        <w:t>ype</w:t>
      </w:r>
      <w:r w:rsidR="00022F8D">
        <w:rPr>
          <w:rFonts w:cs="Courier New"/>
          <w:szCs w:val="20"/>
          <w:lang w:eastAsia="ru-RU"/>
        </w:rPr>
        <w:t>1</w:t>
      </w:r>
      <w:r>
        <w:rPr>
          <w:rFonts w:cs="Courier New"/>
          <w:szCs w:val="20"/>
          <w:lang w:eastAsia="ru-RU"/>
        </w:rPr>
        <w:t>&gt;</w:t>
      </w:r>
      <w:r w:rsidRPr="00FE637C">
        <w:rPr>
          <w:rFonts w:cs="Courier New"/>
          <w:szCs w:val="20"/>
          <w:lang w:eastAsia="ru-RU"/>
        </w:rPr>
        <w:t>"&gt;</w:t>
      </w:r>
    </w:p>
    <w:p w:rsidR="0036701D" w:rsidRPr="00FE637C" w:rsidRDefault="0036701D" w:rsidP="0036701D">
      <w:pPr>
        <w:autoSpaceDE w:val="0"/>
        <w:autoSpaceDN w:val="0"/>
        <w:adjustRightInd w:val="0"/>
        <w:spacing w:after="0" w:line="240" w:lineRule="auto"/>
        <w:rPr>
          <w:rFonts w:cs="Courier New"/>
          <w:szCs w:val="20"/>
          <w:lang w:eastAsia="ru-RU"/>
        </w:rPr>
      </w:pPr>
      <w:r w:rsidRPr="00FE637C">
        <w:rPr>
          <w:rFonts w:cs="Courier New"/>
          <w:szCs w:val="20"/>
          <w:lang w:eastAsia="ru-RU"/>
        </w:rPr>
        <w:t xml:space="preserve">  </w:t>
      </w:r>
      <w:r>
        <w:rPr>
          <w:rFonts w:cs="Courier New"/>
          <w:szCs w:val="20"/>
          <w:lang w:eastAsia="ru-RU"/>
        </w:rPr>
        <w:t xml:space="preserve">  </w:t>
      </w:r>
      <w:r w:rsidRPr="00FE637C">
        <w:rPr>
          <w:rFonts w:cs="Courier New"/>
          <w:szCs w:val="20"/>
          <w:lang w:eastAsia="ru-RU"/>
        </w:rPr>
        <w:t>&lt;Object name="object</w:t>
      </w:r>
      <w:r w:rsidR="00022F8D">
        <w:rPr>
          <w:rFonts w:cs="Courier New"/>
          <w:szCs w:val="20"/>
          <w:lang w:eastAsia="ru-RU"/>
        </w:rPr>
        <w:t>1</w:t>
      </w:r>
      <w:r w:rsidRPr="00FE637C">
        <w:rPr>
          <w:rFonts w:cs="Courier New"/>
          <w:szCs w:val="20"/>
          <w:lang w:eastAsia="ru-RU"/>
        </w:rPr>
        <w:t>" type=</w:t>
      </w:r>
      <w:r w:rsidRPr="00995E6D">
        <w:rPr>
          <w:rFonts w:cs="Courier New"/>
          <w:i/>
          <w:szCs w:val="20"/>
          <w:lang w:eastAsia="ru-RU"/>
        </w:rPr>
        <w:t>"</w:t>
      </w:r>
      <w:r w:rsidR="00022F8D" w:rsidRPr="00995E6D">
        <w:rPr>
          <w:rFonts w:cs="Courier New"/>
          <w:i/>
          <w:szCs w:val="20"/>
          <w:lang w:eastAsia="ru-RU"/>
        </w:rPr>
        <w:t>z1</w:t>
      </w:r>
      <w:r w:rsidRPr="00995E6D">
        <w:rPr>
          <w:rFonts w:cs="Courier New"/>
          <w:i/>
          <w:szCs w:val="20"/>
          <w:lang w:eastAsia="ru-RU"/>
        </w:rPr>
        <w:t>"</w:t>
      </w:r>
      <w:r w:rsidRPr="00FE637C">
        <w:rPr>
          <w:rFonts w:cs="Courier New"/>
          <w:szCs w:val="20"/>
          <w:lang w:eastAsia="ru-RU"/>
        </w:rPr>
        <w:t>/&gt;</w:t>
      </w:r>
    </w:p>
    <w:p w:rsidR="0036701D" w:rsidRPr="00FE637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&lt;/GroupType&gt;</w:t>
      </w:r>
    </w:p>
    <w:p w:rsidR="00022F8D" w:rsidRPr="00FE637C" w:rsidRDefault="00022F8D" w:rsidP="00022F8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&lt;GroupType name="</w:t>
      </w:r>
      <w:r>
        <w:rPr>
          <w:rFonts w:cs="Courier New"/>
          <w:szCs w:val="20"/>
          <w:lang w:eastAsia="ru-RU"/>
        </w:rPr>
        <w:t>&lt;groupType2&gt;</w:t>
      </w:r>
      <w:r w:rsidRPr="00FE637C">
        <w:rPr>
          <w:rFonts w:cs="Courier New"/>
          <w:szCs w:val="20"/>
          <w:lang w:eastAsia="ru-RU"/>
        </w:rPr>
        <w:t>"&gt;</w:t>
      </w:r>
    </w:p>
    <w:p w:rsidR="00022F8D" w:rsidRPr="00FE637C" w:rsidRDefault="00022F8D" w:rsidP="00022F8D">
      <w:pPr>
        <w:autoSpaceDE w:val="0"/>
        <w:autoSpaceDN w:val="0"/>
        <w:adjustRightInd w:val="0"/>
        <w:spacing w:after="0" w:line="240" w:lineRule="auto"/>
        <w:rPr>
          <w:rFonts w:cs="Courier New"/>
          <w:szCs w:val="20"/>
          <w:lang w:eastAsia="ru-RU"/>
        </w:rPr>
      </w:pPr>
      <w:r w:rsidRPr="00FE637C">
        <w:rPr>
          <w:rFonts w:cs="Courier New"/>
          <w:szCs w:val="20"/>
          <w:lang w:eastAsia="ru-RU"/>
        </w:rPr>
        <w:t xml:space="preserve">  </w:t>
      </w:r>
      <w:r>
        <w:rPr>
          <w:rFonts w:cs="Courier New"/>
          <w:szCs w:val="20"/>
          <w:lang w:eastAsia="ru-RU"/>
        </w:rPr>
        <w:t xml:space="preserve">  </w:t>
      </w:r>
      <w:r w:rsidRPr="00FE637C">
        <w:rPr>
          <w:rFonts w:cs="Courier New"/>
          <w:szCs w:val="20"/>
          <w:lang w:eastAsia="ru-RU"/>
        </w:rPr>
        <w:t>&lt;Object name="object</w:t>
      </w:r>
      <w:r>
        <w:rPr>
          <w:rFonts w:cs="Courier New"/>
          <w:szCs w:val="20"/>
          <w:lang w:eastAsia="ru-RU"/>
        </w:rPr>
        <w:t>2</w:t>
      </w:r>
      <w:r w:rsidRPr="00FE637C">
        <w:rPr>
          <w:rFonts w:cs="Courier New"/>
          <w:szCs w:val="20"/>
          <w:lang w:eastAsia="ru-RU"/>
        </w:rPr>
        <w:t>" type=</w:t>
      </w:r>
      <w:r w:rsidRPr="00995E6D">
        <w:rPr>
          <w:rFonts w:cs="Courier New"/>
          <w:i/>
          <w:szCs w:val="20"/>
          <w:lang w:eastAsia="ru-RU"/>
        </w:rPr>
        <w:t>"z2"</w:t>
      </w:r>
      <w:r w:rsidRPr="00FE637C">
        <w:rPr>
          <w:rFonts w:cs="Courier New"/>
          <w:szCs w:val="20"/>
          <w:lang w:eastAsia="ru-RU"/>
        </w:rPr>
        <w:t>/&gt;</w:t>
      </w:r>
    </w:p>
    <w:p w:rsidR="00945BB7" w:rsidRDefault="00945BB7" w:rsidP="00022F8D">
      <w:pPr>
        <w:autoSpaceDE w:val="0"/>
        <w:autoSpaceDN w:val="0"/>
        <w:adjustRightInd w:val="0"/>
        <w:spacing w:after="0" w:line="240" w:lineRule="auto"/>
        <w:rPr>
          <w:rFonts w:cs="Courier New"/>
          <w:szCs w:val="20"/>
          <w:lang w:eastAsia="ru-RU"/>
        </w:rPr>
      </w:pPr>
      <w:r>
        <w:rPr>
          <w:rFonts w:cs="Courier New"/>
          <w:szCs w:val="20"/>
          <w:lang w:eastAsia="ru-RU"/>
        </w:rPr>
        <w:t>…</w:t>
      </w:r>
    </w:p>
    <w:p w:rsidR="00995E6D" w:rsidRPr="00995E6D" w:rsidRDefault="00995E6D" w:rsidP="00022F8D">
      <w:pPr>
        <w:autoSpaceDE w:val="0"/>
        <w:autoSpaceDN w:val="0"/>
        <w:adjustRightInd w:val="0"/>
        <w:spacing w:after="0" w:line="240" w:lineRule="auto"/>
        <w:rPr>
          <w:rFonts w:ascii="Lucida Console" w:hAnsi="Lucida Console" w:cs="Courier New"/>
          <w:szCs w:val="20"/>
          <w:lang w:eastAsia="ru-RU"/>
        </w:rPr>
      </w:pPr>
      <w:r w:rsidRPr="00330696">
        <w:rPr>
          <w:rFonts w:ascii="Lucida Console" w:hAnsi="Lucida Console" w:cs="Courier New"/>
          <w:szCs w:val="20"/>
          <w:lang w:eastAsia="ru-RU"/>
        </w:rPr>
        <w:lastRenderedPageBreak/>
        <w:t xml:space="preserve">Lets </w:t>
      </w:r>
      <w:r>
        <w:rPr>
          <w:rFonts w:ascii="Lucida Console" w:hAnsi="Lucida Console" w:cs="Courier New"/>
          <w:i/>
          <w:szCs w:val="20"/>
          <w:lang w:eastAsia="ru-RU"/>
        </w:rPr>
        <w:t>z1 and z2</w:t>
      </w:r>
      <w:r w:rsidRPr="00330696">
        <w:rPr>
          <w:rFonts w:ascii="Lucida Console" w:hAnsi="Lucida Console" w:cs="Courier New"/>
          <w:szCs w:val="20"/>
          <w:lang w:eastAsia="ru-RU"/>
        </w:rPr>
        <w:t xml:space="preserve"> </w:t>
      </w:r>
      <w:r w:rsidR="00E147B6">
        <w:rPr>
          <w:rFonts w:ascii="Lucida Console" w:hAnsi="Lucida Console" w:cs="Courier New"/>
          <w:szCs w:val="20"/>
          <w:lang w:eastAsia="ru-RU"/>
        </w:rPr>
        <w:t>are</w:t>
      </w:r>
      <w:r w:rsidRPr="00330696">
        <w:rPr>
          <w:rFonts w:ascii="Lucida Console" w:hAnsi="Lucida Console" w:cs="Courier New"/>
          <w:szCs w:val="20"/>
          <w:lang w:eastAsia="ru-RU"/>
        </w:rPr>
        <w:t xml:space="preserve"> not defined</w:t>
      </w:r>
    </w:p>
    <w:p w:rsidR="00022F8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EAP1401</w:t>
      </w:r>
      <w:r w:rsidRPr="000F4194">
        <w:rPr>
          <w:rFonts w:cs="Courier New"/>
          <w:szCs w:val="20"/>
          <w:lang w:eastAsia="ru-RU"/>
        </w:rPr>
        <w:t xml:space="preserve">: There </w:t>
      </w:r>
      <w:r>
        <w:rPr>
          <w:rFonts w:cs="Courier New"/>
          <w:szCs w:val="20"/>
          <w:lang w:eastAsia="ru-RU"/>
        </w:rPr>
        <w:t>is [</w:t>
      </w:r>
      <w:r w:rsidRPr="000F4194">
        <w:rPr>
          <w:rFonts w:cs="Courier New"/>
          <w:szCs w:val="20"/>
          <w:lang w:eastAsia="ru-RU"/>
        </w:rPr>
        <w:t>are</w:t>
      </w:r>
      <w:r>
        <w:rPr>
          <w:rFonts w:cs="Courier New"/>
          <w:szCs w:val="20"/>
          <w:lang w:eastAsia="ru-RU"/>
        </w:rPr>
        <w:t>]</w:t>
      </w:r>
      <w:r w:rsidRPr="000F4194">
        <w:rPr>
          <w:rFonts w:cs="Courier New"/>
          <w:szCs w:val="20"/>
          <w:lang w:eastAsia="ru-RU"/>
        </w:rPr>
        <w:t xml:space="preserve"> unresolved type</w:t>
      </w:r>
      <w:r>
        <w:rPr>
          <w:rFonts w:cs="Courier New"/>
          <w:szCs w:val="20"/>
          <w:lang w:eastAsia="ru-RU"/>
        </w:rPr>
        <w:t>[</w:t>
      </w:r>
      <w:r w:rsidRPr="000F4194">
        <w:rPr>
          <w:rFonts w:cs="Courier New"/>
          <w:szCs w:val="20"/>
          <w:lang w:eastAsia="ru-RU"/>
        </w:rPr>
        <w:t>s</w:t>
      </w:r>
      <w:r>
        <w:rPr>
          <w:rFonts w:cs="Courier New"/>
          <w:szCs w:val="20"/>
          <w:lang w:eastAsia="ru-RU"/>
        </w:rPr>
        <w:t>]</w:t>
      </w:r>
      <w:r w:rsidR="00022F8D">
        <w:rPr>
          <w:rFonts w:cs="Courier New"/>
          <w:szCs w:val="20"/>
          <w:lang w:eastAsia="ru-RU"/>
        </w:rPr>
        <w:t xml:space="preserve"> -</w:t>
      </w:r>
      <w:r w:rsidRPr="000F4194">
        <w:rPr>
          <w:rFonts w:cs="Courier New"/>
          <w:szCs w:val="20"/>
          <w:lang w:eastAsia="ru-RU"/>
        </w:rPr>
        <w:t xml:space="preserve"> interface=</w:t>
      </w:r>
      <w:r>
        <w:rPr>
          <w:rFonts w:cs="Courier New"/>
          <w:szCs w:val="20"/>
          <w:lang w:eastAsia="ru-RU"/>
        </w:rPr>
        <w:t>`&lt;interface&gt;`</w:t>
      </w:r>
      <w:r w:rsidRPr="000F4194">
        <w:rPr>
          <w:rFonts w:cs="Courier New"/>
          <w:szCs w:val="20"/>
          <w:lang w:eastAsia="ru-RU"/>
        </w:rPr>
        <w:t xml:space="preserve">: </w:t>
      </w:r>
      <w:r w:rsidRPr="00FE637C">
        <w:rPr>
          <w:rFonts w:cs="Courier New"/>
          <w:szCs w:val="20"/>
          <w:lang w:eastAsia="ru-RU"/>
        </w:rPr>
        <w:t>type=</w:t>
      </w:r>
      <w:r w:rsidRPr="00995E6D">
        <w:rPr>
          <w:rFonts w:cs="Courier New"/>
          <w:i/>
          <w:szCs w:val="20"/>
          <w:lang w:eastAsia="ru-RU"/>
        </w:rPr>
        <w:t>`</w:t>
      </w:r>
      <w:r w:rsidR="00022F8D" w:rsidRPr="00995E6D">
        <w:rPr>
          <w:rFonts w:cs="Courier New"/>
          <w:i/>
          <w:szCs w:val="20"/>
          <w:lang w:eastAsia="ru-RU"/>
        </w:rPr>
        <w:t>z1</w:t>
      </w:r>
      <w:r w:rsidRPr="00995E6D">
        <w:rPr>
          <w:rFonts w:cs="Courier New"/>
          <w:i/>
          <w:szCs w:val="20"/>
          <w:lang w:eastAsia="ru-RU"/>
        </w:rPr>
        <w:t>`</w:t>
      </w:r>
      <w:r w:rsidRPr="000F4194">
        <w:rPr>
          <w:rFonts w:cs="Courier New"/>
          <w:szCs w:val="20"/>
          <w:lang w:eastAsia="ru-RU"/>
        </w:rPr>
        <w:t xml:space="preserve">, </w:t>
      </w:r>
      <w:r w:rsidRPr="00FE637C">
        <w:rPr>
          <w:rFonts w:cs="Courier New"/>
          <w:szCs w:val="20"/>
          <w:lang w:eastAsia="ru-RU"/>
        </w:rPr>
        <w:t>GroupType=</w:t>
      </w:r>
      <w:r w:rsidR="009F399F">
        <w:rPr>
          <w:rFonts w:cs="Courier New"/>
          <w:szCs w:val="20"/>
          <w:lang w:eastAsia="ru-RU"/>
        </w:rPr>
        <w:t xml:space="preserve"> </w:t>
      </w:r>
      <w:r>
        <w:rPr>
          <w:rFonts w:cs="Courier New"/>
          <w:szCs w:val="20"/>
          <w:lang w:eastAsia="ru-RU"/>
        </w:rPr>
        <w:t>`&lt;group</w:t>
      </w:r>
      <w:r w:rsidR="00022F8D">
        <w:rPr>
          <w:rFonts w:cs="Courier New"/>
          <w:szCs w:val="20"/>
          <w:lang w:eastAsia="ru-RU"/>
        </w:rPr>
        <w:t>T</w:t>
      </w:r>
      <w:r>
        <w:rPr>
          <w:rFonts w:cs="Courier New"/>
          <w:szCs w:val="20"/>
          <w:lang w:eastAsia="ru-RU"/>
        </w:rPr>
        <w:t>ype</w:t>
      </w:r>
      <w:r w:rsidR="00022F8D">
        <w:rPr>
          <w:rFonts w:cs="Courier New"/>
          <w:szCs w:val="20"/>
          <w:lang w:eastAsia="ru-RU"/>
        </w:rPr>
        <w:t>1</w:t>
      </w:r>
      <w:r>
        <w:rPr>
          <w:rFonts w:cs="Courier New"/>
          <w:szCs w:val="20"/>
          <w:lang w:eastAsia="ru-RU"/>
        </w:rPr>
        <w:t>&gt;</w:t>
      </w:r>
      <w:r w:rsidRPr="000F4194">
        <w:rPr>
          <w:rFonts w:cs="Courier New"/>
          <w:szCs w:val="20"/>
          <w:lang w:eastAsia="ru-RU"/>
        </w:rPr>
        <w:t>`</w:t>
      </w:r>
      <w:r w:rsidR="00022F8D">
        <w:rPr>
          <w:rFonts w:cs="Courier New"/>
          <w:szCs w:val="20"/>
          <w:lang w:eastAsia="ru-RU"/>
        </w:rPr>
        <w:t>,</w:t>
      </w:r>
      <w:r w:rsidR="00022F8D" w:rsidRPr="00022F8D">
        <w:rPr>
          <w:rFonts w:cs="Courier New"/>
          <w:szCs w:val="20"/>
          <w:lang w:eastAsia="ru-RU"/>
        </w:rPr>
        <w:t xml:space="preserve"> </w:t>
      </w:r>
      <w:r w:rsidR="00022F8D" w:rsidRPr="00FE637C">
        <w:rPr>
          <w:rFonts w:cs="Courier New"/>
          <w:szCs w:val="20"/>
          <w:lang w:eastAsia="ru-RU"/>
        </w:rPr>
        <w:t>type=</w:t>
      </w:r>
      <w:r w:rsidR="009F399F">
        <w:rPr>
          <w:rFonts w:cs="Courier New"/>
          <w:szCs w:val="20"/>
          <w:lang w:eastAsia="ru-RU"/>
        </w:rPr>
        <w:t xml:space="preserve"> </w:t>
      </w:r>
      <w:r w:rsidR="00022F8D" w:rsidRPr="00995E6D">
        <w:rPr>
          <w:rFonts w:cs="Courier New"/>
          <w:i/>
          <w:szCs w:val="20"/>
          <w:lang w:eastAsia="ru-RU"/>
        </w:rPr>
        <w:t>`z2`</w:t>
      </w:r>
      <w:r w:rsidR="00022F8D" w:rsidRPr="000F4194">
        <w:rPr>
          <w:rFonts w:cs="Courier New"/>
          <w:szCs w:val="20"/>
          <w:lang w:eastAsia="ru-RU"/>
        </w:rPr>
        <w:t xml:space="preserve">, </w:t>
      </w:r>
      <w:r w:rsidR="00022F8D" w:rsidRPr="00FE637C">
        <w:rPr>
          <w:rFonts w:cs="Courier New"/>
          <w:szCs w:val="20"/>
          <w:lang w:eastAsia="ru-RU"/>
        </w:rPr>
        <w:t>GroupType=</w:t>
      </w:r>
      <w:r w:rsidR="009F399F">
        <w:rPr>
          <w:rFonts w:cs="Courier New"/>
          <w:szCs w:val="20"/>
          <w:lang w:eastAsia="ru-RU"/>
        </w:rPr>
        <w:t xml:space="preserve"> </w:t>
      </w:r>
      <w:r w:rsidR="00022F8D">
        <w:rPr>
          <w:rFonts w:cs="Courier New"/>
          <w:szCs w:val="20"/>
          <w:lang w:eastAsia="ru-RU"/>
        </w:rPr>
        <w:t>`&lt;groupType2&gt;</w:t>
      </w:r>
      <w:r w:rsidR="00022F8D" w:rsidRPr="000F4194">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9312C">
        <w:rPr>
          <w:rFonts w:cs="Courier New"/>
          <w:szCs w:val="20"/>
          <w:lang w:eastAsia="ru-RU"/>
        </w:rPr>
        <w:t>&lt;NumericType name="</w:t>
      </w:r>
      <w:r>
        <w:rPr>
          <w:rFonts w:cs="Courier New"/>
          <w:szCs w:val="20"/>
          <w:lang w:eastAsia="ru-RU"/>
        </w:rPr>
        <w:t>&lt;name&gt;</w:t>
      </w:r>
      <w:r w:rsidRPr="0069312C">
        <w:rPr>
          <w:rFonts w:cs="Courier New"/>
          <w:szCs w:val="20"/>
          <w:lang w:eastAsia="ru-RU"/>
        </w:rPr>
        <w:t>" units=</w:t>
      </w:r>
      <w:r w:rsidRPr="00730C50">
        <w:rPr>
          <w:rFonts w:cs="Courier New"/>
          <w:i/>
          <w:szCs w:val="20"/>
          <w:lang w:eastAsia="ru-RU"/>
        </w:rPr>
        <w:t xml:space="preserve">" </w:t>
      </w:r>
      <w:r w:rsidR="00312B83">
        <w:rPr>
          <w:rFonts w:cs="Courier New"/>
          <w:i/>
          <w:szCs w:val="20"/>
          <w:lang w:eastAsia="ru-RU"/>
        </w:rPr>
        <w:t xml:space="preserve"> </w:t>
      </w:r>
      <w:r w:rsidRPr="00730C50">
        <w:rPr>
          <w:rFonts w:cs="Courier New"/>
          <w:i/>
          <w:szCs w:val="20"/>
          <w:lang w:eastAsia="ru-RU"/>
        </w:rPr>
        <w:t>kw"</w:t>
      </w:r>
      <w:r>
        <w:rPr>
          <w:rFonts w:cs="Courier New"/>
          <w:szCs w:val="20"/>
          <w:lang w:eastAsia="ru-RU"/>
        </w:rPr>
        <w:t>/</w:t>
      </w:r>
      <w:r w:rsidRPr="0069312C">
        <w:rPr>
          <w:rFonts w:cs="Courier New"/>
          <w:szCs w:val="20"/>
          <w:lang w:eastAsia="ru-RU"/>
        </w:rPr>
        <w:t>&gt;</w:t>
      </w:r>
    </w:p>
    <w:p w:rsidR="00945BB7" w:rsidRPr="0069312C"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9C754F"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EAP1502</w:t>
      </w:r>
      <w:r w:rsidRPr="00021F7F">
        <w:rPr>
          <w:rFonts w:cs="Courier New"/>
          <w:szCs w:val="20"/>
          <w:lang w:eastAsia="ru-RU"/>
        </w:rPr>
        <w:t>: Interface name=</w:t>
      </w:r>
      <w:r>
        <w:rPr>
          <w:rFonts w:cs="Courier New"/>
          <w:szCs w:val="20"/>
          <w:lang w:eastAsia="ru-RU"/>
        </w:rPr>
        <w:t>`&lt;interface&gt;`</w:t>
      </w:r>
      <w:r w:rsidRPr="00021F7F">
        <w:rPr>
          <w:rFonts w:cs="Courier New"/>
          <w:szCs w:val="20"/>
          <w:lang w:eastAsia="ru-RU"/>
        </w:rPr>
        <w:t xml:space="preserve"> NumericType name=`</w:t>
      </w:r>
      <w:r>
        <w:rPr>
          <w:rFonts w:cs="Courier New"/>
          <w:szCs w:val="20"/>
          <w:lang w:eastAsia="ru-RU"/>
        </w:rPr>
        <w:t>&lt;name&gt;</w:t>
      </w:r>
      <w:r w:rsidRPr="00021F7F">
        <w:rPr>
          <w:rFonts w:cs="Courier New"/>
          <w:szCs w:val="20"/>
          <w:lang w:eastAsia="ru-RU"/>
        </w:rPr>
        <w:t>` units=</w:t>
      </w:r>
      <w:r w:rsidRPr="00730C50">
        <w:rPr>
          <w:rFonts w:cs="Courier New"/>
          <w:i/>
          <w:szCs w:val="20"/>
          <w:lang w:eastAsia="ru-RU"/>
        </w:rPr>
        <w:t xml:space="preserve">` </w:t>
      </w:r>
      <w:r w:rsidR="00312B83">
        <w:rPr>
          <w:rFonts w:cs="Courier New"/>
          <w:i/>
          <w:szCs w:val="20"/>
          <w:lang w:eastAsia="ru-RU"/>
        </w:rPr>
        <w:t xml:space="preserve"> </w:t>
      </w:r>
      <w:r w:rsidRPr="00730C50">
        <w:rPr>
          <w:rFonts w:cs="Courier New"/>
          <w:i/>
          <w:szCs w:val="20"/>
          <w:lang w:eastAsia="ru-RU"/>
        </w:rPr>
        <w:t>kw`</w:t>
      </w:r>
      <w:r w:rsidRPr="00021F7F">
        <w:rPr>
          <w:rFonts w:cs="Courier New"/>
          <w:szCs w:val="20"/>
          <w:lang w:eastAsia="ru-RU"/>
        </w:rPr>
        <w:t xml:space="preserve"> - </w:t>
      </w:r>
      <w:r w:rsidR="009C754F" w:rsidRPr="009C754F">
        <w:rPr>
          <w:rFonts w:cs="Courier New"/>
          <w:szCs w:val="20"/>
          <w:lang w:eastAsia="ru-RU"/>
        </w:rPr>
        <w:t>leading or trailing white space is not allowed</w:t>
      </w:r>
      <w:r w:rsidR="00E147B6">
        <w:rPr>
          <w:rFonts w:cs="Courier New"/>
          <w:szCs w:val="20"/>
          <w:lang w:eastAsia="ru-RU"/>
        </w:rPr>
        <w:t xml:space="preserve"> in units attribute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9312C">
        <w:rPr>
          <w:rFonts w:cs="Courier New"/>
          <w:szCs w:val="20"/>
          <w:lang w:eastAsia="ru-RU"/>
        </w:rPr>
        <w:t>&lt;NumericType name="</w:t>
      </w:r>
      <w:r>
        <w:rPr>
          <w:rFonts w:cs="Courier New"/>
          <w:szCs w:val="20"/>
          <w:lang w:eastAsia="ru-RU"/>
        </w:rPr>
        <w:t>&lt;name&gt;</w:t>
      </w:r>
      <w:r w:rsidRPr="0069312C">
        <w:rPr>
          <w:rFonts w:cs="Courier New"/>
          <w:szCs w:val="20"/>
          <w:lang w:eastAsia="ru-RU"/>
        </w:rPr>
        <w:t xml:space="preserve">"&gt;&lt;Range </w:t>
      </w:r>
      <w:r w:rsidRPr="00730C50">
        <w:rPr>
          <w:rFonts w:cs="Courier New"/>
          <w:i/>
          <w:szCs w:val="20"/>
          <w:lang w:eastAsia="ru-RU"/>
        </w:rPr>
        <w:t>min="0" max="1" step="0"</w:t>
      </w:r>
      <w:r w:rsidRPr="0069312C">
        <w:rPr>
          <w:rFonts w:cs="Courier New"/>
          <w:szCs w:val="20"/>
          <w:lang w:eastAsia="ru-RU"/>
        </w:rPr>
        <w:t>/&gt;&lt;/NumericType&gt;</w:t>
      </w:r>
    </w:p>
    <w:p w:rsidR="00945BB7" w:rsidRPr="0069312C"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1A5A31"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EAP1503</w:t>
      </w:r>
      <w:r w:rsidRPr="0069312C">
        <w:rPr>
          <w:rFonts w:cs="Courier New"/>
          <w:szCs w:val="20"/>
          <w:lang w:eastAsia="ru-RU"/>
        </w:rPr>
        <w:t>: Interface name=</w:t>
      </w:r>
      <w:r>
        <w:rPr>
          <w:rFonts w:cs="Courier New"/>
          <w:szCs w:val="20"/>
          <w:lang w:eastAsia="ru-RU"/>
        </w:rPr>
        <w:t>`&lt;interface&gt;`</w:t>
      </w:r>
      <w:r w:rsidRPr="0069312C">
        <w:rPr>
          <w:rFonts w:cs="Courier New"/>
          <w:szCs w:val="20"/>
          <w:lang w:eastAsia="ru-RU"/>
        </w:rPr>
        <w:t xml:space="preserve"> NumericType name=`</w:t>
      </w:r>
      <w:r>
        <w:rPr>
          <w:rFonts w:cs="Courier New"/>
          <w:szCs w:val="20"/>
          <w:lang w:eastAsia="ru-RU"/>
        </w:rPr>
        <w:t>&lt;name&gt;</w:t>
      </w:r>
      <w:r w:rsidRPr="0069312C">
        <w:rPr>
          <w:rFonts w:cs="Courier New"/>
          <w:szCs w:val="20"/>
          <w:lang w:eastAsia="ru-RU"/>
        </w:rPr>
        <w:t>` Range</w:t>
      </w:r>
      <w:r w:rsidR="001A5A31">
        <w:rPr>
          <w:rFonts w:cs="Courier New"/>
          <w:szCs w:val="20"/>
          <w:lang w:eastAsia="ru-RU"/>
        </w:rPr>
        <w:t>:</w:t>
      </w:r>
      <w:r w:rsidRPr="0069312C">
        <w:rPr>
          <w:rFonts w:cs="Courier New"/>
          <w:szCs w:val="20"/>
          <w:lang w:eastAsia="ru-RU"/>
        </w:rPr>
        <w:t xml:space="preserve"> </w:t>
      </w:r>
      <w:r w:rsidRPr="00730C50">
        <w:rPr>
          <w:rFonts w:cs="Courier New"/>
          <w:i/>
          <w:szCs w:val="20"/>
          <w:lang w:eastAsia="ru-RU"/>
        </w:rPr>
        <w:t>min=`0` max=`1` step=`0`</w:t>
      </w:r>
      <w:r w:rsidRPr="0069312C">
        <w:rPr>
          <w:rFonts w:cs="Courier New"/>
          <w:szCs w:val="20"/>
          <w:lang w:eastAsia="ru-RU"/>
        </w:rPr>
        <w:t xml:space="preserve"> - </w:t>
      </w:r>
      <w:r w:rsidR="001A5A31" w:rsidRPr="001A5A31">
        <w:rPr>
          <w:rFonts w:cs="Courier New"/>
          <w:szCs w:val="20"/>
          <w:lang w:eastAsia="ru-RU"/>
        </w:rPr>
        <w:t>min not equal to max and step equal to 0 are not allowed simultaneously</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F25ED" w:rsidRDefault="003F25E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r w:rsidR="0036701D" w:rsidRPr="00D16E36">
        <w:rPr>
          <w:rFonts w:cs="Courier New"/>
          <w:szCs w:val="20"/>
          <w:lang w:eastAsia="ru-RU"/>
        </w:rPr>
        <w:t xml:space="preserve">     </w:t>
      </w:r>
    </w:p>
    <w:p w:rsidR="0036701D" w:rsidRPr="00D16E36" w:rsidRDefault="003F25E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D16E36">
        <w:rPr>
          <w:rFonts w:cs="Courier New"/>
          <w:szCs w:val="20"/>
          <w:lang w:eastAsia="ru-RU"/>
        </w:rPr>
        <w:t>&lt;NumericType name="</w:t>
      </w:r>
      <w:r w:rsidR="0036701D">
        <w:rPr>
          <w:rFonts w:cs="Courier New"/>
          <w:szCs w:val="20"/>
          <w:lang w:eastAsia="ru-RU"/>
        </w:rPr>
        <w:t>&lt;name&gt;</w:t>
      </w:r>
      <w:r w:rsidR="0036701D" w:rsidRPr="00D16E36">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96622">
        <w:rPr>
          <w:rFonts w:cs="Courier New"/>
          <w:szCs w:val="20"/>
          <w:lang w:eastAsia="ru-RU"/>
        </w:rPr>
        <w:t>&lt;Range min=</w:t>
      </w:r>
      <w:r w:rsidRPr="00730C50">
        <w:rPr>
          <w:rFonts w:cs="Courier New"/>
          <w:i/>
          <w:szCs w:val="20"/>
          <w:lang w:eastAsia="ru-RU"/>
        </w:rPr>
        <w:t>"100000.1"</w:t>
      </w:r>
      <w:r w:rsidRPr="00696622">
        <w:rPr>
          <w:rFonts w:cs="Courier New"/>
          <w:szCs w:val="20"/>
          <w:lang w:eastAsia="ru-RU"/>
        </w:rPr>
        <w:t xml:space="preserve"> max=</w:t>
      </w:r>
      <w:r w:rsidRPr="00730C50">
        <w:rPr>
          <w:rFonts w:cs="Courier New"/>
          <w:i/>
          <w:szCs w:val="20"/>
          <w:lang w:eastAsia="ru-RU"/>
        </w:rPr>
        <w:t>"1440.1"</w:t>
      </w:r>
      <w:r w:rsidRPr="00696622">
        <w:rPr>
          <w:rFonts w:cs="Courier New"/>
          <w:szCs w:val="20"/>
          <w:lang w:eastAsia="ru-RU"/>
        </w:rPr>
        <w:t xml:space="preserve"> step="0.1"/&gt;</w:t>
      </w:r>
    </w:p>
    <w:p w:rsidR="00945BB7" w:rsidRPr="00696622"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EAP1506</w:t>
      </w:r>
      <w:r w:rsidRPr="002C2DF9">
        <w:rPr>
          <w:rFonts w:cs="Courier New"/>
          <w:szCs w:val="20"/>
          <w:lang w:eastAsia="ru-RU"/>
        </w:rPr>
        <w:t>: Interface name=</w:t>
      </w:r>
      <w:r>
        <w:rPr>
          <w:rFonts w:cs="Courier New"/>
          <w:szCs w:val="20"/>
          <w:lang w:eastAsia="ru-RU"/>
        </w:rPr>
        <w:t>`&lt;interface&gt;`</w:t>
      </w:r>
      <w:r w:rsidRPr="002C2DF9">
        <w:rPr>
          <w:rFonts w:cs="Courier New"/>
          <w:szCs w:val="20"/>
          <w:lang w:eastAsia="ru-RU"/>
        </w:rPr>
        <w:t xml:space="preserve"> NumericType name=`</w:t>
      </w:r>
      <w:r>
        <w:rPr>
          <w:rFonts w:cs="Courier New"/>
          <w:szCs w:val="20"/>
          <w:lang w:eastAsia="ru-RU"/>
        </w:rPr>
        <w:t>&lt;name&gt;</w:t>
      </w:r>
      <w:r w:rsidR="002541DD">
        <w:rPr>
          <w:rFonts w:cs="Courier New"/>
          <w:szCs w:val="20"/>
          <w:lang w:eastAsia="ru-RU"/>
        </w:rPr>
        <w:t>`</w:t>
      </w:r>
      <w:r w:rsidRPr="002C2DF9">
        <w:rPr>
          <w:rFonts w:cs="Courier New"/>
          <w:szCs w:val="20"/>
          <w:lang w:eastAsia="ru-RU"/>
        </w:rPr>
        <w:t xml:space="preserve"> </w:t>
      </w:r>
      <w:r w:rsidR="002541DD">
        <w:rPr>
          <w:rFonts w:cs="Courier New"/>
          <w:szCs w:val="20"/>
          <w:lang w:eastAsia="ru-RU"/>
        </w:rPr>
        <w:t>- i</w:t>
      </w:r>
      <w:r w:rsidRPr="002C2DF9">
        <w:rPr>
          <w:rFonts w:cs="Courier New"/>
          <w:szCs w:val="20"/>
          <w:lang w:eastAsia="ru-RU"/>
        </w:rPr>
        <w:t>ncorrect Range</w:t>
      </w:r>
      <w:r w:rsidR="002541DD">
        <w:rPr>
          <w:rFonts w:cs="Courier New"/>
          <w:szCs w:val="20"/>
          <w:lang w:eastAsia="ru-RU"/>
        </w:rPr>
        <w:t>:</w:t>
      </w:r>
      <w:r w:rsidRPr="002C2DF9">
        <w:rPr>
          <w:rFonts w:cs="Courier New"/>
          <w:szCs w:val="20"/>
          <w:lang w:eastAsia="ru-RU"/>
        </w:rPr>
        <w:t xml:space="preserve"> min=</w:t>
      </w:r>
      <w:r w:rsidR="009F399F">
        <w:rPr>
          <w:rFonts w:cs="Courier New"/>
          <w:szCs w:val="20"/>
          <w:lang w:eastAsia="ru-RU"/>
        </w:rPr>
        <w:t xml:space="preserve"> </w:t>
      </w:r>
      <w:r w:rsidRPr="00730C50">
        <w:rPr>
          <w:rFonts w:cs="Courier New"/>
          <w:i/>
          <w:szCs w:val="20"/>
          <w:lang w:eastAsia="ru-RU"/>
        </w:rPr>
        <w:t>`100000.1`</w:t>
      </w:r>
      <w:r w:rsidRPr="002C2DF9">
        <w:rPr>
          <w:rFonts w:cs="Courier New"/>
          <w:szCs w:val="20"/>
          <w:lang w:eastAsia="ru-RU"/>
        </w:rPr>
        <w:t xml:space="preserve"> </w:t>
      </w:r>
      <w:r w:rsidR="003F25ED" w:rsidRPr="003F25ED">
        <w:rPr>
          <w:rFonts w:cs="Courier New"/>
          <w:szCs w:val="20"/>
          <w:lang w:eastAsia="ru-RU"/>
        </w:rPr>
        <w:t>should be less or equal to</w:t>
      </w:r>
      <w:r w:rsidRPr="002C2DF9">
        <w:rPr>
          <w:rFonts w:cs="Courier New"/>
          <w:szCs w:val="20"/>
          <w:lang w:eastAsia="ru-RU"/>
        </w:rPr>
        <w:t xml:space="preserve"> max=</w:t>
      </w:r>
      <w:r w:rsidR="009F399F">
        <w:rPr>
          <w:rFonts w:cs="Courier New"/>
          <w:szCs w:val="20"/>
          <w:lang w:eastAsia="ru-RU"/>
        </w:rPr>
        <w:t xml:space="preserve"> </w:t>
      </w:r>
      <w:r w:rsidRPr="00730C50">
        <w:rPr>
          <w:rFonts w:cs="Courier New"/>
          <w:i/>
          <w:szCs w:val="20"/>
          <w:lang w:eastAsia="ru-RU"/>
        </w:rPr>
        <w:t>`1440.1`</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F25ED" w:rsidRDefault="003F25E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r w:rsidR="0036701D" w:rsidRPr="00D16E36">
        <w:rPr>
          <w:rFonts w:cs="Courier New"/>
          <w:szCs w:val="20"/>
          <w:lang w:eastAsia="ru-RU"/>
        </w:rPr>
        <w:t xml:space="preserve">    </w:t>
      </w:r>
    </w:p>
    <w:p w:rsidR="0036701D" w:rsidRPr="00D16E36" w:rsidRDefault="003F25E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D16E36">
        <w:rPr>
          <w:rFonts w:cs="Courier New"/>
          <w:szCs w:val="20"/>
          <w:lang w:eastAsia="ru-RU"/>
        </w:rPr>
        <w:t xml:space="preserve"> &lt;NumericType name="</w:t>
      </w:r>
      <w:r w:rsidR="0036701D">
        <w:rPr>
          <w:rFonts w:cs="Courier New"/>
          <w:szCs w:val="20"/>
          <w:lang w:eastAsia="ru-RU"/>
        </w:rPr>
        <w:t>&lt;name&gt;</w:t>
      </w:r>
      <w:r w:rsidR="0036701D" w:rsidRPr="00D16E36">
        <w:rPr>
          <w:rFonts w:cs="Courier New"/>
          <w:szCs w:val="20"/>
          <w:lang w:eastAsia="ru-RU"/>
        </w:rPr>
        <w:t>"&gt;</w:t>
      </w:r>
    </w:p>
    <w:p w:rsidR="0036701D" w:rsidRPr="00696622"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96622">
        <w:rPr>
          <w:rFonts w:cs="Courier New"/>
          <w:szCs w:val="20"/>
          <w:lang w:eastAsia="ru-RU"/>
        </w:rPr>
        <w:t>&lt;Range min="10.1" max="1440.1" step="0.1"/&gt;</w:t>
      </w:r>
    </w:p>
    <w:p w:rsidR="0036701D" w:rsidRPr="00D16E36" w:rsidRDefault="0036701D" w:rsidP="0036701D">
      <w:pPr>
        <w:autoSpaceDE w:val="0"/>
        <w:autoSpaceDN w:val="0"/>
        <w:adjustRightInd w:val="0"/>
        <w:spacing w:after="0" w:line="240" w:lineRule="auto"/>
        <w:rPr>
          <w:rFonts w:cs="Courier New"/>
          <w:szCs w:val="20"/>
          <w:lang w:eastAsia="ru-RU"/>
        </w:rPr>
      </w:pPr>
      <w:r w:rsidRPr="00D16E36">
        <w:rPr>
          <w:rFonts w:cs="Courier New"/>
          <w:szCs w:val="20"/>
          <w:lang w:eastAsia="ru-RU"/>
        </w:rPr>
        <w:t xml:space="preserve">       &lt;SpecialValue name="one" value</w:t>
      </w:r>
      <w:r w:rsidRPr="00E63E80">
        <w:rPr>
          <w:rFonts w:cs="Courier New"/>
          <w:i/>
          <w:szCs w:val="20"/>
          <w:lang w:eastAsia="ru-RU"/>
        </w:rPr>
        <w:t>="1000"</w:t>
      </w:r>
      <w:r w:rsidRPr="00D16E36">
        <w:rPr>
          <w:rFonts w:cs="Courier New"/>
          <w:szCs w:val="20"/>
          <w:lang w:eastAsia="ru-RU"/>
        </w:rPr>
        <w:t>/&gt;</w:t>
      </w:r>
    </w:p>
    <w:p w:rsidR="0036701D" w:rsidRPr="00D16E36" w:rsidRDefault="0036701D" w:rsidP="0036701D">
      <w:pPr>
        <w:autoSpaceDE w:val="0"/>
        <w:autoSpaceDN w:val="0"/>
        <w:adjustRightInd w:val="0"/>
        <w:spacing w:after="0" w:line="240" w:lineRule="auto"/>
        <w:rPr>
          <w:rFonts w:cs="Courier New"/>
          <w:szCs w:val="20"/>
          <w:lang w:eastAsia="ru-RU"/>
        </w:rPr>
      </w:pPr>
      <w:r w:rsidRPr="00D16E36">
        <w:rPr>
          <w:rFonts w:cs="Courier New"/>
          <w:szCs w:val="20"/>
          <w:lang w:eastAsia="ru-RU"/>
        </w:rPr>
        <w:t xml:space="preserve">       &lt;SpecialValue name="</w:t>
      </w:r>
      <w:r>
        <w:rPr>
          <w:rFonts w:cs="Courier New"/>
          <w:szCs w:val="20"/>
          <w:lang w:eastAsia="ru-RU"/>
        </w:rPr>
        <w:t>two</w:t>
      </w:r>
      <w:r w:rsidRPr="00D16E36">
        <w:rPr>
          <w:rFonts w:cs="Courier New"/>
          <w:szCs w:val="20"/>
          <w:lang w:eastAsia="ru-RU"/>
        </w:rPr>
        <w:t>" value="</w:t>
      </w:r>
      <w:r>
        <w:rPr>
          <w:rFonts w:cs="Courier New"/>
          <w:szCs w:val="20"/>
          <w:lang w:eastAsia="ru-RU"/>
        </w:rPr>
        <w:t>1450</w:t>
      </w:r>
      <w:r w:rsidRPr="00D16E36">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EAP1508</w:t>
      </w:r>
      <w:r w:rsidRPr="00696622">
        <w:rPr>
          <w:rFonts w:cs="Courier New"/>
          <w:szCs w:val="20"/>
          <w:lang w:eastAsia="ru-RU"/>
        </w:rPr>
        <w:t>: Interface name=</w:t>
      </w:r>
      <w:r>
        <w:rPr>
          <w:rFonts w:cs="Courier New"/>
          <w:szCs w:val="20"/>
          <w:lang w:eastAsia="ru-RU"/>
        </w:rPr>
        <w:t>`&lt;interface&gt;`</w:t>
      </w:r>
      <w:r w:rsidRPr="00696622">
        <w:rPr>
          <w:rFonts w:cs="Courier New"/>
          <w:szCs w:val="20"/>
          <w:lang w:eastAsia="ru-RU"/>
        </w:rPr>
        <w:t xml:space="preserve"> NumericType name=`</w:t>
      </w:r>
      <w:r>
        <w:rPr>
          <w:rFonts w:cs="Courier New"/>
          <w:szCs w:val="20"/>
          <w:lang w:eastAsia="ru-RU"/>
        </w:rPr>
        <w:t>&lt;name&gt;</w:t>
      </w:r>
      <w:r w:rsidRPr="00696622">
        <w:rPr>
          <w:rFonts w:cs="Courier New"/>
          <w:szCs w:val="20"/>
          <w:lang w:eastAsia="ru-RU"/>
        </w:rPr>
        <w:t>` - SpecialValue=`</w:t>
      </w:r>
      <w:r w:rsidRPr="00E63E80">
        <w:rPr>
          <w:rFonts w:cs="Courier New"/>
          <w:i/>
          <w:szCs w:val="20"/>
          <w:lang w:eastAsia="ru-RU"/>
        </w:rPr>
        <w:t>1000</w:t>
      </w:r>
      <w:r w:rsidRPr="00696622">
        <w:rPr>
          <w:rFonts w:cs="Courier New"/>
          <w:szCs w:val="20"/>
          <w:lang w:eastAsia="ru-RU"/>
        </w:rPr>
        <w:t xml:space="preserve">` </w:t>
      </w:r>
      <w:r w:rsidR="003F25ED" w:rsidRPr="003F25ED">
        <w:rPr>
          <w:rFonts w:cs="Courier New"/>
          <w:szCs w:val="20"/>
          <w:lang w:eastAsia="ru-RU"/>
        </w:rPr>
        <w:t>should not lie</w:t>
      </w:r>
      <w:r w:rsidRPr="00696622">
        <w:rPr>
          <w:rFonts w:cs="Courier New"/>
          <w:szCs w:val="20"/>
          <w:lang w:eastAsia="ru-RU"/>
        </w:rPr>
        <w:t xml:space="preserve"> in the Range</w:t>
      </w:r>
      <w:r w:rsidR="00046DE9">
        <w:rPr>
          <w:rFonts w:cs="Courier New"/>
          <w:szCs w:val="20"/>
          <w:lang w:eastAsia="ru-RU"/>
        </w:rPr>
        <w:t>:</w:t>
      </w:r>
      <w:r w:rsidRPr="00696622">
        <w:rPr>
          <w:rFonts w:cs="Courier New"/>
          <w:szCs w:val="20"/>
          <w:lang w:eastAsia="ru-RU"/>
        </w:rPr>
        <w:t xml:space="preserve"> min=`10.1` max=`1440.1`</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F25ED" w:rsidRDefault="003F25ED" w:rsidP="00046DE9">
      <w:pPr>
        <w:autoSpaceDE w:val="0"/>
        <w:autoSpaceDN w:val="0"/>
        <w:adjustRightInd w:val="0"/>
        <w:spacing w:after="0" w:line="240" w:lineRule="auto"/>
        <w:rPr>
          <w:rFonts w:cs="Courier New"/>
          <w:szCs w:val="20"/>
          <w:lang w:eastAsia="ru-RU"/>
        </w:rPr>
      </w:pPr>
      <w:r>
        <w:rPr>
          <w:rFonts w:cs="Courier New"/>
          <w:szCs w:val="20"/>
          <w:lang w:eastAsia="ru-RU"/>
        </w:rPr>
        <w:t>&lt;Types&gt;</w:t>
      </w:r>
    </w:p>
    <w:p w:rsidR="00046DE9" w:rsidRPr="00D16E36" w:rsidRDefault="00046DE9" w:rsidP="00046DE9">
      <w:pPr>
        <w:autoSpaceDE w:val="0"/>
        <w:autoSpaceDN w:val="0"/>
        <w:adjustRightInd w:val="0"/>
        <w:spacing w:after="0" w:line="240" w:lineRule="auto"/>
        <w:rPr>
          <w:rFonts w:cs="Courier New"/>
          <w:szCs w:val="20"/>
          <w:lang w:eastAsia="ru-RU"/>
        </w:rPr>
      </w:pPr>
      <w:r w:rsidRPr="00D16E36">
        <w:rPr>
          <w:rFonts w:cs="Courier New"/>
          <w:szCs w:val="20"/>
          <w:lang w:eastAsia="ru-RU"/>
        </w:rPr>
        <w:t xml:space="preserve">     &lt;NumericType name="</w:t>
      </w:r>
      <w:r>
        <w:rPr>
          <w:rFonts w:cs="Courier New"/>
          <w:szCs w:val="20"/>
          <w:lang w:eastAsia="ru-RU"/>
        </w:rPr>
        <w:t>&lt;name&gt;</w:t>
      </w:r>
      <w:r w:rsidRPr="00D16E36">
        <w:rPr>
          <w:rFonts w:cs="Courier New"/>
          <w:szCs w:val="20"/>
          <w:lang w:eastAsia="ru-RU"/>
        </w:rPr>
        <w:t>"</w:t>
      </w:r>
      <w:r w:rsidR="0017297D">
        <w:rPr>
          <w:rFonts w:cs="Courier New"/>
          <w:szCs w:val="20"/>
          <w:lang w:eastAsia="ru-RU"/>
        </w:rPr>
        <w:t xml:space="preserve"> </w:t>
      </w:r>
      <w:r w:rsidR="0017297D" w:rsidRPr="0017297D">
        <w:rPr>
          <w:rFonts w:cs="Courier New"/>
          <w:szCs w:val="20"/>
          <w:lang w:eastAsia="ru-RU"/>
        </w:rPr>
        <w:t>defaultValue="65535"</w:t>
      </w:r>
      <w:r w:rsidRPr="00D16E36">
        <w:rPr>
          <w:rFonts w:cs="Courier New"/>
          <w:szCs w:val="20"/>
          <w:lang w:eastAsia="ru-RU"/>
        </w:rPr>
        <w:t>&gt;</w:t>
      </w:r>
    </w:p>
    <w:p w:rsidR="00046DE9" w:rsidRPr="00696622" w:rsidRDefault="00046DE9" w:rsidP="00046DE9">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96622">
        <w:rPr>
          <w:rFonts w:cs="Courier New"/>
          <w:szCs w:val="20"/>
          <w:lang w:eastAsia="ru-RU"/>
        </w:rPr>
        <w:t>&lt;Range min="</w:t>
      </w:r>
      <w:r w:rsidRPr="002C2DF9">
        <w:rPr>
          <w:rFonts w:cs="Courier New"/>
          <w:szCs w:val="20"/>
          <w:lang w:eastAsia="ru-RU"/>
        </w:rPr>
        <w:t>10</w:t>
      </w:r>
      <w:r w:rsidRPr="00696622">
        <w:rPr>
          <w:rFonts w:cs="Courier New"/>
          <w:szCs w:val="20"/>
          <w:lang w:eastAsia="ru-RU"/>
        </w:rPr>
        <w:t>.1" max="1440.1" step="0.1"/&gt;</w:t>
      </w:r>
    </w:p>
    <w:p w:rsidR="0017297D" w:rsidRDefault="0017297D" w:rsidP="00046DE9">
      <w:pPr>
        <w:autoSpaceDE w:val="0"/>
        <w:autoSpaceDN w:val="0"/>
        <w:adjustRightInd w:val="0"/>
        <w:spacing w:after="0" w:line="240" w:lineRule="auto"/>
        <w:rPr>
          <w:rFonts w:cs="Courier New"/>
          <w:szCs w:val="20"/>
          <w:lang w:eastAsia="ru-RU"/>
        </w:rPr>
      </w:pPr>
      <w:r w:rsidRPr="00D16E36">
        <w:rPr>
          <w:rFonts w:cs="Courier New"/>
          <w:szCs w:val="20"/>
          <w:lang w:eastAsia="ru-RU"/>
        </w:rPr>
        <w:t xml:space="preserve">       &lt;SpecialValue name="one" value</w:t>
      </w:r>
      <w:r w:rsidRPr="00E63E80">
        <w:rPr>
          <w:rFonts w:cs="Courier New"/>
          <w:i/>
          <w:szCs w:val="20"/>
          <w:lang w:eastAsia="ru-RU"/>
        </w:rPr>
        <w:t>=</w:t>
      </w:r>
      <w:r w:rsidRPr="0017297D">
        <w:rPr>
          <w:rFonts w:cs="Courier New"/>
          <w:szCs w:val="20"/>
          <w:lang w:eastAsia="ru-RU"/>
        </w:rPr>
        <w:t>"1000"</w:t>
      </w:r>
      <w:r w:rsidRPr="00D16E36">
        <w:rPr>
          <w:rFonts w:cs="Courier New"/>
          <w:szCs w:val="20"/>
          <w:lang w:eastAsia="ru-RU"/>
        </w:rPr>
        <w:t>/&gt;</w:t>
      </w:r>
    </w:p>
    <w:p w:rsidR="00945BB7" w:rsidRPr="0017297D" w:rsidRDefault="00945BB7" w:rsidP="00046DE9">
      <w:pPr>
        <w:autoSpaceDE w:val="0"/>
        <w:autoSpaceDN w:val="0"/>
        <w:adjustRightInd w:val="0"/>
        <w:spacing w:after="0" w:line="240" w:lineRule="auto"/>
        <w:rPr>
          <w:rFonts w:cs="Courier New"/>
          <w:szCs w:val="20"/>
          <w:lang w:eastAsia="ru-RU"/>
        </w:rPr>
      </w:pPr>
      <w:r>
        <w:rPr>
          <w:rFonts w:cs="Courier New"/>
          <w:szCs w:val="20"/>
          <w:lang w:eastAsia="ru-RU"/>
        </w:rPr>
        <w:t>…</w:t>
      </w:r>
    </w:p>
    <w:p w:rsidR="008C1607" w:rsidRDefault="00046DE9"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EAP15</w:t>
      </w:r>
      <w:r>
        <w:rPr>
          <w:rFonts w:cs="Courier New"/>
          <w:b/>
          <w:szCs w:val="20"/>
          <w:lang w:eastAsia="ru-RU"/>
        </w:rPr>
        <w:t>10</w:t>
      </w:r>
      <w:r w:rsidRPr="002C2DF9">
        <w:rPr>
          <w:rFonts w:cs="Courier New"/>
          <w:szCs w:val="20"/>
          <w:lang w:eastAsia="ru-RU"/>
        </w:rPr>
        <w:t>: Interface name=</w:t>
      </w:r>
      <w:r>
        <w:rPr>
          <w:rFonts w:cs="Courier New"/>
          <w:szCs w:val="20"/>
          <w:lang w:eastAsia="ru-RU"/>
        </w:rPr>
        <w:t>`&lt;interface&gt;`</w:t>
      </w:r>
      <w:r w:rsidRPr="002C2DF9">
        <w:rPr>
          <w:rFonts w:cs="Courier New"/>
          <w:szCs w:val="20"/>
          <w:lang w:eastAsia="ru-RU"/>
        </w:rPr>
        <w:t xml:space="preserve"> NumericType name=`</w:t>
      </w:r>
      <w:r>
        <w:rPr>
          <w:rFonts w:cs="Courier New"/>
          <w:szCs w:val="20"/>
          <w:lang w:eastAsia="ru-RU"/>
        </w:rPr>
        <w:t>&lt;name&gt;</w:t>
      </w:r>
      <w:r w:rsidRPr="002C2DF9">
        <w:rPr>
          <w:rFonts w:cs="Courier New"/>
          <w:szCs w:val="20"/>
          <w:lang w:eastAsia="ru-RU"/>
        </w:rPr>
        <w:t xml:space="preserve">` - </w:t>
      </w:r>
      <w:r w:rsidRPr="00046DE9">
        <w:rPr>
          <w:rFonts w:cs="Courier New"/>
          <w:szCs w:val="20"/>
          <w:lang w:eastAsia="ru-RU"/>
        </w:rPr>
        <w:t>defaultValue=`</w:t>
      </w:r>
      <w:r w:rsidR="00FE729E" w:rsidRPr="0017297D">
        <w:rPr>
          <w:rFonts w:cs="Courier New"/>
          <w:szCs w:val="20"/>
          <w:lang w:eastAsia="ru-RU"/>
        </w:rPr>
        <w:t>65535</w:t>
      </w:r>
      <w:r w:rsidRPr="00046DE9">
        <w:rPr>
          <w:rFonts w:cs="Courier New"/>
          <w:szCs w:val="20"/>
          <w:lang w:eastAsia="ru-RU"/>
        </w:rPr>
        <w:t xml:space="preserve">` </w:t>
      </w:r>
      <w:r w:rsidR="008C1607" w:rsidRPr="008C1607">
        <w:rPr>
          <w:rFonts w:cs="Courier New"/>
          <w:szCs w:val="20"/>
          <w:lang w:eastAsia="ru-RU"/>
        </w:rPr>
        <w:t>should belong to allowed NumericType values (be in Range or one of SpecialValues)</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B30400" w:rsidRPr="00E63E80" w:rsidRDefault="00B30400" w:rsidP="00B30400">
      <w:pPr>
        <w:autoSpaceDE w:val="0"/>
        <w:autoSpaceDN w:val="0"/>
        <w:adjustRightInd w:val="0"/>
        <w:spacing w:after="0" w:line="240" w:lineRule="auto"/>
        <w:rPr>
          <w:rFonts w:cs="Courier New"/>
          <w:szCs w:val="20"/>
          <w:lang w:eastAsia="ru-RU"/>
        </w:rPr>
      </w:pPr>
      <w:r w:rsidRPr="00E63E80">
        <w:rPr>
          <w:rFonts w:cs="Courier New"/>
          <w:szCs w:val="20"/>
          <w:lang w:eastAsia="ru-RU"/>
        </w:rPr>
        <w:t>&lt;GroupType name="</w:t>
      </w:r>
      <w:r>
        <w:rPr>
          <w:rFonts w:cs="Courier New"/>
          <w:szCs w:val="20"/>
          <w:lang w:eastAsia="ru-RU"/>
        </w:rPr>
        <w:t>&lt;</w:t>
      </w:r>
      <w:r w:rsidRPr="00E63E80">
        <w:rPr>
          <w:rFonts w:cs="Courier New"/>
          <w:szCs w:val="20"/>
          <w:lang w:eastAsia="ru-RU"/>
        </w:rPr>
        <w:t>group type</w:t>
      </w:r>
      <w:r>
        <w:rPr>
          <w:rFonts w:cs="Courier New"/>
          <w:szCs w:val="20"/>
          <w:lang w:eastAsia="ru-RU"/>
        </w:rPr>
        <w:t>&gt;</w:t>
      </w:r>
      <w:r w:rsidRPr="00E63E80">
        <w:rPr>
          <w:rFonts w:cs="Courier New"/>
          <w:szCs w:val="20"/>
          <w:lang w:eastAsia="ru-RU"/>
        </w:rPr>
        <w:t>"&gt;</w:t>
      </w:r>
    </w:p>
    <w:p w:rsidR="00B30400" w:rsidRPr="00E63E80" w:rsidRDefault="00B30400" w:rsidP="00B3040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63E80">
        <w:rPr>
          <w:rFonts w:cs="Courier New"/>
          <w:szCs w:val="20"/>
          <w:lang w:eastAsia="ru-RU"/>
        </w:rPr>
        <w:t>&lt;Object name="</w:t>
      </w:r>
      <w:r>
        <w:rPr>
          <w:rFonts w:cs="Courier New"/>
          <w:szCs w:val="20"/>
          <w:lang w:eastAsia="ru-RU"/>
        </w:rPr>
        <w:t>&lt;Obj</w:t>
      </w:r>
      <w:r w:rsidRPr="00E63E80">
        <w:rPr>
          <w:rFonts w:cs="Courier New"/>
          <w:szCs w:val="20"/>
          <w:lang w:eastAsia="ru-RU"/>
        </w:rPr>
        <w:t>1</w:t>
      </w:r>
      <w:r>
        <w:rPr>
          <w:rFonts w:cs="Courier New"/>
          <w:szCs w:val="20"/>
          <w:lang w:eastAsia="ru-RU"/>
        </w:rPr>
        <w:t>&gt;</w:t>
      </w:r>
      <w:r w:rsidRPr="00E63E80">
        <w:rPr>
          <w:rFonts w:cs="Courier New"/>
          <w:szCs w:val="20"/>
          <w:lang w:eastAsia="ru-RU"/>
        </w:rPr>
        <w:t>"&gt;</w:t>
      </w:r>
    </w:p>
    <w:p w:rsidR="00B30400" w:rsidRPr="00E63E80" w:rsidRDefault="00B30400" w:rsidP="00B30400">
      <w:pPr>
        <w:autoSpaceDE w:val="0"/>
        <w:autoSpaceDN w:val="0"/>
        <w:adjustRightInd w:val="0"/>
        <w:spacing w:after="0" w:line="240" w:lineRule="auto"/>
        <w:rPr>
          <w:rFonts w:cs="Courier New"/>
          <w:szCs w:val="20"/>
          <w:lang w:eastAsia="ru-RU"/>
        </w:rPr>
      </w:pPr>
      <w:r w:rsidRPr="00E63E80">
        <w:rPr>
          <w:rFonts w:cs="Courier New"/>
          <w:szCs w:val="20"/>
          <w:lang w:eastAsia="ru-RU"/>
        </w:rPr>
        <w:t xml:space="preserve">  </w:t>
      </w:r>
      <w:r>
        <w:rPr>
          <w:rFonts w:cs="Courier New"/>
          <w:szCs w:val="20"/>
          <w:lang w:eastAsia="ru-RU"/>
        </w:rPr>
        <w:t xml:space="preserve">  </w:t>
      </w:r>
      <w:r w:rsidRPr="00E63E80">
        <w:rPr>
          <w:rFonts w:cs="Courier New"/>
          <w:szCs w:val="20"/>
          <w:lang w:eastAsia="ru-RU"/>
        </w:rPr>
        <w:t>&lt;StringType length="1" /&gt;</w:t>
      </w:r>
    </w:p>
    <w:p w:rsidR="00B30400" w:rsidRDefault="00B30400" w:rsidP="00B3040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63E80">
        <w:rPr>
          <w:rFonts w:cs="Courier New"/>
          <w:szCs w:val="20"/>
          <w:lang w:eastAsia="ru-RU"/>
        </w:rPr>
        <w:t>&lt;/Object&gt;</w:t>
      </w:r>
    </w:p>
    <w:p w:rsidR="00B30400" w:rsidRPr="00E63E80" w:rsidRDefault="00B30400" w:rsidP="00B30400">
      <w:pPr>
        <w:autoSpaceDE w:val="0"/>
        <w:autoSpaceDN w:val="0"/>
        <w:adjustRightInd w:val="0"/>
        <w:spacing w:after="0" w:line="240" w:lineRule="auto"/>
        <w:rPr>
          <w:rFonts w:cs="Courier New"/>
          <w:szCs w:val="20"/>
          <w:lang w:eastAsia="ru-RU"/>
        </w:rPr>
      </w:pPr>
      <w:r w:rsidRPr="00E63E80">
        <w:rPr>
          <w:rFonts w:cs="Courier New"/>
          <w:szCs w:val="20"/>
          <w:lang w:eastAsia="ru-RU"/>
        </w:rPr>
        <w:t>&lt;/GroupType&gt;</w:t>
      </w:r>
    </w:p>
    <w:p w:rsidR="00B30400" w:rsidRDefault="00B30400" w:rsidP="00B30400">
      <w:pPr>
        <w:autoSpaceDE w:val="0"/>
        <w:autoSpaceDN w:val="0"/>
        <w:adjustRightInd w:val="0"/>
        <w:spacing w:after="0" w:line="240" w:lineRule="auto"/>
        <w:rPr>
          <w:rFonts w:cs="Courier New"/>
          <w:szCs w:val="20"/>
          <w:lang w:eastAsia="ru-RU"/>
        </w:rPr>
      </w:pPr>
      <w:r w:rsidRPr="00E63E80">
        <w:rPr>
          <w:rFonts w:cs="Courier New"/>
          <w:szCs w:val="20"/>
          <w:lang w:eastAsia="ru-RU"/>
        </w:rPr>
        <w:t>&lt;GroupType name="</w:t>
      </w:r>
      <w:r>
        <w:rPr>
          <w:rFonts w:cs="Courier New"/>
          <w:szCs w:val="20"/>
          <w:lang w:eastAsia="ru-RU"/>
        </w:rPr>
        <w:t>&lt;inheritGT&gt;</w:t>
      </w:r>
      <w:r w:rsidRPr="00E63E80">
        <w:rPr>
          <w:rFonts w:cs="Courier New"/>
          <w:szCs w:val="20"/>
          <w:lang w:eastAsia="ru-RU"/>
        </w:rPr>
        <w:t>"&gt;</w:t>
      </w:r>
    </w:p>
    <w:p w:rsidR="00B30400" w:rsidRPr="00E63E80" w:rsidRDefault="00B30400" w:rsidP="00B30400">
      <w:pPr>
        <w:autoSpaceDE w:val="0"/>
        <w:autoSpaceDN w:val="0"/>
        <w:adjustRightInd w:val="0"/>
        <w:spacing w:after="0" w:line="240" w:lineRule="auto"/>
        <w:rPr>
          <w:rFonts w:cs="Courier New"/>
          <w:szCs w:val="20"/>
          <w:lang w:eastAsia="ru-RU"/>
        </w:rPr>
      </w:pPr>
      <w:r>
        <w:rPr>
          <w:rFonts w:cs="Courier New"/>
          <w:szCs w:val="20"/>
          <w:lang w:eastAsia="ru-RU"/>
        </w:rPr>
        <w:t xml:space="preserve">  &lt;Inherits type=</w:t>
      </w:r>
      <w:r w:rsidRPr="00E63E80">
        <w:rPr>
          <w:rFonts w:cs="Courier New"/>
          <w:szCs w:val="20"/>
          <w:lang w:eastAsia="ru-RU"/>
        </w:rPr>
        <w:t>"</w:t>
      </w:r>
      <w:r>
        <w:rPr>
          <w:rFonts w:cs="Courier New"/>
          <w:szCs w:val="20"/>
          <w:lang w:eastAsia="ru-RU"/>
        </w:rPr>
        <w:t>&lt;group type&gt;</w:t>
      </w:r>
      <w:r w:rsidRPr="00E63E80">
        <w:rPr>
          <w:rFonts w:cs="Courier New"/>
          <w:szCs w:val="20"/>
          <w:lang w:eastAsia="ru-RU"/>
        </w:rPr>
        <w:t>"</w:t>
      </w:r>
      <w:r>
        <w:rPr>
          <w:rFonts w:cs="Courier New"/>
          <w:szCs w:val="20"/>
          <w:lang w:eastAsia="ru-RU"/>
        </w:rPr>
        <w:t>/&gt;</w:t>
      </w:r>
    </w:p>
    <w:p w:rsidR="00B30400" w:rsidRPr="00E63E80" w:rsidRDefault="00B30400" w:rsidP="00B30400">
      <w:pPr>
        <w:autoSpaceDE w:val="0"/>
        <w:autoSpaceDN w:val="0"/>
        <w:adjustRightInd w:val="0"/>
        <w:spacing w:after="0" w:line="240" w:lineRule="auto"/>
        <w:rPr>
          <w:rFonts w:cs="Courier New"/>
          <w:szCs w:val="20"/>
          <w:lang w:eastAsia="ru-RU"/>
        </w:rPr>
      </w:pPr>
      <w:r w:rsidRPr="00E63E80">
        <w:rPr>
          <w:rFonts w:cs="Courier New"/>
          <w:szCs w:val="20"/>
          <w:lang w:eastAsia="ru-RU"/>
        </w:rPr>
        <w:t xml:space="preserve">  &lt;Object name="</w:t>
      </w:r>
      <w:r w:rsidRPr="00E63E80">
        <w:rPr>
          <w:rFonts w:cs="Courier New"/>
          <w:i/>
          <w:szCs w:val="20"/>
          <w:lang w:eastAsia="ru-RU"/>
        </w:rPr>
        <w:t>&lt;</w:t>
      </w:r>
      <w:r>
        <w:rPr>
          <w:rFonts w:cs="Courier New"/>
          <w:i/>
          <w:szCs w:val="20"/>
          <w:lang w:eastAsia="ru-RU"/>
        </w:rPr>
        <w:t>Obj</w:t>
      </w:r>
      <w:r w:rsidRPr="00E63E80">
        <w:rPr>
          <w:rFonts w:cs="Courier New"/>
          <w:i/>
          <w:szCs w:val="20"/>
          <w:lang w:eastAsia="ru-RU"/>
        </w:rPr>
        <w:t>1&gt;</w:t>
      </w:r>
      <w:r w:rsidRPr="00E63E80">
        <w:rPr>
          <w:rFonts w:cs="Courier New"/>
          <w:szCs w:val="20"/>
          <w:lang w:eastAsia="ru-RU"/>
        </w:rPr>
        <w:t>"&gt;</w:t>
      </w:r>
    </w:p>
    <w:p w:rsidR="00B30400" w:rsidRPr="00E63E80" w:rsidRDefault="00B30400" w:rsidP="00B30400">
      <w:pPr>
        <w:autoSpaceDE w:val="0"/>
        <w:autoSpaceDN w:val="0"/>
        <w:adjustRightInd w:val="0"/>
        <w:spacing w:after="0" w:line="240" w:lineRule="auto"/>
        <w:rPr>
          <w:rFonts w:cs="Courier New"/>
          <w:szCs w:val="20"/>
          <w:lang w:eastAsia="ru-RU"/>
        </w:rPr>
      </w:pPr>
      <w:r w:rsidRPr="00E63E80">
        <w:rPr>
          <w:rFonts w:cs="Courier New"/>
          <w:szCs w:val="20"/>
          <w:lang w:eastAsia="ru-RU"/>
        </w:rPr>
        <w:lastRenderedPageBreak/>
        <w:t xml:space="preserve">  </w:t>
      </w:r>
      <w:r>
        <w:rPr>
          <w:rFonts w:cs="Courier New"/>
          <w:szCs w:val="20"/>
          <w:lang w:eastAsia="ru-RU"/>
        </w:rPr>
        <w:t xml:space="preserve">  </w:t>
      </w:r>
      <w:r w:rsidRPr="00E63E80">
        <w:rPr>
          <w:rFonts w:cs="Courier New"/>
          <w:szCs w:val="20"/>
          <w:lang w:eastAsia="ru-RU"/>
        </w:rPr>
        <w:t>&lt;StringType length="2" /&gt;</w:t>
      </w:r>
    </w:p>
    <w:p w:rsidR="00B30400" w:rsidRPr="00E63E80" w:rsidRDefault="00B30400" w:rsidP="00B3040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63E80">
        <w:rPr>
          <w:rFonts w:cs="Courier New"/>
          <w:szCs w:val="20"/>
          <w:lang w:eastAsia="ru-RU"/>
        </w:rPr>
        <w:t>&lt;/Object&gt;</w:t>
      </w:r>
    </w:p>
    <w:p w:rsidR="00B30400" w:rsidRDefault="00B30400" w:rsidP="00B30400">
      <w:pPr>
        <w:autoSpaceDE w:val="0"/>
        <w:autoSpaceDN w:val="0"/>
        <w:adjustRightInd w:val="0"/>
        <w:spacing w:after="0" w:line="240" w:lineRule="auto"/>
        <w:rPr>
          <w:rFonts w:cs="Courier New"/>
          <w:szCs w:val="20"/>
          <w:lang w:eastAsia="ru-RU"/>
        </w:rPr>
      </w:pPr>
      <w:r w:rsidRPr="00E63E80">
        <w:rPr>
          <w:rFonts w:cs="Courier New"/>
          <w:szCs w:val="20"/>
          <w:lang w:eastAsia="ru-RU"/>
        </w:rPr>
        <w:t>&lt;/GroupType&gt;</w:t>
      </w:r>
    </w:p>
    <w:p w:rsidR="00945BB7" w:rsidRPr="00E63E80" w:rsidRDefault="00945BB7" w:rsidP="00B30400">
      <w:pPr>
        <w:autoSpaceDE w:val="0"/>
        <w:autoSpaceDN w:val="0"/>
        <w:adjustRightInd w:val="0"/>
        <w:spacing w:after="0" w:line="240" w:lineRule="auto"/>
        <w:rPr>
          <w:rFonts w:cs="Courier New"/>
          <w:szCs w:val="20"/>
          <w:lang w:eastAsia="ru-RU"/>
        </w:rPr>
      </w:pPr>
      <w:r>
        <w:rPr>
          <w:rFonts w:cs="Courier New"/>
          <w:szCs w:val="20"/>
          <w:lang w:eastAsia="ru-RU"/>
        </w:rPr>
        <w:t>…</w:t>
      </w:r>
    </w:p>
    <w:p w:rsidR="00A57FEE" w:rsidRDefault="00B30400" w:rsidP="00A57FEE">
      <w:pPr>
        <w:autoSpaceDE w:val="0"/>
        <w:autoSpaceDN w:val="0"/>
        <w:adjustRightInd w:val="0"/>
        <w:spacing w:after="0" w:line="240" w:lineRule="auto"/>
        <w:rPr>
          <w:rFonts w:cs="Courier New"/>
          <w:szCs w:val="20"/>
          <w:lang w:eastAsia="ru-RU"/>
        </w:rPr>
      </w:pPr>
      <w:r w:rsidRPr="00E63E80">
        <w:rPr>
          <w:rFonts w:cs="Courier New"/>
          <w:b/>
          <w:szCs w:val="20"/>
          <w:lang w:eastAsia="ru-RU"/>
        </w:rPr>
        <w:t>Error EAP1606</w:t>
      </w:r>
      <w:r w:rsidRPr="00E63E80">
        <w:rPr>
          <w:rFonts w:cs="Courier New"/>
          <w:szCs w:val="20"/>
          <w:lang w:eastAsia="ru-RU"/>
        </w:rPr>
        <w:t>: Interface name=</w:t>
      </w:r>
      <w:r>
        <w:rPr>
          <w:rFonts w:cs="Courier New"/>
          <w:szCs w:val="20"/>
          <w:lang w:eastAsia="ru-RU"/>
        </w:rPr>
        <w:t xml:space="preserve">`&lt;interface&gt;` </w:t>
      </w:r>
      <w:r w:rsidRPr="00E63E80">
        <w:rPr>
          <w:rFonts w:cs="Courier New"/>
          <w:szCs w:val="20"/>
          <w:lang w:eastAsia="ru-RU"/>
        </w:rPr>
        <w:t>`GroupType` name=`</w:t>
      </w:r>
      <w:r>
        <w:rPr>
          <w:rFonts w:cs="Courier New"/>
          <w:szCs w:val="20"/>
          <w:lang w:eastAsia="ru-RU"/>
        </w:rPr>
        <w:t>&lt;inheritGT&gt;`</w:t>
      </w:r>
      <w:r w:rsidRPr="00E63E80">
        <w:rPr>
          <w:rFonts w:cs="Courier New"/>
          <w:szCs w:val="20"/>
          <w:lang w:eastAsia="ru-RU"/>
        </w:rPr>
        <w:t xml:space="preserve"> </w:t>
      </w:r>
      <w:r>
        <w:rPr>
          <w:rFonts w:cs="Courier New"/>
          <w:szCs w:val="20"/>
          <w:lang w:eastAsia="ru-RU"/>
        </w:rPr>
        <w:t xml:space="preserve">- </w:t>
      </w:r>
      <w:r w:rsidRPr="00E63E80">
        <w:rPr>
          <w:rFonts w:cs="Courier New"/>
          <w:szCs w:val="20"/>
          <w:lang w:eastAsia="ru-RU"/>
        </w:rPr>
        <w:t>`Object` name=</w:t>
      </w:r>
      <w:r w:rsidR="009F399F">
        <w:rPr>
          <w:rFonts w:cs="Courier New"/>
          <w:szCs w:val="20"/>
          <w:lang w:eastAsia="ru-RU"/>
        </w:rPr>
        <w:t xml:space="preserve"> </w:t>
      </w:r>
      <w:r w:rsidRPr="00E63E80">
        <w:rPr>
          <w:rFonts w:cs="Courier New"/>
          <w:szCs w:val="20"/>
          <w:lang w:eastAsia="ru-RU"/>
        </w:rPr>
        <w:t>`</w:t>
      </w:r>
      <w:r w:rsidRPr="00E63E80">
        <w:rPr>
          <w:rFonts w:cs="Courier New"/>
          <w:i/>
          <w:szCs w:val="20"/>
          <w:lang w:eastAsia="ru-RU"/>
        </w:rPr>
        <w:t>&lt;</w:t>
      </w:r>
      <w:r>
        <w:rPr>
          <w:rFonts w:cs="Courier New"/>
          <w:i/>
          <w:szCs w:val="20"/>
          <w:lang w:eastAsia="ru-RU"/>
        </w:rPr>
        <w:t>Obj</w:t>
      </w:r>
      <w:r w:rsidRPr="00E63E80">
        <w:rPr>
          <w:rFonts w:cs="Courier New"/>
          <w:i/>
          <w:szCs w:val="20"/>
          <w:lang w:eastAsia="ru-RU"/>
        </w:rPr>
        <w:t>1&gt;</w:t>
      </w:r>
      <w:r w:rsidRPr="00E63E80">
        <w:rPr>
          <w:rFonts w:cs="Courier New"/>
          <w:szCs w:val="20"/>
          <w:lang w:eastAsia="ru-RU"/>
        </w:rPr>
        <w:t>` already exists</w:t>
      </w:r>
      <w:r w:rsidR="00A57FEE">
        <w:rPr>
          <w:rFonts w:cs="Courier New"/>
          <w:szCs w:val="20"/>
          <w:lang w:eastAsia="ru-RU"/>
        </w:rPr>
        <w:t xml:space="preserve"> </w:t>
      </w:r>
      <w:r w:rsidR="00A57FEE" w:rsidRPr="00B30400">
        <w:rPr>
          <w:rFonts w:cs="Courier New"/>
          <w:szCs w:val="20"/>
          <w:lang w:eastAsia="ru-RU"/>
        </w:rPr>
        <w:t>in base GroupType=</w:t>
      </w:r>
      <w:r w:rsidR="009F399F">
        <w:rPr>
          <w:rFonts w:cs="Courier New"/>
          <w:szCs w:val="20"/>
          <w:lang w:eastAsia="ru-RU"/>
        </w:rPr>
        <w:t xml:space="preserve"> </w:t>
      </w:r>
      <w:r w:rsidR="00A57FEE" w:rsidRPr="00B30400">
        <w:rPr>
          <w:rFonts w:cs="Courier New"/>
          <w:szCs w:val="20"/>
          <w:lang w:eastAsia="ru-RU"/>
        </w:rPr>
        <w:t>`</w:t>
      </w:r>
      <w:r w:rsidR="00A57FEE">
        <w:rPr>
          <w:rFonts w:cs="Courier New"/>
          <w:szCs w:val="20"/>
          <w:lang w:eastAsia="ru-RU"/>
        </w:rPr>
        <w:t>&lt;</w:t>
      </w:r>
      <w:r w:rsidR="00A57FEE" w:rsidRPr="00E63E80">
        <w:rPr>
          <w:rFonts w:cs="Courier New"/>
          <w:szCs w:val="20"/>
          <w:lang w:eastAsia="ru-RU"/>
        </w:rPr>
        <w:t>group type</w:t>
      </w:r>
      <w:r w:rsidR="00A57FEE">
        <w:rPr>
          <w:rFonts w:cs="Courier New"/>
          <w:szCs w:val="20"/>
          <w:lang w:eastAsia="ru-RU"/>
        </w:rPr>
        <w:t>&gt;</w:t>
      </w:r>
      <w:r w:rsidR="00A57FEE" w:rsidRPr="00B30400">
        <w:rPr>
          <w:rFonts w:cs="Courier New"/>
          <w:szCs w:val="20"/>
          <w:lang w:eastAsia="ru-RU"/>
        </w:rPr>
        <w:t>`</w:t>
      </w:r>
    </w:p>
    <w:p w:rsidR="00B30400" w:rsidRDefault="00B30400" w:rsidP="00B30400">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63E80" w:rsidRDefault="0036701D" w:rsidP="0036701D">
      <w:pPr>
        <w:autoSpaceDE w:val="0"/>
        <w:autoSpaceDN w:val="0"/>
        <w:adjustRightInd w:val="0"/>
        <w:spacing w:after="0" w:line="240" w:lineRule="auto"/>
        <w:rPr>
          <w:rFonts w:cs="Courier New"/>
          <w:szCs w:val="20"/>
          <w:lang w:eastAsia="ru-RU"/>
        </w:rPr>
      </w:pPr>
      <w:r w:rsidRPr="00E63E80">
        <w:rPr>
          <w:rFonts w:cs="Courier New"/>
          <w:szCs w:val="20"/>
          <w:lang w:eastAsia="ru-RU"/>
        </w:rPr>
        <w:t>&lt;GroupType name="</w:t>
      </w:r>
      <w:r>
        <w:rPr>
          <w:rFonts w:cs="Courier New"/>
          <w:szCs w:val="20"/>
          <w:lang w:eastAsia="ru-RU"/>
        </w:rPr>
        <w:t>&lt;</w:t>
      </w:r>
      <w:r w:rsidRPr="00E63E80">
        <w:rPr>
          <w:rFonts w:cs="Courier New"/>
          <w:szCs w:val="20"/>
          <w:lang w:eastAsia="ru-RU"/>
        </w:rPr>
        <w:t>group type</w:t>
      </w:r>
      <w:r>
        <w:rPr>
          <w:rFonts w:cs="Courier New"/>
          <w:szCs w:val="20"/>
          <w:lang w:eastAsia="ru-RU"/>
        </w:rPr>
        <w:t>&gt;</w:t>
      </w:r>
      <w:r w:rsidRPr="00E63E80">
        <w:rPr>
          <w:rFonts w:cs="Courier New"/>
          <w:szCs w:val="20"/>
          <w:lang w:eastAsia="ru-RU"/>
        </w:rPr>
        <w:t>"&gt;</w:t>
      </w:r>
    </w:p>
    <w:p w:rsidR="0036701D" w:rsidRPr="00E63E8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63E80">
        <w:rPr>
          <w:rFonts w:cs="Courier New"/>
          <w:szCs w:val="20"/>
          <w:lang w:eastAsia="ru-RU"/>
        </w:rPr>
        <w:t>&lt;Object name=</w:t>
      </w:r>
      <w:r w:rsidRPr="00B30400">
        <w:rPr>
          <w:rFonts w:cs="Courier New"/>
          <w:i/>
          <w:szCs w:val="20"/>
          <w:lang w:eastAsia="ru-RU"/>
        </w:rPr>
        <w:t>"&lt;</w:t>
      </w:r>
      <w:r w:rsidR="00102D66" w:rsidRPr="00B30400">
        <w:rPr>
          <w:rFonts w:cs="Courier New"/>
          <w:i/>
          <w:szCs w:val="20"/>
          <w:lang w:eastAsia="ru-RU"/>
        </w:rPr>
        <w:t>Obj</w:t>
      </w:r>
      <w:r w:rsidRPr="00B30400">
        <w:rPr>
          <w:rFonts w:cs="Courier New"/>
          <w:i/>
          <w:szCs w:val="20"/>
          <w:lang w:eastAsia="ru-RU"/>
        </w:rPr>
        <w:t>1&gt;"</w:t>
      </w:r>
      <w:r w:rsidRPr="00E63E80">
        <w:rPr>
          <w:rFonts w:cs="Courier New"/>
          <w:szCs w:val="20"/>
          <w:lang w:eastAsia="ru-RU"/>
        </w:rPr>
        <w:t>&gt;</w:t>
      </w:r>
    </w:p>
    <w:p w:rsidR="0036701D" w:rsidRPr="00E63E80" w:rsidRDefault="0036701D" w:rsidP="0036701D">
      <w:pPr>
        <w:autoSpaceDE w:val="0"/>
        <w:autoSpaceDN w:val="0"/>
        <w:adjustRightInd w:val="0"/>
        <w:spacing w:after="0" w:line="240" w:lineRule="auto"/>
        <w:rPr>
          <w:rFonts w:cs="Courier New"/>
          <w:szCs w:val="20"/>
          <w:lang w:eastAsia="ru-RU"/>
        </w:rPr>
      </w:pPr>
      <w:r w:rsidRPr="00E63E80">
        <w:rPr>
          <w:rFonts w:cs="Courier New"/>
          <w:szCs w:val="20"/>
          <w:lang w:eastAsia="ru-RU"/>
        </w:rPr>
        <w:t xml:space="preserve">  </w:t>
      </w:r>
      <w:r>
        <w:rPr>
          <w:rFonts w:cs="Courier New"/>
          <w:szCs w:val="20"/>
          <w:lang w:eastAsia="ru-RU"/>
        </w:rPr>
        <w:t xml:space="preserve">  </w:t>
      </w:r>
      <w:r w:rsidRPr="00E63E80">
        <w:rPr>
          <w:rFonts w:cs="Courier New"/>
          <w:szCs w:val="20"/>
          <w:lang w:eastAsia="ru-RU"/>
        </w:rPr>
        <w:t>&lt;StringType length="1"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63E80">
        <w:rPr>
          <w:rFonts w:cs="Courier New"/>
          <w:szCs w:val="20"/>
          <w:lang w:eastAsia="ru-RU"/>
        </w:rPr>
        <w:t>&lt;/Object&gt;</w:t>
      </w:r>
    </w:p>
    <w:p w:rsidR="00102D66" w:rsidRPr="00E63E80" w:rsidRDefault="00102D66" w:rsidP="00102D66">
      <w:pPr>
        <w:autoSpaceDE w:val="0"/>
        <w:autoSpaceDN w:val="0"/>
        <w:adjustRightInd w:val="0"/>
        <w:spacing w:after="0" w:line="240" w:lineRule="auto"/>
        <w:rPr>
          <w:rFonts w:cs="Courier New"/>
          <w:szCs w:val="20"/>
          <w:lang w:eastAsia="ru-RU"/>
        </w:rPr>
      </w:pPr>
      <w:r w:rsidRPr="00E63E80">
        <w:rPr>
          <w:rFonts w:cs="Courier New"/>
          <w:szCs w:val="20"/>
          <w:lang w:eastAsia="ru-RU"/>
        </w:rPr>
        <w:t>&lt;/GroupType&gt;</w:t>
      </w:r>
    </w:p>
    <w:p w:rsidR="00102D66" w:rsidRDefault="00102D66" w:rsidP="0036701D">
      <w:pPr>
        <w:autoSpaceDE w:val="0"/>
        <w:autoSpaceDN w:val="0"/>
        <w:adjustRightInd w:val="0"/>
        <w:spacing w:after="0" w:line="240" w:lineRule="auto"/>
        <w:rPr>
          <w:rFonts w:cs="Courier New"/>
          <w:szCs w:val="20"/>
          <w:lang w:eastAsia="ru-RU"/>
        </w:rPr>
      </w:pPr>
      <w:r w:rsidRPr="00E63E80">
        <w:rPr>
          <w:rFonts w:cs="Courier New"/>
          <w:szCs w:val="20"/>
          <w:lang w:eastAsia="ru-RU"/>
        </w:rPr>
        <w:t>&lt;GroupType name="</w:t>
      </w:r>
      <w:r>
        <w:rPr>
          <w:rFonts w:cs="Courier New"/>
          <w:szCs w:val="20"/>
          <w:lang w:eastAsia="ru-RU"/>
        </w:rPr>
        <w:t>&lt;inheritGT&gt;</w:t>
      </w:r>
      <w:r w:rsidRPr="00E63E80">
        <w:rPr>
          <w:rFonts w:cs="Courier New"/>
          <w:szCs w:val="20"/>
          <w:lang w:eastAsia="ru-RU"/>
        </w:rPr>
        <w:t>"&gt;</w:t>
      </w:r>
    </w:p>
    <w:p w:rsidR="0036701D" w:rsidRPr="00E63E80" w:rsidRDefault="0036701D" w:rsidP="0036701D">
      <w:pPr>
        <w:autoSpaceDE w:val="0"/>
        <w:autoSpaceDN w:val="0"/>
        <w:adjustRightInd w:val="0"/>
        <w:spacing w:after="0" w:line="240" w:lineRule="auto"/>
        <w:rPr>
          <w:rFonts w:cs="Courier New"/>
          <w:szCs w:val="20"/>
          <w:lang w:eastAsia="ru-RU"/>
        </w:rPr>
      </w:pPr>
      <w:r w:rsidRPr="00E63E80">
        <w:rPr>
          <w:rFonts w:cs="Courier New"/>
          <w:szCs w:val="20"/>
          <w:lang w:eastAsia="ru-RU"/>
        </w:rPr>
        <w:t xml:space="preserve">  &lt;Object name=</w:t>
      </w:r>
      <w:r w:rsidRPr="00B30400">
        <w:rPr>
          <w:rFonts w:cs="Courier New"/>
          <w:szCs w:val="20"/>
          <w:lang w:eastAsia="ru-RU"/>
        </w:rPr>
        <w:t>"&lt;</w:t>
      </w:r>
      <w:r w:rsidR="00102D66" w:rsidRPr="00B30400">
        <w:rPr>
          <w:rFonts w:cs="Courier New"/>
          <w:szCs w:val="20"/>
          <w:lang w:eastAsia="ru-RU"/>
        </w:rPr>
        <w:t>Obj</w:t>
      </w:r>
      <w:r w:rsidRPr="00B30400">
        <w:rPr>
          <w:rFonts w:cs="Courier New"/>
          <w:szCs w:val="20"/>
          <w:lang w:eastAsia="ru-RU"/>
        </w:rPr>
        <w:t>1&gt;"</w:t>
      </w:r>
      <w:r w:rsidRPr="00E63E80">
        <w:rPr>
          <w:rFonts w:cs="Courier New"/>
          <w:szCs w:val="20"/>
          <w:lang w:eastAsia="ru-RU"/>
        </w:rPr>
        <w:t>&gt;</w:t>
      </w:r>
    </w:p>
    <w:p w:rsidR="0036701D" w:rsidRPr="00E63E80" w:rsidRDefault="0036701D" w:rsidP="0036701D">
      <w:pPr>
        <w:autoSpaceDE w:val="0"/>
        <w:autoSpaceDN w:val="0"/>
        <w:adjustRightInd w:val="0"/>
        <w:spacing w:after="0" w:line="240" w:lineRule="auto"/>
        <w:rPr>
          <w:rFonts w:cs="Courier New"/>
          <w:szCs w:val="20"/>
          <w:lang w:eastAsia="ru-RU"/>
        </w:rPr>
      </w:pPr>
      <w:r w:rsidRPr="00E63E80">
        <w:rPr>
          <w:rFonts w:cs="Courier New"/>
          <w:szCs w:val="20"/>
          <w:lang w:eastAsia="ru-RU"/>
        </w:rPr>
        <w:t xml:space="preserve">  </w:t>
      </w:r>
      <w:r>
        <w:rPr>
          <w:rFonts w:cs="Courier New"/>
          <w:szCs w:val="20"/>
          <w:lang w:eastAsia="ru-RU"/>
        </w:rPr>
        <w:t xml:space="preserve">  </w:t>
      </w:r>
      <w:r w:rsidRPr="00E63E80">
        <w:rPr>
          <w:rFonts w:cs="Courier New"/>
          <w:szCs w:val="20"/>
          <w:lang w:eastAsia="ru-RU"/>
        </w:rPr>
        <w:t>&lt;StringType length="2"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63E80">
        <w:rPr>
          <w:rFonts w:cs="Courier New"/>
          <w:szCs w:val="20"/>
          <w:lang w:eastAsia="ru-RU"/>
        </w:rPr>
        <w:t>&lt;/Object&gt;</w:t>
      </w:r>
    </w:p>
    <w:p w:rsidR="00B30400" w:rsidRPr="00E63E80" w:rsidRDefault="00B30400" w:rsidP="00B30400">
      <w:pPr>
        <w:autoSpaceDE w:val="0"/>
        <w:autoSpaceDN w:val="0"/>
        <w:adjustRightInd w:val="0"/>
        <w:spacing w:after="0" w:line="240" w:lineRule="auto"/>
        <w:rPr>
          <w:rFonts w:cs="Courier New"/>
          <w:szCs w:val="20"/>
          <w:lang w:eastAsia="ru-RU"/>
        </w:rPr>
      </w:pPr>
      <w:r>
        <w:rPr>
          <w:rFonts w:cs="Courier New"/>
          <w:szCs w:val="20"/>
          <w:lang w:eastAsia="ru-RU"/>
        </w:rPr>
        <w:t xml:space="preserve">  &lt;Inherits type=</w:t>
      </w:r>
      <w:r w:rsidRPr="00E63E80">
        <w:rPr>
          <w:rFonts w:cs="Courier New"/>
          <w:szCs w:val="20"/>
          <w:lang w:eastAsia="ru-RU"/>
        </w:rPr>
        <w:t>"</w:t>
      </w:r>
      <w:r>
        <w:rPr>
          <w:rFonts w:cs="Courier New"/>
          <w:szCs w:val="20"/>
          <w:lang w:eastAsia="ru-RU"/>
        </w:rPr>
        <w:t>&lt;group type&gt;</w:t>
      </w:r>
      <w:r w:rsidRPr="00E63E80">
        <w:rPr>
          <w:rFonts w:cs="Courier New"/>
          <w:szCs w:val="20"/>
          <w:lang w:eastAsia="ru-RU"/>
        </w:rPr>
        <w:t>"</w:t>
      </w:r>
      <w:r>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63E80">
        <w:rPr>
          <w:rFonts w:cs="Courier New"/>
          <w:szCs w:val="20"/>
          <w:lang w:eastAsia="ru-RU"/>
        </w:rPr>
        <w:t>&lt;/GroupType&gt;</w:t>
      </w:r>
    </w:p>
    <w:p w:rsidR="00945BB7" w:rsidRPr="00E63E80"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C3C45" w:rsidRDefault="0036701D" w:rsidP="0036701D">
      <w:pPr>
        <w:autoSpaceDE w:val="0"/>
        <w:autoSpaceDN w:val="0"/>
        <w:adjustRightInd w:val="0"/>
        <w:spacing w:after="0" w:line="240" w:lineRule="auto"/>
        <w:rPr>
          <w:rFonts w:cs="Courier New"/>
          <w:szCs w:val="20"/>
          <w:lang w:eastAsia="ru-RU"/>
        </w:rPr>
      </w:pPr>
      <w:r w:rsidRPr="00E63E80">
        <w:rPr>
          <w:rFonts w:cs="Courier New"/>
          <w:b/>
          <w:szCs w:val="20"/>
          <w:lang w:eastAsia="ru-RU"/>
        </w:rPr>
        <w:t>Error EAP160</w:t>
      </w:r>
      <w:r w:rsidR="00B30400">
        <w:rPr>
          <w:rFonts w:cs="Courier New"/>
          <w:b/>
          <w:szCs w:val="20"/>
          <w:lang w:eastAsia="ru-RU"/>
        </w:rPr>
        <w:t>7</w:t>
      </w:r>
      <w:r w:rsidRPr="00E63E80">
        <w:rPr>
          <w:rFonts w:cs="Courier New"/>
          <w:szCs w:val="20"/>
          <w:lang w:eastAsia="ru-RU"/>
        </w:rPr>
        <w:t>: Interface name=</w:t>
      </w:r>
      <w:r>
        <w:rPr>
          <w:rFonts w:cs="Courier New"/>
          <w:szCs w:val="20"/>
          <w:lang w:eastAsia="ru-RU"/>
        </w:rPr>
        <w:t>`&lt;interface&gt;`</w:t>
      </w:r>
      <w:r w:rsidR="003C3C45">
        <w:rPr>
          <w:rFonts w:cs="Courier New"/>
          <w:szCs w:val="20"/>
          <w:lang w:eastAsia="ru-RU"/>
        </w:rPr>
        <w:t xml:space="preserve"> </w:t>
      </w:r>
      <w:r w:rsidR="003C3C45" w:rsidRPr="00E63E80">
        <w:rPr>
          <w:rFonts w:cs="Courier New"/>
          <w:szCs w:val="20"/>
          <w:lang w:eastAsia="ru-RU"/>
        </w:rPr>
        <w:t>`GroupType` name=`</w:t>
      </w:r>
      <w:r w:rsidR="003C3C45">
        <w:rPr>
          <w:rFonts w:cs="Courier New"/>
          <w:szCs w:val="20"/>
          <w:lang w:eastAsia="ru-RU"/>
        </w:rPr>
        <w:t>&lt;</w:t>
      </w:r>
      <w:r w:rsidR="00102D66">
        <w:rPr>
          <w:rFonts w:cs="Courier New"/>
          <w:szCs w:val="20"/>
          <w:lang w:eastAsia="ru-RU"/>
        </w:rPr>
        <w:t>inheritGT</w:t>
      </w:r>
      <w:r w:rsidR="003C3C45">
        <w:rPr>
          <w:rFonts w:cs="Courier New"/>
          <w:szCs w:val="20"/>
          <w:lang w:eastAsia="ru-RU"/>
        </w:rPr>
        <w:t>&gt;`</w:t>
      </w:r>
      <w:r w:rsidRPr="00E63E80">
        <w:rPr>
          <w:rFonts w:cs="Courier New"/>
          <w:szCs w:val="20"/>
          <w:lang w:eastAsia="ru-RU"/>
        </w:rPr>
        <w:t xml:space="preserve"> </w:t>
      </w:r>
      <w:r w:rsidR="00B30400" w:rsidRPr="00B30400">
        <w:rPr>
          <w:rFonts w:cs="Courier New"/>
          <w:szCs w:val="20"/>
          <w:lang w:eastAsia="ru-RU"/>
        </w:rPr>
        <w:t>Inherits type=`</w:t>
      </w:r>
      <w:r w:rsidR="00B30400">
        <w:rPr>
          <w:rFonts w:cs="Courier New"/>
          <w:szCs w:val="20"/>
          <w:lang w:eastAsia="ru-RU"/>
        </w:rPr>
        <w:t>&lt;group type&gt;</w:t>
      </w:r>
      <w:r w:rsidR="00B30400" w:rsidRPr="00B30400">
        <w:rPr>
          <w:rFonts w:cs="Courier New"/>
          <w:szCs w:val="20"/>
          <w:lang w:eastAsia="ru-RU"/>
        </w:rPr>
        <w:t>`</w:t>
      </w:r>
      <w:r w:rsidR="00B30400">
        <w:rPr>
          <w:rFonts w:cs="Courier New"/>
          <w:szCs w:val="20"/>
          <w:lang w:eastAsia="ru-RU"/>
        </w:rPr>
        <w:t xml:space="preserve"> </w:t>
      </w:r>
      <w:r w:rsidR="003C3C45">
        <w:rPr>
          <w:rFonts w:cs="Courier New"/>
          <w:szCs w:val="20"/>
          <w:lang w:eastAsia="ru-RU"/>
        </w:rPr>
        <w:t xml:space="preserve">- </w:t>
      </w:r>
      <w:r w:rsidRPr="00E63E80">
        <w:rPr>
          <w:rFonts w:cs="Courier New"/>
          <w:szCs w:val="20"/>
          <w:lang w:eastAsia="ru-RU"/>
        </w:rPr>
        <w:t>`Object` name=`</w:t>
      </w:r>
      <w:r w:rsidRPr="00E63E80">
        <w:rPr>
          <w:rFonts w:cs="Courier New"/>
          <w:i/>
          <w:szCs w:val="20"/>
          <w:lang w:eastAsia="ru-RU"/>
        </w:rPr>
        <w:t>&lt;</w:t>
      </w:r>
      <w:r w:rsidR="00102D66">
        <w:rPr>
          <w:rFonts w:cs="Courier New"/>
          <w:i/>
          <w:szCs w:val="20"/>
          <w:lang w:eastAsia="ru-RU"/>
        </w:rPr>
        <w:t>Obj</w:t>
      </w:r>
      <w:r w:rsidRPr="00E63E80">
        <w:rPr>
          <w:rFonts w:cs="Courier New"/>
          <w:i/>
          <w:szCs w:val="20"/>
          <w:lang w:eastAsia="ru-RU"/>
        </w:rPr>
        <w:t>1&gt;</w:t>
      </w:r>
      <w:r w:rsidRPr="00E63E80">
        <w:rPr>
          <w:rFonts w:cs="Courier New"/>
          <w:szCs w:val="20"/>
          <w:lang w:eastAsia="ru-RU"/>
        </w:rPr>
        <w:t>` already exists</w:t>
      </w:r>
    </w:p>
    <w:p w:rsidR="00B30400" w:rsidRDefault="00B30400" w:rsidP="00B30400">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&lt;Object name="</w:t>
      </w:r>
      <w:r>
        <w:rPr>
          <w:rFonts w:cs="Courier New"/>
          <w:szCs w:val="20"/>
          <w:lang w:eastAsia="ru-RU"/>
        </w:rPr>
        <w:t>&lt;name&gt;</w:t>
      </w:r>
      <w:r w:rsidRPr="00330696">
        <w:rPr>
          <w:rFonts w:cs="Courier New"/>
          <w:szCs w:val="20"/>
          <w:lang w:eastAsia="ru-RU"/>
        </w:rPr>
        <w:t>" type=</w:t>
      </w:r>
      <w:r w:rsidRPr="005C32FB">
        <w:rPr>
          <w:rFonts w:cs="Courier New"/>
          <w:i/>
          <w:szCs w:val="20"/>
          <w:lang w:eastAsia="ru-RU"/>
        </w:rPr>
        <w:t>"&lt;</w:t>
      </w:r>
      <w:r w:rsidR="00735646">
        <w:rPr>
          <w:rFonts w:cs="Courier New"/>
          <w:i/>
          <w:szCs w:val="20"/>
          <w:lang w:eastAsia="ru-RU"/>
        </w:rPr>
        <w:t>un</w:t>
      </w:r>
      <w:r w:rsidRPr="005C32FB">
        <w:rPr>
          <w:rFonts w:cs="Courier New"/>
          <w:i/>
          <w:szCs w:val="20"/>
          <w:lang w:eastAsia="ru-RU"/>
        </w:rPr>
        <w:t>defined type&gt;"</w:t>
      </w:r>
      <w:r w:rsidRPr="00330696">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35646" w:rsidRDefault="00735646"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EAP2001</w:t>
      </w:r>
      <w:r w:rsidRPr="00330696">
        <w:rPr>
          <w:rFonts w:cs="Courier New"/>
          <w:szCs w:val="20"/>
          <w:lang w:eastAsia="ru-RU"/>
        </w:rPr>
        <w:t>: Interface name=</w:t>
      </w:r>
      <w:r>
        <w:rPr>
          <w:rFonts w:cs="Courier New"/>
          <w:szCs w:val="20"/>
          <w:lang w:eastAsia="ru-RU"/>
        </w:rPr>
        <w:t>`&lt;interface&gt;`</w:t>
      </w:r>
      <w:r w:rsidRPr="00330696">
        <w:rPr>
          <w:rFonts w:cs="Courier New"/>
          <w:szCs w:val="20"/>
          <w:lang w:eastAsia="ru-RU"/>
        </w:rPr>
        <w:t xml:space="preserve"> Object name=`</w:t>
      </w:r>
      <w:r>
        <w:rPr>
          <w:rFonts w:cs="Courier New"/>
          <w:szCs w:val="20"/>
          <w:lang w:eastAsia="ru-RU"/>
        </w:rPr>
        <w:t>&lt;name&gt;</w:t>
      </w:r>
      <w:r w:rsidRPr="00330696">
        <w:rPr>
          <w:rFonts w:cs="Courier New"/>
          <w:szCs w:val="20"/>
          <w:lang w:eastAsia="ru-RU"/>
        </w:rPr>
        <w:t>` type/elementType=</w:t>
      </w:r>
      <w:r w:rsidRPr="005C32FB">
        <w:rPr>
          <w:rFonts w:cs="Courier New"/>
          <w:i/>
          <w:szCs w:val="20"/>
          <w:lang w:eastAsia="ru-RU"/>
        </w:rPr>
        <w:t>`&lt;</w:t>
      </w:r>
      <w:r>
        <w:rPr>
          <w:rFonts w:cs="Courier New"/>
          <w:i/>
          <w:szCs w:val="20"/>
          <w:lang w:eastAsia="ru-RU"/>
        </w:rPr>
        <w:t>un</w:t>
      </w:r>
      <w:r w:rsidRPr="005C32FB">
        <w:rPr>
          <w:rFonts w:cs="Courier New"/>
          <w:i/>
          <w:szCs w:val="20"/>
          <w:lang w:eastAsia="ru-RU"/>
        </w:rPr>
        <w:t>defined type&gt;`</w:t>
      </w:r>
      <w:r w:rsidRPr="00330696">
        <w:rPr>
          <w:rFonts w:cs="Courier New"/>
          <w:szCs w:val="20"/>
          <w:lang w:eastAsia="ru-RU"/>
        </w:rPr>
        <w:t xml:space="preserve"> </w:t>
      </w:r>
      <w:r>
        <w:rPr>
          <w:rFonts w:cs="Courier New"/>
          <w:szCs w:val="20"/>
          <w:lang w:eastAsia="ru-RU"/>
        </w:rPr>
        <w:t xml:space="preserve">- AppType </w:t>
      </w:r>
      <w:r w:rsidRPr="005C32FB">
        <w:rPr>
          <w:rFonts w:cs="Courier New"/>
          <w:i/>
          <w:szCs w:val="20"/>
          <w:lang w:eastAsia="ru-RU"/>
        </w:rPr>
        <w:t>`&lt;</w:t>
      </w:r>
      <w:r>
        <w:rPr>
          <w:rFonts w:cs="Courier New"/>
          <w:i/>
          <w:szCs w:val="20"/>
          <w:lang w:eastAsia="ru-RU"/>
        </w:rPr>
        <w:t>un</w:t>
      </w:r>
      <w:r w:rsidRPr="005C32FB">
        <w:rPr>
          <w:rFonts w:cs="Courier New"/>
          <w:i/>
          <w:szCs w:val="20"/>
          <w:lang w:eastAsia="ru-RU"/>
        </w:rPr>
        <w:t>defined type&gt;`</w:t>
      </w:r>
      <w:r w:rsidRPr="00330696">
        <w:rPr>
          <w:rFonts w:cs="Courier New"/>
          <w:szCs w:val="20"/>
          <w:lang w:eastAsia="ru-RU"/>
        </w:rPr>
        <w:t xml:space="preserve"> </w:t>
      </w:r>
      <w:r>
        <w:rPr>
          <w:rFonts w:cs="Courier New"/>
          <w:szCs w:val="20"/>
          <w:lang w:eastAsia="ru-RU"/>
        </w:rPr>
        <w:t>not found</w:t>
      </w:r>
    </w:p>
    <w:p w:rsidR="00FE729E" w:rsidRPr="00330696" w:rsidRDefault="00FE729E"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FE729E" w:rsidRDefault="00FE729E" w:rsidP="0036701D">
      <w:pPr>
        <w:autoSpaceDE w:val="0"/>
        <w:autoSpaceDN w:val="0"/>
        <w:adjustRightInd w:val="0"/>
        <w:spacing w:after="0" w:line="240" w:lineRule="auto"/>
        <w:rPr>
          <w:rFonts w:ascii="Lucida Console" w:hAnsi="Lucida Console" w:cs="Courier New"/>
          <w:szCs w:val="20"/>
          <w:lang w:eastAsia="ru-RU"/>
        </w:rPr>
      </w:pPr>
    </w:p>
    <w:p w:rsidR="0036701D" w:rsidRPr="00E71414"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735646" w:rsidP="00735646">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330696">
        <w:rPr>
          <w:rFonts w:cs="Courier New"/>
          <w:szCs w:val="20"/>
          <w:lang w:eastAsia="ru-RU"/>
        </w:rPr>
        <w:t>&lt;Array name="</w:t>
      </w:r>
      <w:r w:rsidR="0036701D">
        <w:rPr>
          <w:rFonts w:cs="Courier New"/>
          <w:szCs w:val="20"/>
          <w:lang w:eastAsia="ru-RU"/>
        </w:rPr>
        <w:t>&lt;name&gt;</w:t>
      </w:r>
      <w:r w:rsidR="0036701D" w:rsidRPr="00330696">
        <w:rPr>
          <w:rFonts w:cs="Courier New"/>
          <w:szCs w:val="20"/>
          <w:lang w:eastAsia="ru-RU"/>
        </w:rPr>
        <w:t>" elementType=</w:t>
      </w:r>
      <w:r w:rsidR="0036701D" w:rsidRPr="005C32FB">
        <w:rPr>
          <w:rFonts w:cs="Courier New"/>
          <w:i/>
          <w:szCs w:val="20"/>
          <w:lang w:eastAsia="ru-RU"/>
        </w:rPr>
        <w:t>"&lt;</w:t>
      </w:r>
      <w:r>
        <w:rPr>
          <w:rFonts w:cs="Courier New"/>
          <w:i/>
          <w:szCs w:val="20"/>
          <w:lang w:eastAsia="ru-RU"/>
        </w:rPr>
        <w:t>un</w:t>
      </w:r>
      <w:r w:rsidR="0036701D" w:rsidRPr="005C32FB">
        <w:rPr>
          <w:rFonts w:cs="Courier New"/>
          <w:i/>
          <w:szCs w:val="20"/>
          <w:lang w:eastAsia="ru-RU"/>
        </w:rPr>
        <w:t>defined type&gt;"</w:t>
      </w:r>
      <w:r w:rsidR="0036701D" w:rsidRPr="00330696">
        <w:rPr>
          <w:rFonts w:cs="Courier New"/>
          <w:szCs w:val="20"/>
          <w:lang w:eastAsia="ru-RU"/>
        </w:rPr>
        <w:t xml:space="preserve"> size="4" /&gt;</w:t>
      </w:r>
    </w:p>
    <w:p w:rsidR="00945BB7" w:rsidRDefault="00945BB7" w:rsidP="00735646">
      <w:pPr>
        <w:autoSpaceDE w:val="0"/>
        <w:autoSpaceDN w:val="0"/>
        <w:adjustRightInd w:val="0"/>
        <w:spacing w:after="0" w:line="240" w:lineRule="auto"/>
        <w:rPr>
          <w:rFonts w:cs="Courier New"/>
          <w:szCs w:val="20"/>
          <w:lang w:eastAsia="ru-RU"/>
        </w:rPr>
      </w:pPr>
      <w:r>
        <w:rPr>
          <w:rFonts w:cs="Courier New"/>
          <w:szCs w:val="20"/>
          <w:lang w:eastAsia="ru-RU"/>
        </w:rPr>
        <w:t>…</w:t>
      </w:r>
    </w:p>
    <w:p w:rsidR="00735646"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EAP2001</w:t>
      </w:r>
      <w:r w:rsidRPr="00330696">
        <w:rPr>
          <w:rFonts w:cs="Courier New"/>
          <w:szCs w:val="20"/>
          <w:lang w:eastAsia="ru-RU"/>
        </w:rPr>
        <w:t>: Interface name=</w:t>
      </w:r>
      <w:r>
        <w:rPr>
          <w:rFonts w:cs="Courier New"/>
          <w:szCs w:val="20"/>
          <w:lang w:eastAsia="ru-RU"/>
        </w:rPr>
        <w:t>`&lt;interface&gt;`</w:t>
      </w:r>
      <w:r w:rsidRPr="00330696">
        <w:rPr>
          <w:rFonts w:cs="Courier New"/>
          <w:szCs w:val="20"/>
          <w:lang w:eastAsia="ru-RU"/>
        </w:rPr>
        <w:t xml:space="preserve"> </w:t>
      </w:r>
      <w:r w:rsidR="00735646">
        <w:rPr>
          <w:rFonts w:cs="Courier New"/>
          <w:szCs w:val="20"/>
          <w:lang w:eastAsia="ru-RU"/>
        </w:rPr>
        <w:t>Array</w:t>
      </w:r>
      <w:r w:rsidRPr="00330696">
        <w:rPr>
          <w:rFonts w:cs="Courier New"/>
          <w:szCs w:val="20"/>
          <w:lang w:eastAsia="ru-RU"/>
        </w:rPr>
        <w:t xml:space="preserve"> name=`</w:t>
      </w:r>
      <w:r>
        <w:rPr>
          <w:rFonts w:cs="Courier New"/>
          <w:szCs w:val="20"/>
          <w:lang w:eastAsia="ru-RU"/>
        </w:rPr>
        <w:t>&lt;name&gt;</w:t>
      </w:r>
      <w:r w:rsidRPr="00330696">
        <w:rPr>
          <w:rFonts w:cs="Courier New"/>
          <w:szCs w:val="20"/>
          <w:lang w:eastAsia="ru-RU"/>
        </w:rPr>
        <w:t>` type/elementType=</w:t>
      </w:r>
      <w:r w:rsidRPr="005C32FB">
        <w:rPr>
          <w:rFonts w:cs="Courier New"/>
          <w:i/>
          <w:szCs w:val="20"/>
          <w:lang w:eastAsia="ru-RU"/>
        </w:rPr>
        <w:t>`&lt;</w:t>
      </w:r>
      <w:r w:rsidR="00735646">
        <w:rPr>
          <w:rFonts w:cs="Courier New"/>
          <w:i/>
          <w:szCs w:val="20"/>
          <w:lang w:eastAsia="ru-RU"/>
        </w:rPr>
        <w:t>un</w:t>
      </w:r>
      <w:r w:rsidRPr="005C32FB">
        <w:rPr>
          <w:rFonts w:cs="Courier New"/>
          <w:i/>
          <w:szCs w:val="20"/>
          <w:lang w:eastAsia="ru-RU"/>
        </w:rPr>
        <w:t>defined type&gt;`</w:t>
      </w:r>
      <w:r w:rsidRPr="00330696">
        <w:rPr>
          <w:rFonts w:cs="Courier New"/>
          <w:szCs w:val="20"/>
          <w:lang w:eastAsia="ru-RU"/>
        </w:rPr>
        <w:t xml:space="preserve"> </w:t>
      </w:r>
      <w:r w:rsidR="00735646">
        <w:rPr>
          <w:rFonts w:cs="Courier New"/>
          <w:szCs w:val="20"/>
          <w:lang w:eastAsia="ru-RU"/>
        </w:rPr>
        <w:t xml:space="preserve">- AppType </w:t>
      </w:r>
      <w:r w:rsidR="00735646" w:rsidRPr="005C32FB">
        <w:rPr>
          <w:rFonts w:cs="Courier New"/>
          <w:i/>
          <w:szCs w:val="20"/>
          <w:lang w:eastAsia="ru-RU"/>
        </w:rPr>
        <w:t>`&lt;</w:t>
      </w:r>
      <w:r w:rsidR="00735646">
        <w:rPr>
          <w:rFonts w:cs="Courier New"/>
          <w:i/>
          <w:szCs w:val="20"/>
          <w:lang w:eastAsia="ru-RU"/>
        </w:rPr>
        <w:t>un</w:t>
      </w:r>
      <w:r w:rsidR="00735646" w:rsidRPr="005C32FB">
        <w:rPr>
          <w:rFonts w:cs="Courier New"/>
          <w:i/>
          <w:szCs w:val="20"/>
          <w:lang w:eastAsia="ru-RU"/>
        </w:rPr>
        <w:t>defined type&gt;`</w:t>
      </w:r>
      <w:r w:rsidR="00735646" w:rsidRPr="00330696">
        <w:rPr>
          <w:rFonts w:cs="Courier New"/>
          <w:szCs w:val="20"/>
          <w:lang w:eastAsia="ru-RU"/>
        </w:rPr>
        <w:t xml:space="preserve"> </w:t>
      </w:r>
      <w:r w:rsidR="00735646">
        <w:rPr>
          <w:rFonts w:cs="Courier New"/>
          <w:szCs w:val="20"/>
          <w:lang w:eastAsia="ru-RU"/>
        </w:rPr>
        <w:t>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&lt;Object name="</w:t>
      </w:r>
      <w:r>
        <w:rPr>
          <w:rFonts w:cs="Courier New"/>
          <w:szCs w:val="20"/>
          <w:lang w:eastAsia="ru-RU"/>
        </w:rPr>
        <w:t>&lt;name&gt;</w:t>
      </w:r>
      <w:r w:rsidRPr="00330696">
        <w:rPr>
          <w:rFonts w:cs="Courier New"/>
          <w:szCs w:val="20"/>
          <w:lang w:eastAsia="ru-RU"/>
        </w:rPr>
        <w:t>" type=</w:t>
      </w:r>
      <w:r w:rsidRPr="005C32FB">
        <w:rPr>
          <w:rFonts w:cs="Courier New"/>
          <w:i/>
          <w:szCs w:val="20"/>
          <w:lang w:eastAsia="ru-RU"/>
        </w:rPr>
        <w:t>"&lt;array / group type&gt;"</w:t>
      </w:r>
      <w:r w:rsidRPr="00330696">
        <w:rPr>
          <w:rFonts w:cs="Courier New"/>
          <w:szCs w:val="20"/>
          <w:lang w:eastAsia="ru-RU"/>
        </w:rPr>
        <w:t>/&gt;</w:t>
      </w:r>
    </w:p>
    <w:p w:rsidR="00945BB7" w:rsidRPr="00330696"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EAP2203</w:t>
      </w:r>
      <w:r w:rsidRPr="00BA3AFB">
        <w:rPr>
          <w:rFonts w:cs="Courier New"/>
          <w:szCs w:val="20"/>
          <w:lang w:eastAsia="ru-RU"/>
        </w:rPr>
        <w:t>: Interface name=</w:t>
      </w:r>
      <w:r>
        <w:rPr>
          <w:rFonts w:cs="Courier New"/>
          <w:szCs w:val="20"/>
          <w:lang w:eastAsia="ru-RU"/>
        </w:rPr>
        <w:t>`&lt;interface&gt;`</w:t>
      </w:r>
      <w:r w:rsidRPr="00BA3AFB">
        <w:rPr>
          <w:rFonts w:cs="Courier New"/>
          <w:szCs w:val="20"/>
          <w:lang w:eastAsia="ru-RU"/>
        </w:rPr>
        <w:t xml:space="preserve"> Object name=`</w:t>
      </w:r>
      <w:r>
        <w:rPr>
          <w:rFonts w:cs="Courier New"/>
          <w:szCs w:val="20"/>
          <w:lang w:eastAsia="ru-RU"/>
        </w:rPr>
        <w:t>&lt;name&gt;</w:t>
      </w:r>
      <w:r w:rsidRPr="00BA3AFB">
        <w:rPr>
          <w:rFonts w:cs="Courier New"/>
          <w:szCs w:val="20"/>
          <w:lang w:eastAsia="ru-RU"/>
        </w:rPr>
        <w:t>` type=</w:t>
      </w:r>
      <w:r w:rsidRPr="005C32FB">
        <w:rPr>
          <w:rFonts w:cs="Courier New"/>
          <w:i/>
          <w:szCs w:val="20"/>
          <w:lang w:eastAsia="ru-RU"/>
        </w:rPr>
        <w:t>`&lt;array / group type&gt;`</w:t>
      </w:r>
      <w:r w:rsidR="00010125">
        <w:rPr>
          <w:rFonts w:cs="Courier New"/>
          <w:szCs w:val="20"/>
          <w:lang w:eastAsia="ru-RU"/>
        </w:rPr>
        <w:t xml:space="preserve"> - type attribute should specify a simple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&lt;Object name="</w:t>
      </w:r>
      <w:r>
        <w:rPr>
          <w:rFonts w:cs="Courier New"/>
          <w:szCs w:val="20"/>
          <w:lang w:eastAsia="ru-RU"/>
        </w:rPr>
        <w:t>&lt;object name&gt;</w:t>
      </w:r>
      <w:r w:rsidRPr="00330696">
        <w:rPr>
          <w:rFonts w:cs="Courier New"/>
          <w:szCs w:val="20"/>
          <w:lang w:eastAsia="ru-RU"/>
        </w:rPr>
        <w:t>" type="&lt;</w:t>
      </w:r>
      <w:r>
        <w:rPr>
          <w:rFonts w:cs="Courier New"/>
          <w:szCs w:val="20"/>
          <w:lang w:eastAsia="ru-RU"/>
        </w:rPr>
        <w:t>numeric</w:t>
      </w:r>
      <w:r w:rsidRPr="00330696">
        <w:rPr>
          <w:rFonts w:cs="Courier New"/>
          <w:szCs w:val="20"/>
          <w:lang w:eastAsia="ru-RU"/>
        </w:rPr>
        <w:t xml:space="preserve"> type&gt;"</w:t>
      </w:r>
      <w:r>
        <w:rPr>
          <w:rFonts w:cs="Courier New"/>
          <w:szCs w:val="20"/>
          <w:lang w:eastAsia="ru-RU"/>
        </w:rPr>
        <w:t xml:space="preserve"> units=</w:t>
      </w:r>
      <w:r w:rsidRPr="005C32FB">
        <w:rPr>
          <w:rFonts w:cs="Courier New"/>
          <w:i/>
          <w:szCs w:val="20"/>
          <w:lang w:eastAsia="ru-RU"/>
        </w:rPr>
        <w:t>"kw   "</w:t>
      </w:r>
      <w:r w:rsidRPr="00330696">
        <w:rPr>
          <w:rFonts w:cs="Courier New"/>
          <w:szCs w:val="20"/>
          <w:lang w:eastAsia="ru-RU"/>
        </w:rPr>
        <w:t>/&gt;</w:t>
      </w:r>
    </w:p>
    <w:p w:rsidR="00945BB7" w:rsidRPr="00330696"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EAP2204</w:t>
      </w:r>
      <w:r w:rsidRPr="00B75A21">
        <w:rPr>
          <w:rFonts w:cs="Courier New"/>
          <w:szCs w:val="20"/>
          <w:lang w:eastAsia="ru-RU"/>
        </w:rPr>
        <w:t>: Interface name=</w:t>
      </w:r>
      <w:r>
        <w:rPr>
          <w:rFonts w:cs="Courier New"/>
          <w:szCs w:val="20"/>
          <w:lang w:eastAsia="ru-RU"/>
        </w:rPr>
        <w:t>`&lt;interface&gt;`</w:t>
      </w:r>
      <w:r w:rsidRPr="00B75A21">
        <w:rPr>
          <w:rFonts w:cs="Courier New"/>
          <w:szCs w:val="20"/>
          <w:lang w:eastAsia="ru-RU"/>
        </w:rPr>
        <w:t xml:space="preserve"> Object name=`</w:t>
      </w:r>
      <w:r>
        <w:rPr>
          <w:rFonts w:cs="Courier New"/>
          <w:szCs w:val="20"/>
          <w:lang w:eastAsia="ru-RU"/>
        </w:rPr>
        <w:t>&lt;object name&gt;</w:t>
      </w:r>
      <w:r w:rsidRPr="00B75A21">
        <w:rPr>
          <w:rFonts w:cs="Courier New"/>
          <w:szCs w:val="20"/>
          <w:lang w:eastAsia="ru-RU"/>
        </w:rPr>
        <w:t>` units=</w:t>
      </w:r>
      <w:r w:rsidRPr="005C32FB">
        <w:rPr>
          <w:rFonts w:cs="Courier New"/>
          <w:i/>
          <w:szCs w:val="20"/>
          <w:lang w:eastAsia="ru-RU"/>
        </w:rPr>
        <w:t>`kw   `</w:t>
      </w:r>
      <w:r w:rsidRPr="00B75A21">
        <w:rPr>
          <w:rFonts w:cs="Courier New"/>
          <w:szCs w:val="20"/>
          <w:lang w:eastAsia="ru-RU"/>
        </w:rPr>
        <w:t xml:space="preserve"> - leading or trailing </w:t>
      </w:r>
      <w:r w:rsidR="00B6265B">
        <w:rPr>
          <w:rFonts w:cs="Courier New"/>
          <w:szCs w:val="20"/>
          <w:lang w:eastAsia="ru-RU"/>
        </w:rPr>
        <w:t>white space</w:t>
      </w:r>
      <w:r w:rsidRPr="00B75A21">
        <w:rPr>
          <w:rFonts w:cs="Courier New"/>
          <w:szCs w:val="20"/>
          <w:lang w:eastAsia="ru-RU"/>
        </w:rPr>
        <w:t xml:space="preserve"> </w:t>
      </w:r>
      <w:r w:rsidR="00B6265B">
        <w:rPr>
          <w:rFonts w:cs="Courier New"/>
          <w:szCs w:val="20"/>
          <w:lang w:eastAsia="ru-RU"/>
        </w:rPr>
        <w:t>is</w:t>
      </w:r>
      <w:r w:rsidRPr="00B75A21">
        <w:rPr>
          <w:rFonts w:cs="Courier New"/>
          <w:szCs w:val="20"/>
          <w:lang w:eastAsia="ru-RU"/>
        </w:rPr>
        <w:t xml:space="preserve"> not </w:t>
      </w:r>
      <w:r w:rsidR="00B6265B">
        <w:rPr>
          <w:rFonts w:cs="Courier New"/>
          <w:szCs w:val="20"/>
          <w:lang w:eastAsia="ru-RU"/>
        </w:rPr>
        <w:t>allowed</w:t>
      </w:r>
      <w:r w:rsidR="00752A97">
        <w:rPr>
          <w:rFonts w:cs="Courier New"/>
          <w:szCs w:val="20"/>
          <w:lang w:eastAsia="ru-RU"/>
        </w:rPr>
        <w:t xml:space="preserve"> </w:t>
      </w:r>
      <w:r w:rsidR="00752A97" w:rsidRPr="00752A97">
        <w:rPr>
          <w:rFonts w:cs="Courier New"/>
          <w:szCs w:val="20"/>
          <w:lang w:eastAsia="ru-RU"/>
        </w:rPr>
        <w:t>in units attribute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lastRenderedPageBreak/>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&lt;Object name="</w:t>
      </w:r>
      <w:r>
        <w:rPr>
          <w:rFonts w:cs="Courier New"/>
          <w:szCs w:val="20"/>
          <w:lang w:eastAsia="ru-RU"/>
        </w:rPr>
        <w:t>&lt;object name&gt;</w:t>
      </w:r>
      <w:r w:rsidRPr="00330696">
        <w:rPr>
          <w:rFonts w:cs="Courier New"/>
          <w:szCs w:val="20"/>
          <w:lang w:eastAsia="ru-RU"/>
        </w:rPr>
        <w:t>" type=</w:t>
      </w:r>
      <w:r w:rsidRPr="005C32FB">
        <w:rPr>
          <w:rFonts w:cs="Courier New"/>
          <w:i/>
          <w:szCs w:val="20"/>
          <w:lang w:eastAsia="ru-RU"/>
        </w:rPr>
        <w:t>"boolean"</w:t>
      </w:r>
      <w:r>
        <w:rPr>
          <w:rFonts w:cs="Courier New"/>
          <w:szCs w:val="20"/>
          <w:lang w:eastAsia="ru-RU"/>
        </w:rPr>
        <w:t xml:space="preserve"> units=</w:t>
      </w:r>
      <w:r w:rsidRPr="003369BB">
        <w:rPr>
          <w:rFonts w:cs="Courier New"/>
          <w:szCs w:val="20"/>
          <w:lang w:eastAsia="ru-RU"/>
        </w:rPr>
        <w:t>"</w:t>
      </w:r>
      <w:r>
        <w:rPr>
          <w:rFonts w:cs="Courier New"/>
          <w:szCs w:val="20"/>
          <w:lang w:eastAsia="ru-RU"/>
        </w:rPr>
        <w:t>kw</w:t>
      </w:r>
      <w:r w:rsidRPr="003369BB">
        <w:rPr>
          <w:rFonts w:cs="Courier New"/>
          <w:szCs w:val="20"/>
          <w:lang w:eastAsia="ru-RU"/>
        </w:rPr>
        <w:t>"</w:t>
      </w:r>
      <w:r w:rsidRPr="00330696">
        <w:rPr>
          <w:rFonts w:cs="Courier New"/>
          <w:szCs w:val="20"/>
          <w:lang w:eastAsia="ru-RU"/>
        </w:rPr>
        <w:t>/&gt;</w:t>
      </w:r>
    </w:p>
    <w:p w:rsidR="00945BB7" w:rsidRPr="00330696"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A868EC"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EAP2205</w:t>
      </w:r>
      <w:r w:rsidRPr="006323F0">
        <w:rPr>
          <w:rFonts w:cs="Courier New"/>
          <w:szCs w:val="20"/>
          <w:lang w:eastAsia="ru-RU"/>
        </w:rPr>
        <w:t>: Interface name=</w:t>
      </w:r>
      <w:r>
        <w:rPr>
          <w:rFonts w:cs="Courier New"/>
          <w:szCs w:val="20"/>
          <w:lang w:eastAsia="ru-RU"/>
        </w:rPr>
        <w:t>`&lt;interface&gt;`</w:t>
      </w:r>
      <w:r w:rsidRPr="00B75A21">
        <w:rPr>
          <w:rFonts w:cs="Courier New"/>
          <w:szCs w:val="20"/>
          <w:lang w:eastAsia="ru-RU"/>
        </w:rPr>
        <w:t xml:space="preserve"> Object name=`</w:t>
      </w:r>
      <w:r>
        <w:rPr>
          <w:rFonts w:cs="Courier New"/>
          <w:szCs w:val="20"/>
          <w:lang w:eastAsia="ru-RU"/>
        </w:rPr>
        <w:t>&lt;object name&gt;</w:t>
      </w:r>
      <w:r w:rsidRPr="00B75A21">
        <w:rPr>
          <w:rFonts w:cs="Courier New"/>
          <w:szCs w:val="20"/>
          <w:lang w:eastAsia="ru-RU"/>
        </w:rPr>
        <w:t>`</w:t>
      </w:r>
      <w:r w:rsidRPr="006323F0">
        <w:rPr>
          <w:rFonts w:cs="Courier New"/>
          <w:szCs w:val="20"/>
          <w:lang w:eastAsia="ru-RU"/>
        </w:rPr>
        <w:t xml:space="preserve"> units=`kw` type=</w:t>
      </w:r>
      <w:r w:rsidRPr="005C32FB">
        <w:rPr>
          <w:rFonts w:cs="Courier New"/>
          <w:i/>
          <w:szCs w:val="20"/>
          <w:lang w:eastAsia="ru-RU"/>
        </w:rPr>
        <w:t>`Boolean`</w:t>
      </w:r>
      <w:r w:rsidRPr="006323F0">
        <w:rPr>
          <w:rFonts w:cs="Courier New"/>
          <w:szCs w:val="20"/>
          <w:lang w:eastAsia="ru-RU"/>
        </w:rPr>
        <w:t xml:space="preserve">- </w:t>
      </w:r>
      <w:r w:rsidR="00752A97" w:rsidRPr="00752A97">
        <w:rPr>
          <w:rFonts w:cs="Courier New"/>
          <w:szCs w:val="20"/>
          <w:lang w:eastAsia="ru-RU"/>
        </w:rPr>
        <w:t>units attribute may be applied only to numeric type objects</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D16E36"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D16E36">
        <w:rPr>
          <w:rFonts w:cs="Courier New"/>
          <w:szCs w:val="20"/>
          <w:lang w:eastAsia="ru-RU"/>
        </w:rPr>
        <w:t>&lt;NumericType name="</w:t>
      </w:r>
      <w:r>
        <w:rPr>
          <w:rFonts w:cs="Courier New"/>
          <w:szCs w:val="20"/>
          <w:lang w:eastAsia="ru-RU"/>
        </w:rPr>
        <w:t>&lt;name&gt;</w:t>
      </w:r>
      <w:r w:rsidRPr="00D16E36">
        <w:rPr>
          <w:rFonts w:cs="Courier New"/>
          <w:szCs w:val="20"/>
          <w:lang w:eastAsia="ru-RU"/>
        </w:rPr>
        <w:t>"</w:t>
      </w:r>
      <w:r>
        <w:rPr>
          <w:rFonts w:cs="Courier New"/>
          <w:szCs w:val="20"/>
          <w:lang w:eastAsia="ru-RU"/>
        </w:rPr>
        <w:t xml:space="preserve"> units=</w:t>
      </w:r>
      <w:r w:rsidRPr="003369BB">
        <w:rPr>
          <w:rFonts w:cs="Courier New"/>
          <w:szCs w:val="20"/>
          <w:lang w:eastAsia="ru-RU"/>
        </w:rPr>
        <w:t>"</w:t>
      </w:r>
      <w:r>
        <w:rPr>
          <w:rFonts w:cs="Courier New"/>
          <w:szCs w:val="20"/>
          <w:lang w:eastAsia="ru-RU"/>
        </w:rPr>
        <w:t>kw</w:t>
      </w:r>
      <w:r w:rsidRPr="003369BB">
        <w:rPr>
          <w:rFonts w:cs="Courier New"/>
          <w:szCs w:val="20"/>
          <w:lang w:eastAsia="ru-RU"/>
        </w:rPr>
        <w:t>"</w:t>
      </w:r>
      <w:r w:rsidRPr="00D16E36">
        <w:rPr>
          <w:rFonts w:cs="Courier New"/>
          <w:szCs w:val="20"/>
          <w:lang w:eastAsia="ru-RU"/>
        </w:rPr>
        <w:t>&gt;</w:t>
      </w:r>
    </w:p>
    <w:p w:rsidR="0036701D" w:rsidRPr="00696622"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96622">
        <w:rPr>
          <w:rFonts w:cs="Courier New"/>
          <w:szCs w:val="20"/>
          <w:lang w:eastAsia="ru-RU"/>
        </w:rPr>
        <w:t>&lt;Range min="</w:t>
      </w:r>
      <w:r w:rsidRPr="002C2DF9">
        <w:rPr>
          <w:rFonts w:cs="Courier New"/>
          <w:szCs w:val="20"/>
          <w:lang w:eastAsia="ru-RU"/>
        </w:rPr>
        <w:t>10</w:t>
      </w:r>
      <w:r w:rsidRPr="00696622">
        <w:rPr>
          <w:rFonts w:cs="Courier New"/>
          <w:szCs w:val="20"/>
          <w:lang w:eastAsia="ru-RU"/>
        </w:rPr>
        <w:t>.1" max="1440.1" step="0.1"/&gt;</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&lt;Object name="</w:t>
      </w:r>
      <w:r>
        <w:rPr>
          <w:rFonts w:cs="Courier New"/>
          <w:szCs w:val="20"/>
          <w:lang w:eastAsia="ru-RU"/>
        </w:rPr>
        <w:t>&lt;object name&gt;</w:t>
      </w:r>
      <w:r w:rsidRPr="00330696">
        <w:rPr>
          <w:rFonts w:cs="Courier New"/>
          <w:szCs w:val="20"/>
          <w:lang w:eastAsia="ru-RU"/>
        </w:rPr>
        <w:t>" type="</w:t>
      </w:r>
      <w:r>
        <w:rPr>
          <w:rFonts w:cs="Courier New"/>
          <w:szCs w:val="20"/>
          <w:lang w:eastAsia="ru-RU"/>
        </w:rPr>
        <w:t>&lt;numeric type&gt;</w:t>
      </w:r>
      <w:r w:rsidRPr="00330696">
        <w:rPr>
          <w:rFonts w:cs="Courier New"/>
          <w:szCs w:val="20"/>
          <w:lang w:eastAsia="ru-RU"/>
        </w:rPr>
        <w:t>"</w:t>
      </w:r>
      <w:r>
        <w:rPr>
          <w:rFonts w:cs="Courier New"/>
          <w:szCs w:val="20"/>
          <w:lang w:eastAsia="ru-RU"/>
        </w:rPr>
        <w:t xml:space="preserve"> </w:t>
      </w:r>
      <w:r w:rsidRPr="005C32FB">
        <w:rPr>
          <w:rFonts w:cs="Courier New"/>
          <w:i/>
          <w:szCs w:val="20"/>
          <w:lang w:eastAsia="ru-RU"/>
        </w:rPr>
        <w:t>units="ohms"</w:t>
      </w:r>
      <w:r w:rsidRPr="00330696">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A868EC"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EAP2206</w:t>
      </w:r>
      <w:r w:rsidRPr="006323F0">
        <w:rPr>
          <w:rFonts w:cs="Courier New"/>
          <w:szCs w:val="20"/>
          <w:lang w:eastAsia="ru-RU"/>
        </w:rPr>
        <w:t>: Interface name=</w:t>
      </w:r>
      <w:r>
        <w:rPr>
          <w:rFonts w:cs="Courier New"/>
          <w:szCs w:val="20"/>
          <w:lang w:eastAsia="ru-RU"/>
        </w:rPr>
        <w:t>`&lt;interface&gt;`</w:t>
      </w:r>
      <w:r w:rsidRPr="00B75A21">
        <w:rPr>
          <w:rFonts w:cs="Courier New"/>
          <w:szCs w:val="20"/>
          <w:lang w:eastAsia="ru-RU"/>
        </w:rPr>
        <w:t xml:space="preserve"> Object name=`</w:t>
      </w:r>
      <w:r>
        <w:rPr>
          <w:rFonts w:cs="Courier New"/>
          <w:szCs w:val="20"/>
          <w:lang w:eastAsia="ru-RU"/>
        </w:rPr>
        <w:t>&lt;object name&gt;</w:t>
      </w:r>
      <w:r w:rsidRPr="00B75A21">
        <w:rPr>
          <w:rFonts w:cs="Courier New"/>
          <w:szCs w:val="20"/>
          <w:lang w:eastAsia="ru-RU"/>
        </w:rPr>
        <w:t>`</w:t>
      </w:r>
      <w:r w:rsidRPr="006323F0">
        <w:rPr>
          <w:rFonts w:cs="Courier New"/>
          <w:szCs w:val="20"/>
          <w:lang w:eastAsia="ru-RU"/>
        </w:rPr>
        <w:t xml:space="preserve"> </w:t>
      </w:r>
      <w:r w:rsidRPr="005C32FB">
        <w:rPr>
          <w:rFonts w:cs="Courier New"/>
          <w:i/>
          <w:szCs w:val="20"/>
          <w:lang w:eastAsia="ru-RU"/>
        </w:rPr>
        <w:t>units=</w:t>
      </w:r>
      <w:r w:rsidR="009F399F">
        <w:rPr>
          <w:rFonts w:cs="Courier New"/>
          <w:i/>
          <w:szCs w:val="20"/>
          <w:lang w:eastAsia="ru-RU"/>
        </w:rPr>
        <w:t xml:space="preserve"> </w:t>
      </w:r>
      <w:r w:rsidRPr="005C32FB">
        <w:rPr>
          <w:rFonts w:cs="Courier New"/>
          <w:i/>
          <w:szCs w:val="20"/>
          <w:lang w:eastAsia="ru-RU"/>
        </w:rPr>
        <w:t>`ohms`</w:t>
      </w:r>
      <w:r w:rsidRPr="006323F0">
        <w:rPr>
          <w:rFonts w:cs="Courier New"/>
          <w:szCs w:val="20"/>
          <w:lang w:eastAsia="ru-RU"/>
        </w:rPr>
        <w:t xml:space="preserve"> type units=</w:t>
      </w:r>
      <w:r w:rsidR="009F399F">
        <w:rPr>
          <w:rFonts w:cs="Courier New"/>
          <w:szCs w:val="20"/>
          <w:lang w:eastAsia="ru-RU"/>
        </w:rPr>
        <w:t xml:space="preserve"> </w:t>
      </w:r>
      <w:r w:rsidRPr="006323F0">
        <w:rPr>
          <w:rFonts w:cs="Courier New"/>
          <w:szCs w:val="20"/>
          <w:lang w:eastAsia="ru-RU"/>
        </w:rPr>
        <w:t xml:space="preserve">`kw`- </w:t>
      </w:r>
      <w:r w:rsidR="00A868EC" w:rsidRPr="00A868EC">
        <w:rPr>
          <w:rFonts w:cs="Courier New"/>
          <w:szCs w:val="20"/>
          <w:lang w:eastAsia="ru-RU"/>
        </w:rPr>
        <w:t>unit already defined in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w:t>
      </w:r>
      <w:r>
        <w:rPr>
          <w:rFonts w:cs="Courier New"/>
          <w:szCs w:val="20"/>
          <w:lang w:eastAsia="ru-RU"/>
        </w:rPr>
        <w:t>Group</w:t>
      </w:r>
      <w:r w:rsidRPr="00330696">
        <w:rPr>
          <w:rFonts w:cs="Courier New"/>
          <w:szCs w:val="20"/>
          <w:lang w:eastAsia="ru-RU"/>
        </w:rPr>
        <w:t xml:space="preserve"> name="</w:t>
      </w:r>
      <w:r>
        <w:rPr>
          <w:rFonts w:cs="Courier New"/>
          <w:szCs w:val="20"/>
          <w:lang w:eastAsia="ru-RU"/>
        </w:rPr>
        <w:t>&lt;name&gt;</w:t>
      </w:r>
      <w:r w:rsidRPr="00330696">
        <w:rPr>
          <w:rFonts w:cs="Courier New"/>
          <w:szCs w:val="20"/>
          <w:lang w:eastAsia="ru-RU"/>
        </w:rPr>
        <w:t>" type=</w:t>
      </w:r>
      <w:r w:rsidRPr="005C32FB">
        <w:rPr>
          <w:rFonts w:cs="Courier New"/>
          <w:i/>
          <w:szCs w:val="20"/>
          <w:lang w:eastAsia="ru-RU"/>
        </w:rPr>
        <w:t>"&lt;</w:t>
      </w:r>
      <w:r w:rsidR="00A868EC">
        <w:rPr>
          <w:rFonts w:cs="Courier New"/>
          <w:i/>
          <w:szCs w:val="20"/>
          <w:lang w:eastAsia="ru-RU"/>
        </w:rPr>
        <w:t>undefined</w:t>
      </w:r>
      <w:r w:rsidRPr="005C32FB">
        <w:rPr>
          <w:rFonts w:cs="Courier New"/>
          <w:i/>
          <w:szCs w:val="20"/>
          <w:lang w:eastAsia="ru-RU"/>
        </w:rPr>
        <w:t xml:space="preserve"> type&gt;"</w:t>
      </w:r>
      <w:r w:rsidRPr="00330696">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EAP2301</w:t>
      </w:r>
      <w:r w:rsidRPr="00D368D5">
        <w:rPr>
          <w:rFonts w:cs="Courier New"/>
          <w:szCs w:val="20"/>
          <w:lang w:eastAsia="ru-RU"/>
        </w:rPr>
        <w:t>: Interface name=</w:t>
      </w:r>
      <w:r>
        <w:rPr>
          <w:rFonts w:cs="Courier New"/>
          <w:szCs w:val="20"/>
          <w:lang w:eastAsia="ru-RU"/>
        </w:rPr>
        <w:t>`&lt;interface&gt;`</w:t>
      </w:r>
      <w:r w:rsidRPr="00D368D5">
        <w:rPr>
          <w:rFonts w:cs="Courier New"/>
          <w:szCs w:val="20"/>
          <w:lang w:eastAsia="ru-RU"/>
        </w:rPr>
        <w:t xml:space="preserve"> Group name=`</w:t>
      </w:r>
      <w:r>
        <w:rPr>
          <w:rFonts w:cs="Courier New"/>
          <w:szCs w:val="20"/>
          <w:lang w:eastAsia="ru-RU"/>
        </w:rPr>
        <w:t>&lt;group name&gt;</w:t>
      </w:r>
      <w:r w:rsidRPr="00D368D5">
        <w:rPr>
          <w:rFonts w:cs="Courier New"/>
          <w:szCs w:val="20"/>
          <w:lang w:eastAsia="ru-RU"/>
        </w:rPr>
        <w:t xml:space="preserve">` </w:t>
      </w:r>
      <w:r w:rsidR="007C48E7">
        <w:rPr>
          <w:rFonts w:cs="Courier New"/>
          <w:szCs w:val="20"/>
          <w:lang w:eastAsia="ru-RU"/>
        </w:rPr>
        <w:t xml:space="preserve">- </w:t>
      </w:r>
      <w:r w:rsidR="00A868EC">
        <w:rPr>
          <w:rFonts w:cs="Courier New"/>
          <w:szCs w:val="20"/>
          <w:lang w:eastAsia="ru-RU"/>
        </w:rPr>
        <w:t>AppT</w:t>
      </w:r>
      <w:r w:rsidRPr="00D368D5">
        <w:rPr>
          <w:rFonts w:cs="Courier New"/>
          <w:szCs w:val="20"/>
          <w:lang w:eastAsia="ru-RU"/>
        </w:rPr>
        <w:t>ype</w:t>
      </w:r>
      <w:r w:rsidR="00A868EC">
        <w:rPr>
          <w:rFonts w:cs="Courier New"/>
          <w:szCs w:val="20"/>
          <w:lang w:eastAsia="ru-RU"/>
        </w:rPr>
        <w:t xml:space="preserve"> </w:t>
      </w:r>
      <w:r w:rsidRPr="005C32FB">
        <w:rPr>
          <w:rFonts w:cs="Courier New"/>
          <w:i/>
          <w:szCs w:val="20"/>
          <w:lang w:eastAsia="ru-RU"/>
        </w:rPr>
        <w:t>`&lt;</w:t>
      </w:r>
      <w:r w:rsidR="00A868EC">
        <w:rPr>
          <w:rFonts w:cs="Courier New"/>
          <w:i/>
          <w:szCs w:val="20"/>
          <w:lang w:eastAsia="ru-RU"/>
        </w:rPr>
        <w:t>undefined</w:t>
      </w:r>
      <w:r w:rsidRPr="005C32FB">
        <w:rPr>
          <w:rFonts w:cs="Courier New"/>
          <w:i/>
          <w:szCs w:val="20"/>
          <w:lang w:eastAsia="ru-RU"/>
        </w:rPr>
        <w:t xml:space="preserve"> type&gt;`</w:t>
      </w:r>
      <w:r w:rsidRPr="00D368D5">
        <w:rPr>
          <w:rFonts w:cs="Courier New"/>
          <w:szCs w:val="20"/>
          <w:lang w:eastAsia="ru-RU"/>
        </w:rPr>
        <w:t xml:space="preserve"> </w:t>
      </w:r>
      <w:r w:rsidR="00A868EC">
        <w:rPr>
          <w:rFonts w:cs="Courier New"/>
          <w:szCs w:val="20"/>
          <w:lang w:eastAsia="ru-RU"/>
        </w:rPr>
        <w:t>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w:t>
      </w:r>
      <w:r>
        <w:rPr>
          <w:rFonts w:cs="Courier New"/>
          <w:szCs w:val="20"/>
          <w:lang w:eastAsia="ru-RU"/>
        </w:rPr>
        <w:t>Group</w:t>
      </w:r>
      <w:r w:rsidRPr="00330696">
        <w:rPr>
          <w:rFonts w:cs="Courier New"/>
          <w:szCs w:val="20"/>
          <w:lang w:eastAsia="ru-RU"/>
        </w:rPr>
        <w:t xml:space="preserve"> name="</w:t>
      </w:r>
      <w:r>
        <w:rPr>
          <w:rFonts w:cs="Courier New"/>
          <w:szCs w:val="20"/>
          <w:lang w:eastAsia="ru-RU"/>
        </w:rPr>
        <w:t>&lt;name&gt;</w:t>
      </w:r>
      <w:r w:rsidRPr="00330696">
        <w:rPr>
          <w:rFonts w:cs="Courier New"/>
          <w:szCs w:val="20"/>
          <w:lang w:eastAsia="ru-RU"/>
        </w:rPr>
        <w:t>" type=</w:t>
      </w:r>
      <w:r w:rsidRPr="005C32FB">
        <w:rPr>
          <w:rFonts w:cs="Courier New"/>
          <w:i/>
          <w:szCs w:val="20"/>
          <w:lang w:eastAsia="ru-RU"/>
        </w:rPr>
        <w:t>"&lt;numeric type&gt;"</w:t>
      </w:r>
      <w:r w:rsidRPr="00330696">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EAP2303</w:t>
      </w:r>
      <w:r w:rsidRPr="00B31EB2">
        <w:rPr>
          <w:rFonts w:cs="Courier New"/>
          <w:szCs w:val="20"/>
          <w:lang w:eastAsia="ru-RU"/>
        </w:rPr>
        <w:t>: Interface name=</w:t>
      </w:r>
      <w:r>
        <w:rPr>
          <w:rFonts w:cs="Courier New"/>
          <w:szCs w:val="20"/>
          <w:lang w:eastAsia="ru-RU"/>
        </w:rPr>
        <w:t>`&lt;interface&gt;`</w:t>
      </w:r>
      <w:r w:rsidRPr="00D368D5">
        <w:rPr>
          <w:rFonts w:cs="Courier New"/>
          <w:szCs w:val="20"/>
          <w:lang w:eastAsia="ru-RU"/>
        </w:rPr>
        <w:t xml:space="preserve"> Group name=`</w:t>
      </w:r>
      <w:r>
        <w:rPr>
          <w:rFonts w:cs="Courier New"/>
          <w:szCs w:val="20"/>
          <w:lang w:eastAsia="ru-RU"/>
        </w:rPr>
        <w:t>&lt;name&gt;</w:t>
      </w:r>
      <w:r w:rsidRPr="00D368D5">
        <w:rPr>
          <w:rFonts w:cs="Courier New"/>
          <w:szCs w:val="20"/>
          <w:lang w:eastAsia="ru-RU"/>
        </w:rPr>
        <w:t>` type=</w:t>
      </w:r>
      <w:r w:rsidR="009F399F">
        <w:rPr>
          <w:rFonts w:cs="Courier New"/>
          <w:szCs w:val="20"/>
          <w:lang w:eastAsia="ru-RU"/>
        </w:rPr>
        <w:t xml:space="preserve"> </w:t>
      </w:r>
      <w:r w:rsidRPr="00D368D5">
        <w:rPr>
          <w:rFonts w:cs="Courier New"/>
          <w:szCs w:val="20"/>
          <w:lang w:eastAsia="ru-RU"/>
        </w:rPr>
        <w:t>`</w:t>
      </w:r>
      <w:r>
        <w:rPr>
          <w:rFonts w:cs="Courier New"/>
          <w:szCs w:val="20"/>
          <w:lang w:eastAsia="ru-RU"/>
        </w:rPr>
        <w:t>&lt;numeric type&gt;</w:t>
      </w:r>
      <w:r w:rsidRPr="00D368D5">
        <w:rPr>
          <w:rFonts w:cs="Courier New"/>
          <w:szCs w:val="20"/>
          <w:lang w:eastAsia="ru-RU"/>
        </w:rPr>
        <w:t>`</w:t>
      </w:r>
      <w:r w:rsidRPr="00B31EB2">
        <w:rPr>
          <w:rFonts w:cs="Courier New"/>
          <w:szCs w:val="20"/>
          <w:lang w:eastAsia="ru-RU"/>
        </w:rPr>
        <w:t xml:space="preserve"> category=</w:t>
      </w:r>
      <w:r w:rsidR="009F399F">
        <w:rPr>
          <w:rFonts w:cs="Courier New"/>
          <w:szCs w:val="20"/>
          <w:lang w:eastAsia="ru-RU"/>
        </w:rPr>
        <w:t xml:space="preserve"> </w:t>
      </w:r>
      <w:r w:rsidRPr="005C32FB">
        <w:rPr>
          <w:rFonts w:cs="Courier New"/>
          <w:i/>
          <w:szCs w:val="20"/>
          <w:lang w:eastAsia="ru-RU"/>
        </w:rPr>
        <w:t>`Numeric`</w:t>
      </w:r>
      <w:r w:rsidRPr="00B31EB2">
        <w:rPr>
          <w:rFonts w:cs="Courier New"/>
          <w:szCs w:val="20"/>
          <w:lang w:eastAsia="ru-RU"/>
        </w:rPr>
        <w:t xml:space="preserve"> - ty</w:t>
      </w:r>
      <w:r w:rsidR="00D679E5">
        <w:rPr>
          <w:rFonts w:cs="Courier New"/>
          <w:szCs w:val="20"/>
          <w:lang w:eastAsia="ru-RU"/>
        </w:rPr>
        <w:t>pe attribute should specify a group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 xml:space="preserve">    &lt;</w:t>
      </w:r>
      <w:r>
        <w:rPr>
          <w:rFonts w:cs="Courier New"/>
          <w:szCs w:val="20"/>
          <w:lang w:eastAsia="ru-RU"/>
        </w:rPr>
        <w:t>Group</w:t>
      </w:r>
      <w:r w:rsidRPr="00330696">
        <w:rPr>
          <w:rFonts w:cs="Courier New"/>
          <w:szCs w:val="20"/>
          <w:lang w:eastAsia="ru-RU"/>
        </w:rPr>
        <w:t xml:space="preserve"> name="</w:t>
      </w:r>
      <w:r>
        <w:rPr>
          <w:rFonts w:cs="Courier New"/>
          <w:szCs w:val="20"/>
          <w:lang w:eastAsia="ru-RU"/>
        </w:rPr>
        <w:t>&lt;group name&gt;</w:t>
      </w:r>
      <w:r w:rsidRPr="00330696">
        <w:rPr>
          <w:rFonts w:cs="Courier New"/>
          <w:szCs w:val="20"/>
          <w:lang w:eastAsia="ru-RU"/>
        </w:rPr>
        <w:t xml:space="preserve">" </w:t>
      </w:r>
      <w:r w:rsidRPr="005C32FB">
        <w:rPr>
          <w:rFonts w:cs="Courier New"/>
          <w:i/>
          <w:szCs w:val="20"/>
          <w:lang w:eastAsia="ru-RU"/>
        </w:rPr>
        <w:t>type</w:t>
      </w:r>
      <w:r w:rsidRPr="00330696">
        <w:rPr>
          <w:rFonts w:cs="Courier New"/>
          <w:szCs w:val="20"/>
          <w:lang w:eastAsia="ru-RU"/>
        </w:rPr>
        <w:t>="</w:t>
      </w:r>
      <w:r w:rsidR="00D679E5">
        <w:rPr>
          <w:rFonts w:cs="Courier New"/>
          <w:szCs w:val="20"/>
          <w:lang w:eastAsia="ru-RU"/>
        </w:rPr>
        <w:t>&lt;group type&gt;</w:t>
      </w:r>
      <w:r w:rsidRPr="00330696">
        <w:rPr>
          <w:rFonts w:cs="Courier New"/>
          <w:szCs w:val="20"/>
          <w:lang w:eastAsia="ru-RU"/>
        </w:rPr>
        <w:t>"&gt;</w:t>
      </w:r>
    </w:p>
    <w:p w:rsidR="0036701D" w:rsidRDefault="0036701D" w:rsidP="0036701D">
      <w:pPr>
        <w:autoSpaceDE w:val="0"/>
        <w:autoSpaceDN w:val="0"/>
        <w:adjustRightInd w:val="0"/>
        <w:spacing w:after="0" w:line="240" w:lineRule="auto"/>
        <w:rPr>
          <w:rFonts w:cs="Courier New"/>
          <w:i/>
          <w:szCs w:val="20"/>
          <w:lang w:eastAsia="ru-RU"/>
        </w:rPr>
      </w:pPr>
      <w:r>
        <w:rPr>
          <w:rFonts w:cs="Courier New"/>
          <w:szCs w:val="20"/>
          <w:lang w:eastAsia="ru-RU"/>
        </w:rPr>
        <w:t xml:space="preserve">      </w:t>
      </w:r>
      <w:r w:rsidRPr="005C32FB">
        <w:rPr>
          <w:rFonts w:cs="Courier New"/>
          <w:i/>
          <w:szCs w:val="20"/>
          <w:lang w:eastAsia="ru-RU"/>
        </w:rPr>
        <w:t xml:space="preserve">&lt;Object name "&lt;object&gt;" …/&gt;    </w:t>
      </w:r>
    </w:p>
    <w:p w:rsidR="00945BB7" w:rsidRPr="005C32FB" w:rsidRDefault="00945BB7" w:rsidP="0036701D">
      <w:pPr>
        <w:autoSpaceDE w:val="0"/>
        <w:autoSpaceDN w:val="0"/>
        <w:adjustRightInd w:val="0"/>
        <w:spacing w:after="0" w:line="240" w:lineRule="auto"/>
        <w:rPr>
          <w:rFonts w:cs="Courier New"/>
          <w:i/>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EAP2305</w:t>
      </w:r>
      <w:r w:rsidRPr="00E06A44">
        <w:rPr>
          <w:rFonts w:cs="Courier New"/>
          <w:szCs w:val="20"/>
          <w:lang w:eastAsia="ru-RU"/>
        </w:rPr>
        <w:t xml:space="preserve">: </w:t>
      </w:r>
      <w:r w:rsidRPr="00B31EB2">
        <w:rPr>
          <w:rFonts w:cs="Courier New"/>
          <w:szCs w:val="20"/>
          <w:lang w:eastAsia="ru-RU"/>
        </w:rPr>
        <w:t>Interface name=</w:t>
      </w:r>
      <w:r>
        <w:rPr>
          <w:rFonts w:cs="Courier New"/>
          <w:szCs w:val="20"/>
          <w:lang w:eastAsia="ru-RU"/>
        </w:rPr>
        <w:t xml:space="preserve">`&lt;interface&gt;` </w:t>
      </w:r>
      <w:r w:rsidRPr="00E06A44">
        <w:rPr>
          <w:rFonts w:cs="Courier New"/>
          <w:szCs w:val="20"/>
          <w:lang w:eastAsia="ru-RU"/>
        </w:rPr>
        <w:t>`Group` name=`</w:t>
      </w:r>
      <w:r>
        <w:rPr>
          <w:rFonts w:cs="Courier New"/>
          <w:szCs w:val="20"/>
          <w:lang w:eastAsia="ru-RU"/>
        </w:rPr>
        <w:t>&lt;group name&gt;</w:t>
      </w:r>
      <w:r w:rsidRPr="00E06A44">
        <w:rPr>
          <w:rFonts w:cs="Courier New"/>
          <w:szCs w:val="20"/>
          <w:lang w:eastAsia="ru-RU"/>
        </w:rPr>
        <w:t xml:space="preserve">` </w:t>
      </w:r>
      <w:r w:rsidR="003B28A0">
        <w:rPr>
          <w:rFonts w:cs="Courier New"/>
          <w:szCs w:val="20"/>
          <w:lang w:eastAsia="ru-RU"/>
        </w:rPr>
        <w:t>type</w:t>
      </w:r>
      <w:r w:rsidR="00644511">
        <w:rPr>
          <w:rFonts w:cs="Courier New"/>
          <w:szCs w:val="20"/>
          <w:lang w:eastAsia="ru-RU"/>
        </w:rPr>
        <w:t>=`</w:t>
      </w:r>
      <w:r w:rsidR="00D679E5">
        <w:rPr>
          <w:rFonts w:cs="Courier New"/>
          <w:szCs w:val="20"/>
          <w:lang w:eastAsia="ru-RU"/>
        </w:rPr>
        <w:t>&lt;group type&gt;</w:t>
      </w:r>
      <w:r w:rsidR="00644511">
        <w:rPr>
          <w:rFonts w:cs="Courier New"/>
          <w:szCs w:val="20"/>
          <w:lang w:eastAsia="ru-RU"/>
        </w:rPr>
        <w:t>`</w:t>
      </w:r>
      <w:r w:rsidR="003B28A0">
        <w:rPr>
          <w:rFonts w:cs="Courier New"/>
          <w:szCs w:val="20"/>
          <w:lang w:eastAsia="ru-RU"/>
        </w:rPr>
        <w:t xml:space="preserve"> </w:t>
      </w:r>
      <w:r w:rsidRPr="00E06A44">
        <w:rPr>
          <w:rFonts w:cs="Courier New"/>
          <w:szCs w:val="20"/>
          <w:lang w:eastAsia="ru-RU"/>
        </w:rPr>
        <w:t>`Object` name=`</w:t>
      </w:r>
      <w:r>
        <w:rPr>
          <w:rFonts w:cs="Courier New"/>
          <w:szCs w:val="20"/>
          <w:lang w:eastAsia="ru-RU"/>
        </w:rPr>
        <w:t>&lt;object&gt;</w:t>
      </w:r>
      <w:r w:rsidRPr="00E06A44">
        <w:rPr>
          <w:rFonts w:cs="Courier New"/>
          <w:szCs w:val="20"/>
          <w:lang w:eastAsia="ru-RU"/>
        </w:rPr>
        <w:t>` -</w:t>
      </w:r>
      <w:r>
        <w:rPr>
          <w:rFonts w:cs="Courier New"/>
          <w:szCs w:val="20"/>
          <w:lang w:eastAsia="ru-RU"/>
        </w:rPr>
        <w:t xml:space="preserve"> </w:t>
      </w:r>
      <w:r w:rsidRPr="00E06A44">
        <w:rPr>
          <w:rFonts w:cs="Courier New"/>
          <w:szCs w:val="20"/>
          <w:lang w:eastAsia="ru-RU"/>
        </w:rPr>
        <w:t xml:space="preserve">the simultaneous presence of </w:t>
      </w:r>
      <w:r w:rsidR="00B040A8">
        <w:rPr>
          <w:rFonts w:cs="Courier New"/>
          <w:szCs w:val="20"/>
          <w:lang w:eastAsia="ru-RU"/>
        </w:rPr>
        <w:t xml:space="preserve">the </w:t>
      </w:r>
      <w:r w:rsidRPr="00E06A44">
        <w:rPr>
          <w:rFonts w:cs="Courier New"/>
          <w:szCs w:val="20"/>
          <w:lang w:eastAsia="ru-RU"/>
        </w:rPr>
        <w:t>type attribute and element</w:t>
      </w:r>
      <w:r w:rsidR="00644511">
        <w:rPr>
          <w:rFonts w:cs="Courier New"/>
          <w:szCs w:val="20"/>
          <w:lang w:eastAsia="ru-RU"/>
        </w:rPr>
        <w:t>[</w:t>
      </w:r>
      <w:r w:rsidRPr="00E06A44">
        <w:rPr>
          <w:rFonts w:cs="Courier New"/>
          <w:szCs w:val="20"/>
          <w:lang w:eastAsia="ru-RU"/>
        </w:rPr>
        <w:t>s</w:t>
      </w:r>
      <w:r w:rsidR="00644511">
        <w:rPr>
          <w:rFonts w:cs="Courier New"/>
          <w:szCs w:val="20"/>
          <w:lang w:eastAsia="ru-RU"/>
        </w:rPr>
        <w:t>]</w:t>
      </w:r>
      <w:r w:rsidRPr="00E06A44">
        <w:rPr>
          <w:rFonts w:cs="Courier New"/>
          <w:szCs w:val="20"/>
          <w:lang w:eastAsia="ru-RU"/>
        </w:rPr>
        <w:t xml:space="preserve"> </w:t>
      </w:r>
      <w:r w:rsidR="00386062">
        <w:rPr>
          <w:rFonts w:cs="Courier New"/>
          <w:szCs w:val="20"/>
          <w:lang w:eastAsia="ru-RU"/>
        </w:rPr>
        <w:t>is</w:t>
      </w:r>
      <w:r w:rsidRPr="00E06A44">
        <w:rPr>
          <w:rFonts w:cs="Courier New"/>
          <w:szCs w:val="20"/>
          <w:lang w:eastAsia="ru-RU"/>
        </w:rPr>
        <w:t xml:space="preserve"> not allowed</w:t>
      </w:r>
      <w:r w:rsidR="00644511">
        <w:rPr>
          <w:rFonts w:cs="Courier New"/>
          <w:szCs w:val="20"/>
          <w:lang w:eastAsia="ru-RU"/>
        </w:rPr>
        <w:t xml:space="preserve"> in the Group</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F40EB">
        <w:rPr>
          <w:rFonts w:cs="Courier New"/>
          <w:szCs w:val="20"/>
          <w:lang w:eastAsia="ru-RU"/>
        </w:rPr>
        <w:t>&lt;Array name="</w:t>
      </w:r>
      <w:r>
        <w:rPr>
          <w:rFonts w:cs="Courier New"/>
          <w:szCs w:val="20"/>
          <w:lang w:eastAsia="ru-RU"/>
        </w:rPr>
        <w:t>&lt;array name&gt;</w:t>
      </w:r>
      <w:r w:rsidRPr="006F40EB">
        <w:rPr>
          <w:rFonts w:cs="Courier New"/>
          <w:szCs w:val="20"/>
          <w:lang w:eastAsia="ru-RU"/>
        </w:rPr>
        <w:t>" type=</w:t>
      </w:r>
      <w:r w:rsidRPr="005C32FB">
        <w:rPr>
          <w:rFonts w:cs="Courier New"/>
          <w:i/>
          <w:szCs w:val="20"/>
          <w:lang w:eastAsia="ru-RU"/>
        </w:rPr>
        <w:t>"boolean"</w:t>
      </w:r>
      <w:r>
        <w:rPr>
          <w:rFonts w:cs="Courier New"/>
          <w:szCs w:val="20"/>
          <w:lang w:eastAsia="ru-RU"/>
        </w:rPr>
        <w:t xml:space="preserve"> </w:t>
      </w:r>
      <w:r w:rsidRPr="006F40EB">
        <w:rPr>
          <w:rFonts w:cs="Courier New"/>
          <w:szCs w:val="20"/>
          <w:lang w:eastAsia="ru-RU"/>
        </w:rPr>
        <w:t>/&gt;</w:t>
      </w:r>
    </w:p>
    <w:p w:rsidR="00945BB7" w:rsidRPr="006F40EB"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6548A6"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EAP2402</w:t>
      </w:r>
      <w:r w:rsidRPr="006F40EB">
        <w:rPr>
          <w:rFonts w:cs="Courier New"/>
          <w:szCs w:val="20"/>
          <w:lang w:eastAsia="ru-RU"/>
        </w:rPr>
        <w:t>: Interface name=</w:t>
      </w:r>
      <w:r>
        <w:rPr>
          <w:rFonts w:cs="Courier New"/>
          <w:szCs w:val="20"/>
          <w:lang w:eastAsia="ru-RU"/>
        </w:rPr>
        <w:t>`&lt;interface&gt;`</w:t>
      </w:r>
      <w:r w:rsidRPr="006F40EB">
        <w:rPr>
          <w:rFonts w:cs="Courier New"/>
          <w:szCs w:val="20"/>
          <w:lang w:eastAsia="ru-RU"/>
        </w:rPr>
        <w:t xml:space="preserve"> Array name=`</w:t>
      </w:r>
      <w:r>
        <w:rPr>
          <w:rFonts w:cs="Courier New"/>
          <w:szCs w:val="20"/>
          <w:lang w:eastAsia="ru-RU"/>
        </w:rPr>
        <w:t>&lt;array name&gt;</w:t>
      </w:r>
      <w:r w:rsidRPr="006F40EB">
        <w:rPr>
          <w:rFonts w:cs="Courier New"/>
          <w:szCs w:val="20"/>
          <w:lang w:eastAsia="ru-RU"/>
        </w:rPr>
        <w:t>` type=</w:t>
      </w:r>
      <w:r w:rsidR="009F399F">
        <w:rPr>
          <w:rFonts w:cs="Courier New"/>
          <w:szCs w:val="20"/>
          <w:lang w:eastAsia="ru-RU"/>
        </w:rPr>
        <w:t xml:space="preserve"> </w:t>
      </w:r>
      <w:r w:rsidRPr="005C32FB">
        <w:rPr>
          <w:rFonts w:cs="Courier New"/>
          <w:i/>
          <w:szCs w:val="20"/>
          <w:lang w:eastAsia="ru-RU"/>
        </w:rPr>
        <w:t>`boolean`</w:t>
      </w:r>
      <w:r w:rsidRPr="006F40EB">
        <w:rPr>
          <w:rFonts w:cs="Courier New"/>
          <w:szCs w:val="20"/>
          <w:lang w:eastAsia="ru-RU"/>
        </w:rPr>
        <w:t xml:space="preserve"> category=</w:t>
      </w:r>
      <w:r w:rsidR="009F399F">
        <w:rPr>
          <w:rFonts w:cs="Courier New"/>
          <w:szCs w:val="20"/>
          <w:lang w:eastAsia="ru-RU"/>
        </w:rPr>
        <w:t xml:space="preserve"> </w:t>
      </w:r>
      <w:r w:rsidRPr="005C32FB">
        <w:rPr>
          <w:rFonts w:cs="Courier New"/>
          <w:i/>
          <w:szCs w:val="20"/>
          <w:lang w:eastAsia="ru-RU"/>
        </w:rPr>
        <w:t>`Boolean`</w:t>
      </w:r>
      <w:r w:rsidRPr="006F40EB">
        <w:rPr>
          <w:rFonts w:cs="Courier New"/>
          <w:szCs w:val="20"/>
          <w:lang w:eastAsia="ru-RU"/>
        </w:rPr>
        <w:t xml:space="preserve"> - </w:t>
      </w:r>
      <w:r w:rsidR="006548A6" w:rsidRPr="006548A6">
        <w:rPr>
          <w:rFonts w:cs="Courier New"/>
          <w:szCs w:val="20"/>
          <w:lang w:eastAsia="ru-RU"/>
        </w:rPr>
        <w:t>type attribute should specify an array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F40EB">
        <w:rPr>
          <w:rFonts w:cs="Courier New"/>
          <w:szCs w:val="20"/>
          <w:lang w:eastAsia="ru-RU"/>
        </w:rPr>
        <w:t>&lt;Array name="</w:t>
      </w:r>
      <w:r>
        <w:rPr>
          <w:rFonts w:cs="Courier New"/>
          <w:szCs w:val="20"/>
          <w:lang w:eastAsia="ru-RU"/>
        </w:rPr>
        <w:t>&lt;array name&gt;</w:t>
      </w:r>
      <w:r w:rsidRPr="006F40EB">
        <w:rPr>
          <w:rFonts w:cs="Courier New"/>
          <w:szCs w:val="20"/>
          <w:lang w:eastAsia="ru-RU"/>
        </w:rPr>
        <w:t xml:space="preserve">" </w:t>
      </w:r>
      <w:r w:rsidRPr="005C32FB">
        <w:rPr>
          <w:rFonts w:cs="Courier New"/>
          <w:i/>
          <w:szCs w:val="20"/>
          <w:lang w:eastAsia="ru-RU"/>
        </w:rPr>
        <w:t>type</w:t>
      </w:r>
      <w:r w:rsidRPr="006F40EB">
        <w:rPr>
          <w:rFonts w:cs="Courier New"/>
          <w:szCs w:val="20"/>
          <w:lang w:eastAsia="ru-RU"/>
        </w:rPr>
        <w:t>="</w:t>
      </w:r>
      <w:r>
        <w:rPr>
          <w:rFonts w:cs="Courier New"/>
          <w:szCs w:val="20"/>
          <w:lang w:eastAsia="ru-RU"/>
        </w:rPr>
        <w:t>&lt;array type&gt;</w:t>
      </w:r>
      <w:r w:rsidRPr="006F40EB">
        <w:rPr>
          <w:rFonts w:cs="Courier New"/>
          <w:szCs w:val="20"/>
          <w:lang w:eastAsia="ru-RU"/>
        </w:rPr>
        <w:t>"</w:t>
      </w:r>
      <w:r>
        <w:rPr>
          <w:rFonts w:cs="Courier New"/>
          <w:szCs w:val="20"/>
          <w:lang w:eastAsia="ru-RU"/>
        </w:rPr>
        <w:t xml:space="preserve"> </w:t>
      </w:r>
      <w:r w:rsidRPr="00426C3B">
        <w:rPr>
          <w:rFonts w:cs="Courier New"/>
          <w:i/>
          <w:szCs w:val="20"/>
          <w:lang w:eastAsia="ru-RU"/>
        </w:rPr>
        <w:t>elementType="</w:t>
      </w:r>
      <w:r w:rsidR="00426C3B" w:rsidRPr="00426C3B">
        <w:rPr>
          <w:rFonts w:cs="Courier New"/>
          <w:i/>
          <w:szCs w:val="20"/>
          <w:lang w:eastAsia="ru-RU"/>
        </w:rPr>
        <w:t>int</w:t>
      </w:r>
      <w:r w:rsidRPr="00426C3B">
        <w:rPr>
          <w:rFonts w:cs="Courier New"/>
          <w:i/>
          <w:szCs w:val="20"/>
          <w:lang w:eastAsia="ru-RU"/>
        </w:rPr>
        <w:t>" size="4"</w:t>
      </w:r>
      <w:r w:rsidRPr="006F40EB">
        <w:rPr>
          <w:rFonts w:cs="Courier New"/>
          <w:szCs w:val="20"/>
          <w:lang w:eastAsia="ru-RU"/>
        </w:rPr>
        <w:t>/&gt;</w:t>
      </w:r>
    </w:p>
    <w:p w:rsidR="00945BB7" w:rsidRPr="006F40EB"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426C3B"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EAP2403</w:t>
      </w:r>
      <w:r w:rsidRPr="006F40EB">
        <w:rPr>
          <w:rFonts w:cs="Courier New"/>
          <w:szCs w:val="20"/>
          <w:lang w:eastAsia="ru-RU"/>
        </w:rPr>
        <w:t>: Interface name=</w:t>
      </w:r>
      <w:r>
        <w:rPr>
          <w:rFonts w:cs="Courier New"/>
          <w:szCs w:val="20"/>
          <w:lang w:eastAsia="ru-RU"/>
        </w:rPr>
        <w:t>`&lt;interface&gt;`</w:t>
      </w:r>
      <w:r w:rsidRPr="006F40EB">
        <w:rPr>
          <w:rFonts w:cs="Courier New"/>
          <w:szCs w:val="20"/>
          <w:lang w:eastAsia="ru-RU"/>
        </w:rPr>
        <w:t xml:space="preserve"> Array name=`</w:t>
      </w:r>
      <w:r>
        <w:rPr>
          <w:rFonts w:cs="Courier New"/>
          <w:szCs w:val="20"/>
          <w:lang w:eastAsia="ru-RU"/>
        </w:rPr>
        <w:t>&lt;array name&gt;</w:t>
      </w:r>
      <w:r w:rsidRPr="006F40EB">
        <w:rPr>
          <w:rFonts w:cs="Courier New"/>
          <w:szCs w:val="20"/>
          <w:lang w:eastAsia="ru-RU"/>
        </w:rPr>
        <w:t xml:space="preserve">` </w:t>
      </w:r>
      <w:r w:rsidRPr="005C32FB">
        <w:rPr>
          <w:rFonts w:cs="Courier New"/>
          <w:i/>
          <w:szCs w:val="20"/>
          <w:lang w:eastAsia="ru-RU"/>
        </w:rPr>
        <w:t>type</w:t>
      </w:r>
      <w:r w:rsidRPr="006F40EB">
        <w:rPr>
          <w:rFonts w:cs="Courier New"/>
          <w:szCs w:val="20"/>
          <w:lang w:eastAsia="ru-RU"/>
        </w:rPr>
        <w:t>=</w:t>
      </w:r>
      <w:r w:rsidR="009F399F">
        <w:rPr>
          <w:rFonts w:cs="Courier New"/>
          <w:szCs w:val="20"/>
          <w:lang w:eastAsia="ru-RU"/>
        </w:rPr>
        <w:t xml:space="preserve"> </w:t>
      </w:r>
      <w:r w:rsidRPr="006F40EB">
        <w:rPr>
          <w:rFonts w:cs="Courier New"/>
          <w:szCs w:val="20"/>
          <w:lang w:eastAsia="ru-RU"/>
        </w:rPr>
        <w:t>`</w:t>
      </w:r>
      <w:r>
        <w:rPr>
          <w:rFonts w:cs="Courier New"/>
          <w:szCs w:val="20"/>
          <w:lang w:eastAsia="ru-RU"/>
        </w:rPr>
        <w:t>&lt;array type&gt;</w:t>
      </w:r>
      <w:r w:rsidRPr="006F40EB">
        <w:rPr>
          <w:rFonts w:cs="Courier New"/>
          <w:szCs w:val="20"/>
          <w:lang w:eastAsia="ru-RU"/>
        </w:rPr>
        <w:t xml:space="preserve">` </w:t>
      </w:r>
      <w:r w:rsidRPr="00426C3B">
        <w:rPr>
          <w:rFonts w:cs="Courier New"/>
          <w:i/>
          <w:szCs w:val="20"/>
          <w:lang w:eastAsia="ru-RU"/>
        </w:rPr>
        <w:t>elementType=</w:t>
      </w:r>
      <w:r w:rsidR="009F399F">
        <w:rPr>
          <w:rFonts w:cs="Courier New"/>
          <w:i/>
          <w:szCs w:val="20"/>
          <w:lang w:eastAsia="ru-RU"/>
        </w:rPr>
        <w:t xml:space="preserve"> </w:t>
      </w:r>
      <w:r w:rsidRPr="00426C3B">
        <w:rPr>
          <w:rFonts w:cs="Courier New"/>
          <w:i/>
          <w:szCs w:val="20"/>
          <w:lang w:eastAsia="ru-RU"/>
        </w:rPr>
        <w:t>`</w:t>
      </w:r>
      <w:r w:rsidR="00426C3B" w:rsidRPr="00426C3B">
        <w:rPr>
          <w:rFonts w:cs="Courier New"/>
          <w:i/>
          <w:szCs w:val="20"/>
          <w:lang w:eastAsia="ru-RU"/>
        </w:rPr>
        <w:t>int</w:t>
      </w:r>
      <w:r w:rsidRPr="00426C3B">
        <w:rPr>
          <w:rFonts w:cs="Courier New"/>
          <w:i/>
          <w:szCs w:val="20"/>
          <w:lang w:eastAsia="ru-RU"/>
        </w:rPr>
        <w:t>` size=`4`</w:t>
      </w:r>
      <w:r w:rsidRPr="006F40EB">
        <w:rPr>
          <w:rFonts w:cs="Courier New"/>
          <w:szCs w:val="20"/>
          <w:lang w:eastAsia="ru-RU"/>
        </w:rPr>
        <w:t xml:space="preserve"> - </w:t>
      </w:r>
      <w:r w:rsidR="00426C3B" w:rsidRPr="00426C3B">
        <w:rPr>
          <w:rFonts w:cs="Courier New"/>
          <w:szCs w:val="20"/>
          <w:lang w:eastAsia="ru-RU"/>
        </w:rPr>
        <w:t xml:space="preserve">array cannot specify type attribute simultaneously with </w:t>
      </w:r>
      <w:r w:rsidR="00426C3B" w:rsidRPr="00426C3B">
        <w:rPr>
          <w:rFonts w:cs="Courier New"/>
          <w:i/>
          <w:szCs w:val="20"/>
          <w:lang w:eastAsia="ru-RU"/>
        </w:rPr>
        <w:t>elementType</w:t>
      </w:r>
      <w:r w:rsidR="00426C3B" w:rsidRPr="00426C3B">
        <w:rPr>
          <w:rFonts w:cs="Courier New"/>
          <w:szCs w:val="20"/>
          <w:lang w:eastAsia="ru-RU"/>
        </w:rPr>
        <w:t xml:space="preserve"> or </w:t>
      </w:r>
      <w:r w:rsidR="00426C3B" w:rsidRPr="00426C3B">
        <w:rPr>
          <w:rFonts w:cs="Courier New"/>
          <w:i/>
          <w:szCs w:val="20"/>
          <w:lang w:eastAsia="ru-RU"/>
        </w:rPr>
        <w:t>size</w:t>
      </w:r>
      <w:r w:rsidR="00426C3B" w:rsidRPr="00426C3B">
        <w:rPr>
          <w:rFonts w:cs="Courier New"/>
          <w:szCs w:val="20"/>
          <w:lang w:eastAsia="ru-RU"/>
        </w:rPr>
        <w:t xml:space="preserve"> attribute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330696" w:rsidRDefault="0036701D" w:rsidP="0036701D">
      <w:pPr>
        <w:autoSpaceDE w:val="0"/>
        <w:autoSpaceDN w:val="0"/>
        <w:adjustRightInd w:val="0"/>
        <w:spacing w:after="0" w:line="240" w:lineRule="auto"/>
        <w:rPr>
          <w:rFonts w:cs="Courier New"/>
          <w:szCs w:val="20"/>
          <w:lang w:eastAsia="ru-RU"/>
        </w:rPr>
      </w:pPr>
      <w:r w:rsidRPr="00330696">
        <w:rPr>
          <w:rFonts w:cs="Courier New"/>
          <w:szCs w:val="20"/>
          <w:lang w:eastAsia="ru-RU"/>
        </w:rPr>
        <w:lastRenderedPageBreak/>
        <w:t>&lt;Objects&gt;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6F40EB">
        <w:rPr>
          <w:rFonts w:cs="Courier New"/>
          <w:szCs w:val="20"/>
          <w:lang w:eastAsia="ru-RU"/>
        </w:rPr>
        <w:t>&lt;Array name="</w:t>
      </w:r>
      <w:r>
        <w:rPr>
          <w:rFonts w:cs="Courier New"/>
          <w:szCs w:val="20"/>
          <w:lang w:eastAsia="ru-RU"/>
        </w:rPr>
        <w:t>&lt;array name&gt;</w:t>
      </w:r>
      <w:r w:rsidRPr="006F40EB">
        <w:rPr>
          <w:rFonts w:cs="Courier New"/>
          <w:szCs w:val="20"/>
          <w:lang w:eastAsia="ru-RU"/>
        </w:rPr>
        <w:t xml:space="preserve">" </w:t>
      </w:r>
      <w:r w:rsidRPr="00506DEB">
        <w:rPr>
          <w:rFonts w:cs="Courier New"/>
          <w:szCs w:val="20"/>
          <w:lang w:eastAsia="ru-RU"/>
        </w:rPr>
        <w:t>size="4"</w:t>
      </w:r>
      <w:r w:rsidRPr="006F40EB">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EAP2405</w:t>
      </w:r>
      <w:r w:rsidRPr="005D79B4">
        <w:rPr>
          <w:rFonts w:cs="Courier New"/>
          <w:szCs w:val="20"/>
          <w:lang w:eastAsia="ru-RU"/>
        </w:rPr>
        <w:t>: Interface name=</w:t>
      </w:r>
      <w:r>
        <w:rPr>
          <w:rFonts w:cs="Courier New"/>
          <w:szCs w:val="20"/>
          <w:lang w:eastAsia="ru-RU"/>
        </w:rPr>
        <w:t>`&lt;interface&gt;`</w:t>
      </w:r>
      <w:r w:rsidRPr="00B86D77">
        <w:rPr>
          <w:rFonts w:cs="Courier New"/>
          <w:szCs w:val="20"/>
          <w:lang w:eastAsia="ru-RU"/>
        </w:rPr>
        <w:t xml:space="preserve"> Array name=`</w:t>
      </w:r>
      <w:r>
        <w:rPr>
          <w:rFonts w:cs="Courier New"/>
          <w:szCs w:val="20"/>
          <w:lang w:eastAsia="ru-RU"/>
        </w:rPr>
        <w:t>&lt;array name&gt;</w:t>
      </w:r>
      <w:r w:rsidRPr="00B86D77">
        <w:rPr>
          <w:rFonts w:cs="Courier New"/>
          <w:szCs w:val="20"/>
          <w:lang w:eastAsia="ru-RU"/>
        </w:rPr>
        <w:t>`</w:t>
      </w:r>
      <w:r w:rsidRPr="005D79B4">
        <w:rPr>
          <w:rFonts w:cs="Courier New"/>
          <w:szCs w:val="20"/>
          <w:lang w:eastAsia="ru-RU"/>
        </w:rPr>
        <w:t xml:space="preserve"> - elementType is missing</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611A55">
        <w:rPr>
          <w:rFonts w:cs="Courier New"/>
          <w:szCs w:val="20"/>
          <w:lang w:eastAsia="ru-RU"/>
        </w:rPr>
        <w:t>&lt;GroupType name="&lt;</w:t>
      </w:r>
      <w:r>
        <w:rPr>
          <w:rFonts w:cs="Courier New"/>
          <w:szCs w:val="20"/>
          <w:lang w:eastAsia="ru-RU"/>
        </w:rPr>
        <w:t>group type name</w:t>
      </w:r>
      <w:r w:rsidRPr="00611A55">
        <w:rPr>
          <w:rFonts w:cs="Courier New"/>
          <w:szCs w:val="20"/>
          <w:lang w:eastAsia="ru-RU"/>
        </w:rPr>
        <w:t>&gt;"&gt;</w:t>
      </w:r>
    </w:p>
    <w:p w:rsidR="00426C3B" w:rsidRDefault="0036701D" w:rsidP="0036701D">
      <w:pPr>
        <w:autoSpaceDE w:val="0"/>
        <w:autoSpaceDN w:val="0"/>
        <w:adjustRightInd w:val="0"/>
        <w:spacing w:after="0" w:line="240" w:lineRule="auto"/>
        <w:rPr>
          <w:rFonts w:cs="Courier New"/>
          <w:i/>
          <w:szCs w:val="20"/>
          <w:lang w:eastAsia="ru-RU"/>
        </w:rPr>
      </w:pPr>
      <w:r>
        <w:rPr>
          <w:rFonts w:cs="Courier New"/>
          <w:szCs w:val="20"/>
          <w:lang w:eastAsia="ru-RU"/>
        </w:rPr>
        <w:t xml:space="preserve"> </w:t>
      </w:r>
      <w:r w:rsidRPr="00611A55">
        <w:rPr>
          <w:rFonts w:cs="Courier New"/>
          <w:szCs w:val="20"/>
          <w:lang w:eastAsia="ru-RU"/>
        </w:rPr>
        <w:t xml:space="preserve"> &lt;Object name="</w:t>
      </w:r>
      <w:r>
        <w:rPr>
          <w:rFonts w:cs="Courier New"/>
          <w:szCs w:val="20"/>
          <w:lang w:eastAsia="ru-RU"/>
        </w:rPr>
        <w:t>Object2</w:t>
      </w:r>
      <w:r w:rsidRPr="00611A55">
        <w:rPr>
          <w:rFonts w:cs="Courier New"/>
          <w:szCs w:val="20"/>
          <w:lang w:eastAsia="ru-RU"/>
        </w:rPr>
        <w:t>"</w:t>
      </w:r>
      <w:r w:rsidRPr="00DB7B39">
        <w:rPr>
          <w:rFonts w:cs="Courier New"/>
          <w:i/>
          <w:szCs w:val="20"/>
          <w:lang w:eastAsia="ru-RU"/>
        </w:rPr>
        <w:t>&gt;</w:t>
      </w:r>
    </w:p>
    <w:p w:rsidR="0036701D" w:rsidRPr="00611A55" w:rsidRDefault="00426C3B" w:rsidP="0036701D">
      <w:pPr>
        <w:autoSpaceDE w:val="0"/>
        <w:autoSpaceDN w:val="0"/>
        <w:adjustRightInd w:val="0"/>
        <w:spacing w:after="0" w:line="240" w:lineRule="auto"/>
        <w:rPr>
          <w:rFonts w:cs="Courier New"/>
          <w:szCs w:val="20"/>
          <w:lang w:eastAsia="ru-RU"/>
        </w:rPr>
      </w:pPr>
      <w:r>
        <w:rPr>
          <w:rFonts w:cs="Courier New"/>
          <w:i/>
          <w:szCs w:val="20"/>
          <w:lang w:eastAsia="ru-RU"/>
        </w:rPr>
        <w:t xml:space="preserve">  </w:t>
      </w:r>
      <w:r w:rsidR="0036701D" w:rsidRPr="00DB7B39">
        <w:rPr>
          <w:rFonts w:cs="Courier New"/>
          <w:i/>
          <w:szCs w:val="20"/>
          <w:lang w:eastAsia="ru-RU"/>
        </w:rPr>
        <w:t>&lt;</w:t>
      </w:r>
      <w:r w:rsidR="0036701D" w:rsidRPr="00611A55">
        <w:rPr>
          <w:rFonts w:cs="Courier New"/>
          <w:szCs w:val="20"/>
          <w:lang w:eastAsia="ru-RU"/>
        </w:rPr>
        <w:t>/Object&gt;</w:t>
      </w:r>
    </w:p>
    <w:p w:rsidR="0036701D" w:rsidRDefault="0036701D" w:rsidP="0036701D">
      <w:pPr>
        <w:autoSpaceDE w:val="0"/>
        <w:autoSpaceDN w:val="0"/>
        <w:adjustRightInd w:val="0"/>
        <w:spacing w:after="0" w:line="240" w:lineRule="auto"/>
        <w:rPr>
          <w:rFonts w:cs="Courier New"/>
          <w:szCs w:val="20"/>
          <w:lang w:eastAsia="ru-RU"/>
        </w:rPr>
      </w:pPr>
      <w:r w:rsidRPr="00611A55">
        <w:rPr>
          <w:rFonts w:cs="Courier New"/>
          <w:szCs w:val="20"/>
          <w:lang w:eastAsia="ru-RU"/>
        </w:rPr>
        <w:t>&lt;/GroupType&gt;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FB6F69"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EAP2605</w:t>
      </w:r>
      <w:r w:rsidRPr="00611A55">
        <w:rPr>
          <w:rFonts w:cs="Courier New"/>
          <w:szCs w:val="20"/>
          <w:lang w:eastAsia="ru-RU"/>
        </w:rPr>
        <w:t>: Interface name=`</w:t>
      </w:r>
      <w:r>
        <w:rPr>
          <w:rFonts w:cs="Courier New"/>
          <w:szCs w:val="20"/>
          <w:lang w:eastAsia="ru-RU"/>
        </w:rPr>
        <w:t>&lt;</w:t>
      </w:r>
      <w:r w:rsidRPr="00611A55">
        <w:rPr>
          <w:rFonts w:cs="Courier New"/>
          <w:szCs w:val="20"/>
          <w:lang w:eastAsia="ru-RU"/>
        </w:rPr>
        <w:t>Interface</w:t>
      </w:r>
      <w:r>
        <w:rPr>
          <w:rFonts w:cs="Courier New"/>
          <w:szCs w:val="20"/>
          <w:lang w:eastAsia="ru-RU"/>
        </w:rPr>
        <w:t xml:space="preserve"> name</w:t>
      </w:r>
      <w:r w:rsidR="00FB6F69">
        <w:rPr>
          <w:rFonts w:cs="Courier New"/>
          <w:szCs w:val="20"/>
          <w:lang w:eastAsia="ru-RU"/>
        </w:rPr>
        <w:t>&gt;</w:t>
      </w:r>
      <w:r w:rsidRPr="00611A55">
        <w:rPr>
          <w:rFonts w:cs="Courier New"/>
          <w:szCs w:val="20"/>
          <w:lang w:eastAsia="ru-RU"/>
        </w:rPr>
        <w:t>` GroupType/Group name=`</w:t>
      </w:r>
      <w:r>
        <w:rPr>
          <w:rFonts w:cs="Courier New"/>
          <w:szCs w:val="20"/>
          <w:lang w:eastAsia="ru-RU"/>
        </w:rPr>
        <w:t>&lt;group type name&gt;</w:t>
      </w:r>
      <w:r w:rsidRPr="00611A55">
        <w:rPr>
          <w:rFonts w:cs="Courier New"/>
          <w:szCs w:val="20"/>
          <w:lang w:eastAsia="ru-RU"/>
        </w:rPr>
        <w:t xml:space="preserve">` </w:t>
      </w:r>
      <w:r w:rsidR="000037BE" w:rsidRPr="00611A55">
        <w:rPr>
          <w:rFonts w:cs="Courier New"/>
          <w:szCs w:val="20"/>
          <w:lang w:eastAsia="ru-RU"/>
        </w:rPr>
        <w:t>object name=`</w:t>
      </w:r>
      <w:r w:rsidR="000037BE">
        <w:rPr>
          <w:rFonts w:cs="Courier New"/>
          <w:szCs w:val="20"/>
          <w:lang w:eastAsia="ru-RU"/>
        </w:rPr>
        <w:t>&lt;Object2&gt;</w:t>
      </w:r>
      <w:r w:rsidR="000037BE" w:rsidRPr="00611A55">
        <w:rPr>
          <w:rFonts w:cs="Courier New"/>
          <w:szCs w:val="20"/>
          <w:lang w:eastAsia="ru-RU"/>
        </w:rPr>
        <w:t>`</w:t>
      </w:r>
      <w:r w:rsidRPr="00611A55">
        <w:rPr>
          <w:rFonts w:cs="Courier New"/>
          <w:szCs w:val="20"/>
          <w:lang w:eastAsia="ru-RU"/>
        </w:rPr>
        <w:t xml:space="preserve">- </w:t>
      </w:r>
      <w:r w:rsidR="00FB6F69" w:rsidRPr="00FB6F69">
        <w:rPr>
          <w:rFonts w:cs="Courier New"/>
          <w:szCs w:val="20"/>
          <w:lang w:eastAsia="ru-RU"/>
        </w:rPr>
        <w:t>object type not specified. Object type may be specified either by type=</w:t>
      </w:r>
      <w:r w:rsidR="00FB6F69">
        <w:rPr>
          <w:rFonts w:cs="Courier New"/>
          <w:szCs w:val="20"/>
          <w:lang w:eastAsia="ru-RU"/>
        </w:rPr>
        <w:t>`</w:t>
      </w:r>
      <w:r w:rsidR="00FB6F69" w:rsidRPr="00FB6F69">
        <w:rPr>
          <w:rFonts w:cs="Courier New"/>
          <w:szCs w:val="20"/>
          <w:lang w:eastAsia="ru-RU"/>
        </w:rPr>
        <w:t>...</w:t>
      </w:r>
      <w:r w:rsidR="00FB6F69">
        <w:rPr>
          <w:rFonts w:cs="Courier New"/>
          <w:szCs w:val="20"/>
          <w:lang w:eastAsia="ru-RU"/>
        </w:rPr>
        <w:t>`</w:t>
      </w:r>
      <w:r w:rsidR="00FB6F69" w:rsidRPr="00FB6F69">
        <w:rPr>
          <w:rFonts w:cs="Courier New"/>
          <w:szCs w:val="20"/>
          <w:lang w:eastAsia="ru-RU"/>
        </w:rPr>
        <w:t xml:space="preserve"> attribute or by child element such as &lt;StringType&gt;, &lt;NumericType&gt;, etc</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&lt;GroupType name="</w:t>
      </w:r>
      <w:r>
        <w:rPr>
          <w:rFonts w:cs="Courier New"/>
          <w:szCs w:val="20"/>
          <w:lang w:eastAsia="ru-RU"/>
        </w:rPr>
        <w:t>&lt;group type&gt;</w:t>
      </w:r>
      <w:r w:rsidRPr="00FE637C">
        <w:rPr>
          <w:rFonts w:cs="Courier New"/>
          <w:szCs w:val="20"/>
          <w:lang w:eastAsia="ru-RU"/>
        </w:rPr>
        <w:t>"&gt;</w:t>
      </w:r>
    </w:p>
    <w:p w:rsidR="0036701D" w:rsidRPr="00FE637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 name="</w:t>
      </w:r>
      <w:r>
        <w:rPr>
          <w:rFonts w:cs="Courier New"/>
          <w:szCs w:val="20"/>
          <w:lang w:eastAsia="ru-RU"/>
        </w:rPr>
        <w:t>&lt;group&gt;</w:t>
      </w:r>
      <w:r w:rsidRPr="00FE637C">
        <w:rPr>
          <w:rFonts w:cs="Courier New"/>
          <w:szCs w:val="20"/>
          <w:lang w:eastAsia="ru-RU"/>
        </w:rPr>
        <w:t>"</w:t>
      </w:r>
      <w:r>
        <w:rPr>
          <w:rFonts w:cs="Courier New"/>
          <w:szCs w:val="20"/>
          <w:lang w:eastAsia="ru-RU"/>
        </w:rPr>
        <w:t xml:space="preserve"> type=</w:t>
      </w:r>
      <w:r w:rsidRPr="003369BB">
        <w:rPr>
          <w:rFonts w:cs="Courier New"/>
          <w:szCs w:val="20"/>
          <w:lang w:eastAsia="ru-RU"/>
        </w:rPr>
        <w:t>"</w:t>
      </w:r>
      <w:r>
        <w:rPr>
          <w:rFonts w:cs="Courier New"/>
          <w:szCs w:val="20"/>
          <w:lang w:eastAsia="ru-RU"/>
        </w:rPr>
        <w:t>&lt;group type1&gt;</w:t>
      </w:r>
      <w:r w:rsidRPr="003369BB">
        <w:rPr>
          <w:rFonts w:cs="Courier New"/>
          <w:szCs w:val="20"/>
          <w:lang w:eastAsia="ru-RU"/>
        </w:rPr>
        <w:t>"</w:t>
      </w:r>
      <w:r w:rsidRPr="00FE637C">
        <w:rPr>
          <w:rFonts w:cs="Courier New"/>
          <w:szCs w:val="20"/>
          <w:lang w:eastAsia="ru-RU"/>
        </w:rPr>
        <w:t>&gt;</w:t>
      </w:r>
    </w:p>
    <w:p w:rsidR="0036701D" w:rsidRPr="00DB7B39" w:rsidRDefault="0036701D" w:rsidP="0036701D">
      <w:pPr>
        <w:autoSpaceDE w:val="0"/>
        <w:autoSpaceDN w:val="0"/>
        <w:adjustRightInd w:val="0"/>
        <w:spacing w:after="0" w:line="240" w:lineRule="auto"/>
        <w:rPr>
          <w:rFonts w:cs="Courier New"/>
          <w:i/>
          <w:szCs w:val="20"/>
          <w:lang w:eastAsia="ru-RU"/>
        </w:rPr>
      </w:pPr>
      <w:r w:rsidRPr="00FE637C">
        <w:rPr>
          <w:rFonts w:cs="Courier New"/>
          <w:szCs w:val="20"/>
          <w:lang w:eastAsia="ru-RU"/>
        </w:rPr>
        <w:t xml:space="preserve">  </w:t>
      </w:r>
      <w:r>
        <w:rPr>
          <w:rFonts w:cs="Courier New"/>
          <w:szCs w:val="20"/>
          <w:lang w:eastAsia="ru-RU"/>
        </w:rPr>
        <w:t xml:space="preserve">    </w:t>
      </w:r>
      <w:r w:rsidRPr="00DB7B39">
        <w:rPr>
          <w:rFonts w:cs="Courier New"/>
          <w:i/>
          <w:szCs w:val="20"/>
          <w:lang w:eastAsia="ru-RU"/>
        </w:rPr>
        <w:t>&lt;Object name="&lt;object&gt;" …/&gt;</w:t>
      </w:r>
    </w:p>
    <w:p w:rsidR="0036701D"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86062"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EAP2801</w:t>
      </w:r>
      <w:r w:rsidRPr="00AC6D56">
        <w:rPr>
          <w:rFonts w:cs="Courier New"/>
          <w:szCs w:val="20"/>
          <w:lang w:eastAsia="ru-RU"/>
        </w:rPr>
        <w:t xml:space="preserve">: </w:t>
      </w:r>
      <w:r w:rsidR="00386062" w:rsidRPr="00B31EB2">
        <w:rPr>
          <w:rFonts w:cs="Courier New"/>
          <w:szCs w:val="20"/>
          <w:lang w:eastAsia="ru-RU"/>
        </w:rPr>
        <w:t>Interface name=</w:t>
      </w:r>
      <w:r w:rsidR="00386062">
        <w:rPr>
          <w:rFonts w:cs="Courier New"/>
          <w:szCs w:val="20"/>
          <w:lang w:eastAsia="ru-RU"/>
        </w:rPr>
        <w:t xml:space="preserve">`&lt;interface&gt;` </w:t>
      </w:r>
      <w:r w:rsidR="009422CC" w:rsidRPr="00AC6D56">
        <w:rPr>
          <w:rFonts w:cs="Courier New"/>
          <w:szCs w:val="20"/>
          <w:lang w:eastAsia="ru-RU"/>
        </w:rPr>
        <w:t>Group</w:t>
      </w:r>
      <w:r w:rsidR="009422CC">
        <w:rPr>
          <w:rFonts w:cs="Courier New"/>
          <w:szCs w:val="20"/>
          <w:lang w:eastAsia="ru-RU"/>
        </w:rPr>
        <w:t>Type</w:t>
      </w:r>
      <w:r w:rsidR="009422CC" w:rsidRPr="00AC6D56">
        <w:rPr>
          <w:rFonts w:cs="Courier New"/>
          <w:szCs w:val="20"/>
          <w:lang w:eastAsia="ru-RU"/>
        </w:rPr>
        <w:t xml:space="preserve"> name=`</w:t>
      </w:r>
      <w:r w:rsidR="009422CC">
        <w:rPr>
          <w:rFonts w:cs="Courier New"/>
          <w:szCs w:val="20"/>
          <w:lang w:eastAsia="ru-RU"/>
        </w:rPr>
        <w:t>&lt;group type&gt;</w:t>
      </w:r>
      <w:r w:rsidR="009422CC" w:rsidRPr="00AC6D56">
        <w:rPr>
          <w:rFonts w:cs="Courier New"/>
          <w:szCs w:val="20"/>
          <w:lang w:eastAsia="ru-RU"/>
        </w:rPr>
        <w:t>`</w:t>
      </w:r>
      <w:r w:rsidR="009422CC">
        <w:rPr>
          <w:rFonts w:cs="Courier New"/>
          <w:szCs w:val="20"/>
          <w:lang w:eastAsia="ru-RU"/>
        </w:rPr>
        <w:t xml:space="preserve"> </w:t>
      </w:r>
      <w:r w:rsidRPr="00AC6D56">
        <w:rPr>
          <w:rFonts w:cs="Courier New"/>
          <w:szCs w:val="20"/>
          <w:lang w:eastAsia="ru-RU"/>
        </w:rPr>
        <w:t>Group name=`</w:t>
      </w:r>
      <w:r>
        <w:rPr>
          <w:rFonts w:cs="Courier New"/>
          <w:szCs w:val="20"/>
          <w:lang w:eastAsia="ru-RU"/>
        </w:rPr>
        <w:t>&lt;group&gt;</w:t>
      </w:r>
      <w:r w:rsidRPr="00AC6D56">
        <w:rPr>
          <w:rFonts w:cs="Courier New"/>
          <w:szCs w:val="20"/>
          <w:lang w:eastAsia="ru-RU"/>
        </w:rPr>
        <w:t>` type=`</w:t>
      </w:r>
      <w:r>
        <w:rPr>
          <w:rFonts w:cs="Courier New"/>
          <w:szCs w:val="20"/>
          <w:lang w:eastAsia="ru-RU"/>
        </w:rPr>
        <w:t>&lt;group type1&gt;</w:t>
      </w:r>
      <w:r w:rsidRPr="00AC6D56">
        <w:rPr>
          <w:rFonts w:cs="Courier New"/>
          <w:szCs w:val="20"/>
          <w:lang w:eastAsia="ru-RU"/>
        </w:rPr>
        <w:t xml:space="preserve">` </w:t>
      </w:r>
      <w:r w:rsidR="00126691">
        <w:rPr>
          <w:rFonts w:cs="Courier New"/>
          <w:szCs w:val="20"/>
          <w:lang w:eastAsia="ru-RU"/>
        </w:rPr>
        <w:t>`Object` name=`&lt;object&gt;`</w:t>
      </w:r>
      <w:r>
        <w:rPr>
          <w:rFonts w:cs="Courier New"/>
          <w:szCs w:val="20"/>
          <w:lang w:eastAsia="ru-RU"/>
        </w:rPr>
        <w:t xml:space="preserve"> -</w:t>
      </w:r>
      <w:r w:rsidR="00913867">
        <w:rPr>
          <w:rFonts w:cs="Courier New"/>
          <w:szCs w:val="20"/>
          <w:lang w:eastAsia="ru-RU"/>
        </w:rPr>
        <w:t xml:space="preserve"> </w:t>
      </w:r>
      <w:r w:rsidR="00913867" w:rsidRPr="00913867">
        <w:rPr>
          <w:rFonts w:cs="Courier New"/>
          <w:szCs w:val="20"/>
          <w:lang w:eastAsia="ru-RU"/>
        </w:rPr>
        <w:t>the simultaneous presence of the type attribute and element</w:t>
      </w:r>
      <w:r w:rsidR="00126691">
        <w:rPr>
          <w:rFonts w:cs="Courier New"/>
          <w:szCs w:val="20"/>
          <w:lang w:eastAsia="ru-RU"/>
        </w:rPr>
        <w:t>[</w:t>
      </w:r>
      <w:r w:rsidR="00913867" w:rsidRPr="00913867">
        <w:rPr>
          <w:rFonts w:cs="Courier New"/>
          <w:szCs w:val="20"/>
          <w:lang w:eastAsia="ru-RU"/>
        </w:rPr>
        <w:t>s</w:t>
      </w:r>
      <w:r w:rsidR="00126691">
        <w:rPr>
          <w:rFonts w:cs="Courier New"/>
          <w:szCs w:val="20"/>
          <w:lang w:eastAsia="ru-RU"/>
        </w:rPr>
        <w:t>]</w:t>
      </w:r>
      <w:r w:rsidR="00913867" w:rsidRPr="00913867">
        <w:rPr>
          <w:rFonts w:cs="Courier New"/>
          <w:szCs w:val="20"/>
          <w:lang w:eastAsia="ru-RU"/>
        </w:rPr>
        <w:t xml:space="preserve"> is not allowed</w:t>
      </w:r>
      <w:r w:rsidR="00126691">
        <w:rPr>
          <w:rFonts w:cs="Courier New"/>
          <w:szCs w:val="20"/>
          <w:lang w:eastAsia="ru-RU"/>
        </w:rPr>
        <w:t xml:space="preserve"> in the Group</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&lt;GroupType name="</w:t>
      </w:r>
      <w:r w:rsidR="009422CC">
        <w:rPr>
          <w:rFonts w:cs="Courier New"/>
          <w:szCs w:val="20"/>
          <w:lang w:eastAsia="ru-RU"/>
        </w:rPr>
        <w:t>&lt;group type</w:t>
      </w:r>
      <w:r>
        <w:rPr>
          <w:rFonts w:cs="Courier New"/>
          <w:szCs w:val="20"/>
          <w:lang w:eastAsia="ru-RU"/>
        </w:rPr>
        <w:t>&gt;</w:t>
      </w:r>
      <w:r w:rsidRPr="00FE637C">
        <w:rPr>
          <w:rFonts w:cs="Courier New"/>
          <w:szCs w:val="20"/>
          <w:lang w:eastAsia="ru-RU"/>
        </w:rPr>
        <w:t>"&gt;</w:t>
      </w:r>
    </w:p>
    <w:p w:rsidR="0036701D" w:rsidRPr="00FE637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 name="</w:t>
      </w:r>
      <w:r w:rsidR="009422CC">
        <w:rPr>
          <w:rFonts w:cs="Courier New"/>
          <w:szCs w:val="20"/>
          <w:lang w:eastAsia="ru-RU"/>
        </w:rPr>
        <w:t>&lt;group</w:t>
      </w:r>
      <w:r>
        <w:rPr>
          <w:rFonts w:cs="Courier New"/>
          <w:szCs w:val="20"/>
          <w:lang w:eastAsia="ru-RU"/>
        </w:rPr>
        <w:t>&gt;</w:t>
      </w:r>
      <w:r w:rsidRPr="00FE637C">
        <w:rPr>
          <w:rFonts w:cs="Courier New"/>
          <w:szCs w:val="20"/>
          <w:lang w:eastAsia="ru-RU"/>
        </w:rPr>
        <w:t>"</w:t>
      </w:r>
      <w:r>
        <w:rPr>
          <w:rFonts w:cs="Courier New"/>
          <w:szCs w:val="20"/>
          <w:lang w:eastAsia="ru-RU"/>
        </w:rPr>
        <w:t xml:space="preserve"> </w:t>
      </w:r>
      <w:r w:rsidRPr="00DB7B39">
        <w:rPr>
          <w:rFonts w:cs="Courier New"/>
          <w:i/>
          <w:szCs w:val="20"/>
          <w:lang w:eastAsia="ru-RU"/>
        </w:rPr>
        <w:t>&gt;&lt;</w:t>
      </w:r>
      <w:r w:rsidRPr="00FE637C">
        <w:rPr>
          <w:rFonts w:cs="Courier New"/>
          <w:szCs w:val="20"/>
          <w:lang w:eastAsia="ru-RU"/>
        </w:rPr>
        <w:t>/Group&gt;</w:t>
      </w:r>
    </w:p>
    <w:p w:rsidR="00945BB7" w:rsidRDefault="00945BB7" w:rsidP="004D7719">
      <w:pPr>
        <w:autoSpaceDE w:val="0"/>
        <w:autoSpaceDN w:val="0"/>
        <w:adjustRightInd w:val="0"/>
        <w:spacing w:after="0" w:line="240" w:lineRule="auto"/>
        <w:rPr>
          <w:rFonts w:cs="Courier New"/>
          <w:szCs w:val="20"/>
          <w:lang w:eastAsia="ru-RU"/>
        </w:rPr>
      </w:pPr>
      <w:r>
        <w:rPr>
          <w:rFonts w:cs="Courier New"/>
          <w:szCs w:val="20"/>
          <w:lang w:eastAsia="ru-RU"/>
        </w:rPr>
        <w:t>…</w:t>
      </w:r>
    </w:p>
    <w:p w:rsidR="00FB6F69" w:rsidRDefault="0036701D" w:rsidP="004D7719">
      <w:pPr>
        <w:autoSpaceDE w:val="0"/>
        <w:autoSpaceDN w:val="0"/>
        <w:adjustRightInd w:val="0"/>
        <w:spacing w:after="0" w:line="240" w:lineRule="auto"/>
        <w:rPr>
          <w:rFonts w:cs="Courier New"/>
          <w:szCs w:val="20"/>
          <w:lang w:eastAsia="ru-RU"/>
        </w:rPr>
      </w:pPr>
      <w:r w:rsidRPr="005671D6">
        <w:rPr>
          <w:rFonts w:cs="Courier New"/>
          <w:b/>
          <w:szCs w:val="20"/>
          <w:lang w:eastAsia="ru-RU"/>
        </w:rPr>
        <w:t>Error EAP2803</w:t>
      </w:r>
      <w:r w:rsidRPr="00B07E10">
        <w:rPr>
          <w:rFonts w:cs="Courier New"/>
          <w:szCs w:val="20"/>
          <w:lang w:eastAsia="ru-RU"/>
        </w:rPr>
        <w:t>:</w:t>
      </w:r>
      <w:r w:rsidR="00913867">
        <w:rPr>
          <w:rFonts w:cs="Courier New"/>
          <w:szCs w:val="20"/>
          <w:lang w:eastAsia="ru-RU"/>
        </w:rPr>
        <w:t xml:space="preserve"> </w:t>
      </w:r>
      <w:r w:rsidR="00913867" w:rsidRPr="004D7719">
        <w:rPr>
          <w:rFonts w:cs="Courier New"/>
          <w:szCs w:val="20"/>
          <w:lang w:eastAsia="ru-RU"/>
        </w:rPr>
        <w:t>Interface name=`</w:t>
      </w:r>
      <w:r w:rsidR="00913867">
        <w:rPr>
          <w:rFonts w:cs="Courier New"/>
          <w:szCs w:val="20"/>
          <w:lang w:eastAsia="ru-RU"/>
        </w:rPr>
        <w:t>&lt;i</w:t>
      </w:r>
      <w:r w:rsidR="00913867" w:rsidRPr="004D7719">
        <w:rPr>
          <w:rFonts w:cs="Courier New"/>
          <w:szCs w:val="20"/>
          <w:lang w:eastAsia="ru-RU"/>
        </w:rPr>
        <w:t>nterface</w:t>
      </w:r>
      <w:r w:rsidR="00913867">
        <w:rPr>
          <w:rFonts w:cs="Courier New"/>
          <w:szCs w:val="20"/>
          <w:lang w:eastAsia="ru-RU"/>
        </w:rPr>
        <w:t>&gt;</w:t>
      </w:r>
      <w:r w:rsidR="00913867" w:rsidRPr="004D7719">
        <w:rPr>
          <w:rFonts w:cs="Courier New"/>
          <w:szCs w:val="20"/>
          <w:lang w:eastAsia="ru-RU"/>
        </w:rPr>
        <w:t>`</w:t>
      </w:r>
      <w:r w:rsidR="00913867">
        <w:rPr>
          <w:rFonts w:cs="Courier New"/>
          <w:szCs w:val="20"/>
          <w:lang w:eastAsia="ru-RU"/>
        </w:rPr>
        <w:t xml:space="preserve"> </w:t>
      </w:r>
      <w:r w:rsidR="009422CC" w:rsidRPr="00AC6D56">
        <w:rPr>
          <w:rFonts w:cs="Courier New"/>
          <w:szCs w:val="20"/>
          <w:lang w:eastAsia="ru-RU"/>
        </w:rPr>
        <w:t>Group</w:t>
      </w:r>
      <w:r w:rsidR="009422CC">
        <w:rPr>
          <w:rFonts w:cs="Courier New"/>
          <w:szCs w:val="20"/>
          <w:lang w:eastAsia="ru-RU"/>
        </w:rPr>
        <w:t>Type</w:t>
      </w:r>
      <w:r w:rsidR="009422CC" w:rsidRPr="00AC6D56">
        <w:rPr>
          <w:rFonts w:cs="Courier New"/>
          <w:szCs w:val="20"/>
          <w:lang w:eastAsia="ru-RU"/>
        </w:rPr>
        <w:t xml:space="preserve"> name=</w:t>
      </w:r>
      <w:r w:rsidR="009F399F">
        <w:rPr>
          <w:rFonts w:cs="Courier New"/>
          <w:szCs w:val="20"/>
          <w:lang w:eastAsia="ru-RU"/>
        </w:rPr>
        <w:t xml:space="preserve"> </w:t>
      </w:r>
      <w:r w:rsidR="009422CC" w:rsidRPr="00AC6D56">
        <w:rPr>
          <w:rFonts w:cs="Courier New"/>
          <w:szCs w:val="20"/>
          <w:lang w:eastAsia="ru-RU"/>
        </w:rPr>
        <w:t>`</w:t>
      </w:r>
      <w:r w:rsidR="009422CC">
        <w:rPr>
          <w:rFonts w:cs="Courier New"/>
          <w:szCs w:val="20"/>
          <w:lang w:eastAsia="ru-RU"/>
        </w:rPr>
        <w:t>&lt;group type&gt;</w:t>
      </w:r>
      <w:r w:rsidR="009422CC" w:rsidRPr="00AC6D56">
        <w:rPr>
          <w:rFonts w:cs="Courier New"/>
          <w:szCs w:val="20"/>
          <w:lang w:eastAsia="ru-RU"/>
        </w:rPr>
        <w:t>`</w:t>
      </w:r>
      <w:r w:rsidR="00FB6F69">
        <w:rPr>
          <w:rFonts w:cs="Courier New"/>
          <w:szCs w:val="20"/>
          <w:lang w:eastAsia="ru-RU"/>
        </w:rPr>
        <w:t>- element &lt;</w:t>
      </w:r>
      <w:r w:rsidRPr="00B07E10">
        <w:rPr>
          <w:rFonts w:cs="Courier New"/>
          <w:szCs w:val="20"/>
          <w:lang w:eastAsia="ru-RU"/>
        </w:rPr>
        <w:t>Group name=</w:t>
      </w:r>
      <w:r w:rsidR="009F399F">
        <w:rPr>
          <w:rFonts w:cs="Courier New"/>
          <w:szCs w:val="20"/>
          <w:lang w:eastAsia="ru-RU"/>
        </w:rPr>
        <w:t xml:space="preserve"> </w:t>
      </w:r>
      <w:r w:rsidRPr="00B07E10">
        <w:rPr>
          <w:rFonts w:cs="Courier New"/>
          <w:szCs w:val="20"/>
          <w:lang w:eastAsia="ru-RU"/>
        </w:rPr>
        <w:t>`</w:t>
      </w:r>
      <w:r>
        <w:rPr>
          <w:rFonts w:cs="Courier New"/>
          <w:szCs w:val="20"/>
          <w:lang w:eastAsia="ru-RU"/>
        </w:rPr>
        <w:t>&lt;group&gt;</w:t>
      </w:r>
      <w:r w:rsidRPr="00B07E10">
        <w:rPr>
          <w:rFonts w:cs="Courier New"/>
          <w:szCs w:val="20"/>
          <w:lang w:eastAsia="ru-RU"/>
        </w:rPr>
        <w:t>`</w:t>
      </w:r>
      <w:r w:rsidR="00FB6F69">
        <w:rPr>
          <w:rFonts w:cs="Courier New"/>
          <w:szCs w:val="20"/>
          <w:lang w:eastAsia="ru-RU"/>
        </w:rPr>
        <w:t>/&gt;</w:t>
      </w:r>
      <w:r w:rsidRPr="00B07E10">
        <w:rPr>
          <w:rFonts w:cs="Courier New"/>
          <w:szCs w:val="20"/>
          <w:lang w:eastAsia="ru-RU"/>
        </w:rPr>
        <w:t xml:space="preserve"> </w:t>
      </w:r>
      <w:r w:rsidR="00FB6F69" w:rsidRPr="00FB6F69">
        <w:rPr>
          <w:rFonts w:cs="Courier New"/>
          <w:szCs w:val="20"/>
          <w:lang w:eastAsia="ru-RU"/>
        </w:rPr>
        <w:t>defines empty application group which is not allowed</w:t>
      </w:r>
    </w:p>
    <w:p w:rsidR="004D7719" w:rsidRDefault="004D7719" w:rsidP="004D7719">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&lt;GroupType name="</w:t>
      </w:r>
      <w:r>
        <w:rPr>
          <w:rFonts w:cs="Courier New"/>
          <w:szCs w:val="20"/>
          <w:lang w:eastAsia="ru-RU"/>
        </w:rPr>
        <w:t>&lt;group type&gt;</w:t>
      </w:r>
      <w:r w:rsidRPr="00FE637C">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 name="</w:t>
      </w:r>
      <w:r>
        <w:rPr>
          <w:rFonts w:cs="Courier New"/>
          <w:szCs w:val="20"/>
          <w:lang w:eastAsia="ru-RU"/>
        </w:rPr>
        <w:t>&lt;group&gt;</w:t>
      </w:r>
      <w:r w:rsidRPr="00FE637C">
        <w:rPr>
          <w:rFonts w:cs="Courier New"/>
          <w:szCs w:val="20"/>
          <w:lang w:eastAsia="ru-RU"/>
        </w:rPr>
        <w:t>"</w:t>
      </w:r>
      <w:r>
        <w:rPr>
          <w:rFonts w:cs="Courier New"/>
          <w:szCs w:val="20"/>
          <w:lang w:eastAsia="ru-RU"/>
        </w:rPr>
        <w:t xml:space="preserve"> </w:t>
      </w:r>
      <w:r w:rsidRPr="00FE637C">
        <w:rPr>
          <w:rFonts w:cs="Courier New"/>
          <w:szCs w:val="20"/>
          <w:lang w:eastAsia="ru-RU"/>
        </w:rPr>
        <w:t>&gt;</w:t>
      </w:r>
    </w:p>
    <w:p w:rsidR="0036701D" w:rsidRPr="00FE637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454AA">
        <w:rPr>
          <w:rFonts w:cs="Courier New"/>
          <w:szCs w:val="20"/>
          <w:lang w:eastAsia="ru-RU"/>
        </w:rPr>
        <w:t>&lt;Array name="</w:t>
      </w:r>
      <w:r>
        <w:rPr>
          <w:rFonts w:cs="Courier New"/>
          <w:szCs w:val="20"/>
          <w:lang w:eastAsia="ru-RU"/>
        </w:rPr>
        <w:t>&lt;</w:t>
      </w:r>
      <w:r w:rsidRPr="004454AA">
        <w:rPr>
          <w:rFonts w:cs="Courier New"/>
          <w:szCs w:val="20"/>
          <w:lang w:eastAsia="ru-RU"/>
        </w:rPr>
        <w:t>array</w:t>
      </w:r>
      <w:r>
        <w:rPr>
          <w:rFonts w:cs="Courier New"/>
          <w:szCs w:val="20"/>
          <w:lang w:eastAsia="ru-RU"/>
        </w:rPr>
        <w:t>&gt;</w:t>
      </w:r>
      <w:r w:rsidR="0075535E">
        <w:rPr>
          <w:rFonts w:cs="Courier New"/>
          <w:szCs w:val="20"/>
          <w:lang w:eastAsia="ru-RU"/>
        </w:rPr>
        <w:t>"</w:t>
      </w:r>
      <w:r w:rsidRPr="004454AA">
        <w:rPr>
          <w:rFonts w:cs="Courier New"/>
          <w:szCs w:val="20"/>
          <w:lang w:eastAsia="ru-RU"/>
        </w:rPr>
        <w:t xml:space="preserve"> </w:t>
      </w:r>
      <w:r w:rsidRPr="00DB7B39">
        <w:rPr>
          <w:rFonts w:cs="Courier New"/>
          <w:i/>
          <w:szCs w:val="20"/>
          <w:lang w:eastAsia="ru-RU"/>
        </w:rPr>
        <w:t>type</w:t>
      </w:r>
      <w:r w:rsidRPr="004454AA">
        <w:rPr>
          <w:rFonts w:cs="Courier New"/>
          <w:szCs w:val="20"/>
          <w:lang w:eastAsia="ru-RU"/>
        </w:rPr>
        <w:t>="</w:t>
      </w:r>
      <w:r w:rsidR="0075535E">
        <w:rPr>
          <w:rFonts w:cs="Courier New"/>
          <w:szCs w:val="20"/>
          <w:lang w:eastAsia="ru-RU"/>
        </w:rPr>
        <w:t>&lt;array type&gt;</w:t>
      </w:r>
      <w:r w:rsidRPr="004454AA">
        <w:rPr>
          <w:rFonts w:cs="Courier New"/>
          <w:szCs w:val="20"/>
          <w:lang w:eastAsia="ru-RU"/>
        </w:rPr>
        <w:t xml:space="preserve">" </w:t>
      </w:r>
      <w:r w:rsidRPr="00DB7B39">
        <w:rPr>
          <w:rFonts w:cs="Courier New"/>
          <w:i/>
          <w:szCs w:val="20"/>
          <w:lang w:eastAsia="ru-RU"/>
        </w:rPr>
        <w:t>size</w:t>
      </w:r>
      <w:r w:rsidRPr="004454AA">
        <w:rPr>
          <w:rFonts w:cs="Courier New"/>
          <w:szCs w:val="20"/>
          <w:lang w:eastAsia="ru-RU"/>
        </w:rPr>
        <w:t>="1"&gt;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5535E"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EAP2902</w:t>
      </w:r>
      <w:r w:rsidRPr="004454AA">
        <w:rPr>
          <w:rFonts w:cs="Courier New"/>
          <w:szCs w:val="20"/>
          <w:lang w:eastAsia="ru-RU"/>
        </w:rPr>
        <w:t xml:space="preserve">: </w:t>
      </w:r>
      <w:r w:rsidR="00CF7E41" w:rsidRPr="004D7719">
        <w:rPr>
          <w:rFonts w:cs="Courier New"/>
          <w:szCs w:val="20"/>
          <w:lang w:eastAsia="ru-RU"/>
        </w:rPr>
        <w:t>Interface name=`</w:t>
      </w:r>
      <w:r w:rsidR="00CF7E41">
        <w:rPr>
          <w:rFonts w:cs="Courier New"/>
          <w:szCs w:val="20"/>
          <w:lang w:eastAsia="ru-RU"/>
        </w:rPr>
        <w:t>&lt;i</w:t>
      </w:r>
      <w:r w:rsidR="00CF7E41" w:rsidRPr="004D7719">
        <w:rPr>
          <w:rFonts w:cs="Courier New"/>
          <w:szCs w:val="20"/>
          <w:lang w:eastAsia="ru-RU"/>
        </w:rPr>
        <w:t>nterface</w:t>
      </w:r>
      <w:r w:rsidR="00CF7E41">
        <w:rPr>
          <w:rFonts w:cs="Courier New"/>
          <w:szCs w:val="20"/>
          <w:lang w:eastAsia="ru-RU"/>
        </w:rPr>
        <w:t>&gt;</w:t>
      </w:r>
      <w:r w:rsidR="00CF7E41" w:rsidRPr="004D7719">
        <w:rPr>
          <w:rFonts w:cs="Courier New"/>
          <w:szCs w:val="20"/>
          <w:lang w:eastAsia="ru-RU"/>
        </w:rPr>
        <w:t>`</w:t>
      </w:r>
      <w:r w:rsidR="00CF7E41">
        <w:rPr>
          <w:rFonts w:cs="Courier New"/>
          <w:szCs w:val="20"/>
          <w:lang w:eastAsia="ru-RU"/>
        </w:rPr>
        <w:t xml:space="preserve"> </w:t>
      </w:r>
      <w:r w:rsidRPr="004454AA">
        <w:rPr>
          <w:rFonts w:cs="Courier New"/>
          <w:szCs w:val="20"/>
          <w:lang w:eastAsia="ru-RU"/>
        </w:rPr>
        <w:t>Array name=`</w:t>
      </w:r>
      <w:r w:rsidR="0075535E">
        <w:rPr>
          <w:rFonts w:cs="Courier New"/>
          <w:szCs w:val="20"/>
          <w:lang w:eastAsia="ru-RU"/>
        </w:rPr>
        <w:t>&lt;</w:t>
      </w:r>
      <w:r w:rsidRPr="004454AA">
        <w:rPr>
          <w:rFonts w:cs="Courier New"/>
          <w:szCs w:val="20"/>
          <w:lang w:eastAsia="ru-RU"/>
        </w:rPr>
        <w:t>array</w:t>
      </w:r>
      <w:r w:rsidR="0075535E">
        <w:rPr>
          <w:rFonts w:cs="Courier New"/>
          <w:szCs w:val="20"/>
          <w:lang w:eastAsia="ru-RU"/>
        </w:rPr>
        <w:t>&gt;</w:t>
      </w:r>
      <w:r w:rsidRPr="004454AA">
        <w:rPr>
          <w:rFonts w:cs="Courier New"/>
          <w:szCs w:val="20"/>
          <w:lang w:eastAsia="ru-RU"/>
        </w:rPr>
        <w:t xml:space="preserve">` </w:t>
      </w:r>
      <w:r w:rsidRPr="0075535E">
        <w:rPr>
          <w:rFonts w:cs="Courier New"/>
          <w:i/>
          <w:szCs w:val="20"/>
          <w:lang w:eastAsia="ru-RU"/>
        </w:rPr>
        <w:t>type</w:t>
      </w:r>
      <w:r w:rsidRPr="004454AA">
        <w:rPr>
          <w:rFonts w:cs="Courier New"/>
          <w:szCs w:val="20"/>
          <w:lang w:eastAsia="ru-RU"/>
        </w:rPr>
        <w:t>=`</w:t>
      </w:r>
      <w:r w:rsidR="0075535E">
        <w:rPr>
          <w:rFonts w:cs="Courier New"/>
          <w:szCs w:val="20"/>
          <w:lang w:eastAsia="ru-RU"/>
        </w:rPr>
        <w:t>&lt;array type&gt;</w:t>
      </w:r>
      <w:r w:rsidRPr="004454AA">
        <w:rPr>
          <w:rFonts w:cs="Courier New"/>
          <w:szCs w:val="20"/>
          <w:lang w:eastAsia="ru-RU"/>
        </w:rPr>
        <w:t xml:space="preserve">` </w:t>
      </w:r>
      <w:r w:rsidRPr="0075535E">
        <w:rPr>
          <w:rFonts w:cs="Courier New"/>
          <w:i/>
          <w:szCs w:val="20"/>
          <w:lang w:eastAsia="ru-RU"/>
        </w:rPr>
        <w:t>size</w:t>
      </w:r>
      <w:r w:rsidRPr="004454AA">
        <w:rPr>
          <w:rFonts w:cs="Courier New"/>
          <w:szCs w:val="20"/>
          <w:lang w:eastAsia="ru-RU"/>
        </w:rPr>
        <w:t>=`1`</w:t>
      </w:r>
      <w:r w:rsidR="00CF7E41" w:rsidRPr="00CF7E41">
        <w:rPr>
          <w:rFonts w:cs="Courier New"/>
          <w:szCs w:val="20"/>
          <w:lang w:eastAsia="ru-RU"/>
        </w:rPr>
        <w:t xml:space="preserve"> </w:t>
      </w:r>
      <w:r w:rsidR="00CF7E41">
        <w:rPr>
          <w:rFonts w:cs="Courier New"/>
          <w:szCs w:val="20"/>
          <w:lang w:eastAsia="ru-RU"/>
        </w:rPr>
        <w:t xml:space="preserve">- </w:t>
      </w:r>
      <w:r w:rsidR="0075535E" w:rsidRPr="0075535E">
        <w:rPr>
          <w:rFonts w:cs="Courier New"/>
          <w:szCs w:val="20"/>
          <w:lang w:eastAsia="ru-RU"/>
        </w:rPr>
        <w:t>if type of array is specified by type attribute, size and elementType attributes cannot be present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&lt;GroupType name="</w:t>
      </w:r>
      <w:r>
        <w:rPr>
          <w:rFonts w:cs="Courier New"/>
          <w:szCs w:val="20"/>
          <w:lang w:eastAsia="ru-RU"/>
        </w:rPr>
        <w:t>&lt;group type&gt;</w:t>
      </w:r>
      <w:r w:rsidRPr="00FE637C">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E637C">
        <w:rPr>
          <w:rFonts w:cs="Courier New"/>
          <w:szCs w:val="20"/>
          <w:lang w:eastAsia="ru-RU"/>
        </w:rPr>
        <w:t>&lt;Group name="</w:t>
      </w:r>
      <w:r>
        <w:rPr>
          <w:rFonts w:cs="Courier New"/>
          <w:szCs w:val="20"/>
          <w:lang w:eastAsia="ru-RU"/>
        </w:rPr>
        <w:t>&lt;group&gt;</w:t>
      </w:r>
      <w:r w:rsidRPr="00FE637C">
        <w:rPr>
          <w:rFonts w:cs="Courier New"/>
          <w:szCs w:val="20"/>
          <w:lang w:eastAsia="ru-RU"/>
        </w:rPr>
        <w:t>"</w:t>
      </w:r>
      <w:r>
        <w:rPr>
          <w:rFonts w:cs="Courier New"/>
          <w:szCs w:val="20"/>
          <w:lang w:eastAsia="ru-RU"/>
        </w:rPr>
        <w:t xml:space="preserve"> </w:t>
      </w:r>
      <w:r w:rsidRPr="00FE637C">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454AA">
        <w:rPr>
          <w:rFonts w:cs="Courier New"/>
          <w:szCs w:val="20"/>
          <w:lang w:eastAsia="ru-RU"/>
        </w:rPr>
        <w:t>&lt;Array name="</w:t>
      </w:r>
      <w:r>
        <w:rPr>
          <w:rFonts w:cs="Courier New"/>
          <w:szCs w:val="20"/>
          <w:lang w:eastAsia="ru-RU"/>
        </w:rPr>
        <w:t>&lt;</w:t>
      </w:r>
      <w:r w:rsidRPr="004454AA">
        <w:rPr>
          <w:rFonts w:cs="Courier New"/>
          <w:szCs w:val="20"/>
          <w:lang w:eastAsia="ru-RU"/>
        </w:rPr>
        <w:t>array</w:t>
      </w:r>
      <w:r>
        <w:rPr>
          <w:rFonts w:cs="Courier New"/>
          <w:szCs w:val="20"/>
          <w:lang w:eastAsia="ru-RU"/>
        </w:rPr>
        <w:t>&gt;</w:t>
      </w:r>
      <w:r w:rsidRPr="004454AA">
        <w:rPr>
          <w:rFonts w:cs="Courier New"/>
          <w:szCs w:val="20"/>
          <w:lang w:eastAsia="ru-RU"/>
        </w:rPr>
        <w:t xml:space="preserve">" </w:t>
      </w:r>
      <w:r w:rsidRPr="00DB7B39">
        <w:rPr>
          <w:rFonts w:cs="Courier New"/>
          <w:i/>
          <w:szCs w:val="20"/>
          <w:lang w:eastAsia="ru-RU"/>
        </w:rPr>
        <w:t>elementType</w:t>
      </w:r>
      <w:r w:rsidRPr="004454AA">
        <w:rPr>
          <w:rFonts w:cs="Courier New"/>
          <w:szCs w:val="20"/>
          <w:lang w:eastAsia="ru-RU"/>
        </w:rPr>
        <w:t xml:space="preserve">="int" </w:t>
      </w:r>
      <w:r w:rsidRPr="00DB7B39">
        <w:rPr>
          <w:rFonts w:cs="Courier New"/>
          <w:i/>
          <w:szCs w:val="20"/>
          <w:lang w:eastAsia="ru-RU"/>
        </w:rPr>
        <w:t>type</w:t>
      </w:r>
      <w:r w:rsidRPr="004454AA">
        <w:rPr>
          <w:rFonts w:cs="Courier New"/>
          <w:szCs w:val="20"/>
          <w:lang w:eastAsia="ru-RU"/>
        </w:rPr>
        <w:t>="</w:t>
      </w:r>
      <w:r>
        <w:rPr>
          <w:rFonts w:cs="Courier New"/>
          <w:szCs w:val="20"/>
          <w:lang w:eastAsia="ru-RU"/>
        </w:rPr>
        <w:t>int</w:t>
      </w:r>
      <w:r w:rsidRPr="004454AA">
        <w:rPr>
          <w:rFonts w:cs="Courier New"/>
          <w:szCs w:val="20"/>
          <w:lang w:eastAsia="ru-RU"/>
        </w:rPr>
        <w:t>"&gt;</w:t>
      </w:r>
    </w:p>
    <w:p w:rsidR="00945BB7" w:rsidRPr="00FE637C"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5535E" w:rsidRDefault="0036701D" w:rsidP="0075535E">
      <w:pPr>
        <w:autoSpaceDE w:val="0"/>
        <w:autoSpaceDN w:val="0"/>
        <w:adjustRightInd w:val="0"/>
        <w:spacing w:after="0" w:line="240" w:lineRule="auto"/>
        <w:rPr>
          <w:rFonts w:cs="Courier New"/>
          <w:szCs w:val="20"/>
          <w:lang w:eastAsia="ru-RU"/>
        </w:rPr>
      </w:pPr>
      <w:r w:rsidRPr="005671D6">
        <w:rPr>
          <w:rFonts w:cs="Courier New"/>
          <w:b/>
          <w:szCs w:val="20"/>
          <w:lang w:eastAsia="ru-RU"/>
        </w:rPr>
        <w:t>Error EAP2903</w:t>
      </w:r>
      <w:r w:rsidRPr="00BA5EB7">
        <w:rPr>
          <w:rFonts w:cs="Courier New"/>
          <w:szCs w:val="20"/>
          <w:lang w:eastAsia="ru-RU"/>
        </w:rPr>
        <w:t xml:space="preserve">: </w:t>
      </w:r>
      <w:r w:rsidR="00CF7E41" w:rsidRPr="004D7719">
        <w:rPr>
          <w:rFonts w:cs="Courier New"/>
          <w:szCs w:val="20"/>
          <w:lang w:eastAsia="ru-RU"/>
        </w:rPr>
        <w:t>Interface name=`</w:t>
      </w:r>
      <w:r w:rsidR="00CF7E41">
        <w:rPr>
          <w:rFonts w:cs="Courier New"/>
          <w:szCs w:val="20"/>
          <w:lang w:eastAsia="ru-RU"/>
        </w:rPr>
        <w:t>&lt;i</w:t>
      </w:r>
      <w:r w:rsidR="00CF7E41" w:rsidRPr="004D7719">
        <w:rPr>
          <w:rFonts w:cs="Courier New"/>
          <w:szCs w:val="20"/>
          <w:lang w:eastAsia="ru-RU"/>
        </w:rPr>
        <w:t>nterface</w:t>
      </w:r>
      <w:r w:rsidR="00CF7E41">
        <w:rPr>
          <w:rFonts w:cs="Courier New"/>
          <w:szCs w:val="20"/>
          <w:lang w:eastAsia="ru-RU"/>
        </w:rPr>
        <w:t>&gt;</w:t>
      </w:r>
      <w:r w:rsidR="00CF7E41" w:rsidRPr="004D7719">
        <w:rPr>
          <w:rFonts w:cs="Courier New"/>
          <w:szCs w:val="20"/>
          <w:lang w:eastAsia="ru-RU"/>
        </w:rPr>
        <w:t>`</w:t>
      </w:r>
      <w:r w:rsidR="00CF7E41">
        <w:rPr>
          <w:rFonts w:cs="Courier New"/>
          <w:szCs w:val="20"/>
          <w:lang w:eastAsia="ru-RU"/>
        </w:rPr>
        <w:t xml:space="preserve"> </w:t>
      </w:r>
      <w:r w:rsidRPr="00BA5EB7">
        <w:rPr>
          <w:rFonts w:cs="Courier New"/>
          <w:szCs w:val="20"/>
          <w:lang w:eastAsia="ru-RU"/>
        </w:rPr>
        <w:t>Array name=`</w:t>
      </w:r>
      <w:r>
        <w:rPr>
          <w:rFonts w:cs="Courier New"/>
          <w:szCs w:val="20"/>
          <w:lang w:eastAsia="ru-RU"/>
        </w:rPr>
        <w:t>&lt;</w:t>
      </w:r>
      <w:r w:rsidRPr="00BA5EB7">
        <w:rPr>
          <w:rFonts w:cs="Courier New"/>
          <w:szCs w:val="20"/>
          <w:lang w:eastAsia="ru-RU"/>
        </w:rPr>
        <w:t>array</w:t>
      </w:r>
      <w:r>
        <w:rPr>
          <w:rFonts w:cs="Courier New"/>
          <w:szCs w:val="20"/>
          <w:lang w:eastAsia="ru-RU"/>
        </w:rPr>
        <w:t>&gt;</w:t>
      </w:r>
      <w:r w:rsidRPr="00BA5EB7">
        <w:rPr>
          <w:rFonts w:cs="Courier New"/>
          <w:szCs w:val="20"/>
          <w:lang w:eastAsia="ru-RU"/>
        </w:rPr>
        <w:t xml:space="preserve">` </w:t>
      </w:r>
      <w:r w:rsidRPr="00DB7B39">
        <w:rPr>
          <w:rFonts w:cs="Courier New"/>
          <w:i/>
          <w:szCs w:val="20"/>
          <w:lang w:eastAsia="ru-RU"/>
        </w:rPr>
        <w:t>type</w:t>
      </w:r>
      <w:r w:rsidRPr="00BA5EB7">
        <w:rPr>
          <w:rFonts w:cs="Courier New"/>
          <w:szCs w:val="20"/>
          <w:lang w:eastAsia="ru-RU"/>
        </w:rPr>
        <w:t>=`</w:t>
      </w:r>
      <w:r w:rsidR="0075535E">
        <w:rPr>
          <w:rFonts w:cs="Courier New"/>
          <w:szCs w:val="20"/>
          <w:lang w:eastAsia="ru-RU"/>
        </w:rPr>
        <w:t>&lt;array type&gt;</w:t>
      </w:r>
      <w:r w:rsidRPr="00BA5EB7">
        <w:rPr>
          <w:rFonts w:cs="Courier New"/>
          <w:szCs w:val="20"/>
          <w:lang w:eastAsia="ru-RU"/>
        </w:rPr>
        <w:t xml:space="preserve">` </w:t>
      </w:r>
      <w:r w:rsidRPr="00DB7B39">
        <w:rPr>
          <w:rFonts w:cs="Courier New"/>
          <w:i/>
          <w:szCs w:val="20"/>
          <w:lang w:eastAsia="ru-RU"/>
        </w:rPr>
        <w:t>elementType</w:t>
      </w:r>
      <w:r w:rsidRPr="00BA5EB7">
        <w:rPr>
          <w:rFonts w:cs="Courier New"/>
          <w:szCs w:val="20"/>
          <w:lang w:eastAsia="ru-RU"/>
        </w:rPr>
        <w:t>=`int`</w:t>
      </w:r>
      <w:r w:rsidR="0075535E">
        <w:rPr>
          <w:rFonts w:cs="Courier New"/>
          <w:szCs w:val="20"/>
          <w:lang w:eastAsia="ru-RU"/>
        </w:rPr>
        <w:t xml:space="preserve">- </w:t>
      </w:r>
      <w:r w:rsidR="0075535E" w:rsidRPr="0075535E">
        <w:rPr>
          <w:rFonts w:cs="Courier New"/>
          <w:szCs w:val="20"/>
          <w:lang w:eastAsia="ru-RU"/>
        </w:rPr>
        <w:t>if type of array is specified by type attribute, size and elementType attributes cannot be present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49498B"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lastRenderedPageBreak/>
        <w:t xml:space="preserve">  </w:t>
      </w:r>
      <w:r w:rsidRPr="0049498B">
        <w:rPr>
          <w:rFonts w:cs="Courier New"/>
          <w:szCs w:val="20"/>
          <w:lang w:eastAsia="ru-RU"/>
        </w:rPr>
        <w:t>&lt;TimeStampType name="</w:t>
      </w:r>
      <w:r>
        <w:rPr>
          <w:rFonts w:cs="Courier New"/>
          <w:szCs w:val="20"/>
          <w:lang w:eastAsia="ru-RU"/>
        </w:rPr>
        <w:t>&lt;</w:t>
      </w:r>
      <w:r w:rsidRPr="0049498B">
        <w:rPr>
          <w:rFonts w:cs="Courier New"/>
          <w:szCs w:val="20"/>
          <w:lang w:eastAsia="ru-RU"/>
        </w:rPr>
        <w:t>timestamp type</w:t>
      </w:r>
      <w:r>
        <w:rPr>
          <w:rFonts w:cs="Courier New"/>
          <w:szCs w:val="20"/>
          <w:lang w:eastAsia="ru-RU"/>
        </w:rPr>
        <w:t>&gt;</w:t>
      </w:r>
      <w:r w:rsidRPr="0049498B">
        <w:rPr>
          <w:rFonts w:cs="Courier New"/>
          <w:szCs w:val="20"/>
          <w:lang w:eastAsia="ru-RU"/>
        </w:rPr>
        <w:t>" precision="milliseconds" from</w:t>
      </w:r>
      <w:r w:rsidR="00587411">
        <w:rPr>
          <w:rFonts w:cs="Courier New"/>
          <w:szCs w:val="20"/>
          <w:lang w:eastAsia="ru-RU"/>
        </w:rPr>
        <w:t xml:space="preserve"> </w:t>
      </w:r>
      <w:r w:rsidRPr="0049498B">
        <w:rPr>
          <w:rFonts w:cs="Courier New"/>
          <w:szCs w:val="20"/>
          <w:lang w:eastAsia="ru-RU"/>
        </w:rPr>
        <w:t>=</w:t>
      </w:r>
      <w:r w:rsidR="00587411">
        <w:rPr>
          <w:rFonts w:cs="Courier New"/>
          <w:szCs w:val="20"/>
          <w:lang w:eastAsia="ru-RU"/>
        </w:rPr>
        <w:t xml:space="preserve"> </w:t>
      </w:r>
      <w:r w:rsidRPr="006A5D21">
        <w:rPr>
          <w:rFonts w:cs="Courier New"/>
          <w:i/>
          <w:szCs w:val="20"/>
          <w:lang w:eastAsia="ru-RU"/>
        </w:rPr>
        <w:t>"01/31/2010T13:00:00</w:t>
      </w:r>
      <w:r>
        <w:rPr>
          <w:rFonts w:cs="Courier New"/>
          <w:i/>
          <w:szCs w:val="20"/>
          <w:lang w:eastAsia="ru-RU"/>
        </w:rPr>
        <w:t>…</w:t>
      </w:r>
      <w:r w:rsidRPr="006A5D21">
        <w:rPr>
          <w:rFonts w:cs="Courier New"/>
          <w:i/>
          <w:szCs w:val="20"/>
          <w:lang w:eastAsia="ru-RU"/>
        </w:rPr>
        <w:t>.001"</w:t>
      </w:r>
      <w:r w:rsidRPr="0049498B">
        <w:rPr>
          <w:rFonts w:cs="Courier New"/>
          <w:szCs w:val="20"/>
          <w:lang w:eastAsia="ru-RU"/>
        </w:rPr>
        <w:t xml:space="preserve"> to</w:t>
      </w:r>
      <w:r w:rsidR="00587411">
        <w:rPr>
          <w:rFonts w:cs="Courier New"/>
          <w:szCs w:val="20"/>
          <w:lang w:eastAsia="ru-RU"/>
        </w:rPr>
        <w:t xml:space="preserve"> </w:t>
      </w:r>
      <w:r w:rsidRPr="0049498B">
        <w:rPr>
          <w:rFonts w:cs="Courier New"/>
          <w:szCs w:val="20"/>
          <w:lang w:eastAsia="ru-RU"/>
        </w:rPr>
        <w:t>=</w:t>
      </w:r>
      <w:r w:rsidR="00587411">
        <w:rPr>
          <w:rFonts w:cs="Courier New"/>
          <w:szCs w:val="20"/>
          <w:lang w:eastAsia="ru-RU"/>
        </w:rPr>
        <w:t xml:space="preserve"> </w:t>
      </w:r>
      <w:r w:rsidRPr="0049498B">
        <w:rPr>
          <w:rFonts w:cs="Courier New"/>
          <w:szCs w:val="20"/>
          <w:lang w:eastAsia="ru-RU"/>
        </w:rPr>
        <w:t>"01/31/2010T13:00:00.003"/&gt;</w:t>
      </w:r>
    </w:p>
    <w:p w:rsidR="00945BB7" w:rsidRPr="0049498B"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8227FE"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EAP3101</w:t>
      </w:r>
      <w:r w:rsidRPr="0049498B">
        <w:rPr>
          <w:rFonts w:cs="Courier New"/>
          <w:szCs w:val="20"/>
          <w:lang w:eastAsia="ru-RU"/>
        </w:rPr>
        <w:t>: Interface name</w:t>
      </w:r>
      <w:r w:rsidR="009903FD">
        <w:rPr>
          <w:rFonts w:cs="Courier New"/>
          <w:szCs w:val="20"/>
          <w:lang w:eastAsia="ru-RU"/>
        </w:rPr>
        <w:t xml:space="preserve"> </w:t>
      </w:r>
      <w:r w:rsidRPr="0049498B">
        <w:rPr>
          <w:rFonts w:cs="Courier New"/>
          <w:szCs w:val="20"/>
          <w:lang w:eastAsia="ru-RU"/>
        </w:rPr>
        <w:t>=</w:t>
      </w:r>
      <w:r w:rsidR="009903FD">
        <w:rPr>
          <w:rFonts w:cs="Courier New"/>
          <w:szCs w:val="20"/>
          <w:lang w:eastAsia="ru-RU"/>
        </w:rPr>
        <w:t xml:space="preserve"> </w:t>
      </w:r>
      <w:r>
        <w:rPr>
          <w:rFonts w:cs="Courier New"/>
          <w:szCs w:val="20"/>
          <w:lang w:eastAsia="ru-RU"/>
        </w:rPr>
        <w:t>`&lt;interface&gt;`</w:t>
      </w:r>
      <w:r w:rsidRPr="0049498B">
        <w:rPr>
          <w:rFonts w:cs="Courier New"/>
          <w:szCs w:val="20"/>
          <w:lang w:eastAsia="ru-RU"/>
        </w:rPr>
        <w:t xml:space="preserve"> TimeStampType</w:t>
      </w:r>
      <w:r w:rsidR="009903FD">
        <w:rPr>
          <w:rFonts w:cs="Courier New"/>
          <w:szCs w:val="20"/>
          <w:lang w:eastAsia="ru-RU"/>
        </w:rPr>
        <w:t xml:space="preserve"> </w:t>
      </w:r>
      <w:r w:rsidRPr="0049498B">
        <w:rPr>
          <w:rFonts w:cs="Courier New"/>
          <w:szCs w:val="20"/>
          <w:lang w:eastAsia="ru-RU"/>
        </w:rPr>
        <w:t>=</w:t>
      </w:r>
      <w:r w:rsidR="009903FD">
        <w:rPr>
          <w:rFonts w:cs="Courier New"/>
          <w:szCs w:val="20"/>
          <w:lang w:eastAsia="ru-RU"/>
        </w:rPr>
        <w:t xml:space="preserve"> </w:t>
      </w:r>
      <w:r w:rsidRPr="0049498B">
        <w:rPr>
          <w:rFonts w:cs="Courier New"/>
          <w:szCs w:val="20"/>
          <w:lang w:eastAsia="ru-RU"/>
        </w:rPr>
        <w:t>`</w:t>
      </w:r>
      <w:r>
        <w:rPr>
          <w:rFonts w:cs="Courier New"/>
          <w:szCs w:val="20"/>
          <w:lang w:eastAsia="ru-RU"/>
        </w:rPr>
        <w:t>&lt;</w:t>
      </w:r>
      <w:r w:rsidRPr="0049498B">
        <w:rPr>
          <w:rFonts w:cs="Courier New"/>
          <w:szCs w:val="20"/>
          <w:lang w:eastAsia="ru-RU"/>
        </w:rPr>
        <w:t>timestamp type</w:t>
      </w:r>
      <w:r>
        <w:rPr>
          <w:rFonts w:cs="Courier New"/>
          <w:szCs w:val="20"/>
          <w:lang w:eastAsia="ru-RU"/>
        </w:rPr>
        <w:t>&gt;</w:t>
      </w:r>
      <w:r w:rsidRPr="0049498B">
        <w:rPr>
          <w:rFonts w:cs="Courier New"/>
          <w:szCs w:val="20"/>
          <w:lang w:eastAsia="ru-RU"/>
        </w:rPr>
        <w:t>` precision</w:t>
      </w:r>
      <w:r w:rsidR="009903FD">
        <w:rPr>
          <w:rFonts w:cs="Courier New"/>
          <w:szCs w:val="20"/>
          <w:lang w:eastAsia="ru-RU"/>
        </w:rPr>
        <w:t xml:space="preserve"> </w:t>
      </w:r>
      <w:r w:rsidRPr="0049498B">
        <w:rPr>
          <w:rFonts w:cs="Courier New"/>
          <w:szCs w:val="20"/>
          <w:lang w:eastAsia="ru-RU"/>
        </w:rPr>
        <w:t>=</w:t>
      </w:r>
      <w:r w:rsidR="009903FD">
        <w:rPr>
          <w:rFonts w:cs="Courier New"/>
          <w:szCs w:val="20"/>
          <w:lang w:eastAsia="ru-RU"/>
        </w:rPr>
        <w:t xml:space="preserve"> </w:t>
      </w:r>
      <w:r w:rsidRPr="0049498B">
        <w:rPr>
          <w:rFonts w:cs="Courier New"/>
          <w:szCs w:val="20"/>
          <w:lang w:eastAsia="ru-RU"/>
        </w:rPr>
        <w:t>`milliseconds` format</w:t>
      </w:r>
      <w:r w:rsidR="009903FD">
        <w:rPr>
          <w:rFonts w:cs="Courier New"/>
          <w:szCs w:val="20"/>
          <w:lang w:eastAsia="ru-RU"/>
        </w:rPr>
        <w:t xml:space="preserve"> </w:t>
      </w:r>
      <w:r w:rsidRPr="0049498B">
        <w:rPr>
          <w:rFonts w:cs="Courier New"/>
          <w:szCs w:val="20"/>
          <w:lang w:eastAsia="ru-RU"/>
        </w:rPr>
        <w:t>=</w:t>
      </w:r>
      <w:r w:rsidR="009903FD">
        <w:rPr>
          <w:rFonts w:cs="Courier New"/>
          <w:szCs w:val="20"/>
          <w:lang w:eastAsia="ru-RU"/>
        </w:rPr>
        <w:t xml:space="preserve"> </w:t>
      </w:r>
      <w:r w:rsidRPr="0049498B">
        <w:rPr>
          <w:rFonts w:cs="Courier New"/>
          <w:szCs w:val="20"/>
          <w:lang w:eastAsia="ru-RU"/>
        </w:rPr>
        <w:t>`MM/dd/yyyyTHH:mm:ss.fff` from</w:t>
      </w:r>
      <w:r w:rsidR="009903FD">
        <w:rPr>
          <w:rFonts w:cs="Courier New"/>
          <w:szCs w:val="20"/>
          <w:lang w:eastAsia="ru-RU"/>
        </w:rPr>
        <w:t xml:space="preserve"> </w:t>
      </w:r>
      <w:r w:rsidRPr="0049498B">
        <w:rPr>
          <w:rFonts w:cs="Courier New"/>
          <w:szCs w:val="20"/>
          <w:lang w:eastAsia="ru-RU"/>
        </w:rPr>
        <w:t>=</w:t>
      </w:r>
      <w:r w:rsidR="009903FD">
        <w:rPr>
          <w:rFonts w:cs="Courier New"/>
          <w:szCs w:val="20"/>
          <w:lang w:eastAsia="ru-RU"/>
        </w:rPr>
        <w:t xml:space="preserve"> </w:t>
      </w:r>
      <w:r w:rsidRPr="0049498B">
        <w:rPr>
          <w:rFonts w:cs="Courier New"/>
          <w:szCs w:val="20"/>
          <w:lang w:eastAsia="ru-RU"/>
        </w:rPr>
        <w:t>`</w:t>
      </w:r>
      <w:r w:rsidRPr="006A5D21">
        <w:rPr>
          <w:rFonts w:cs="Courier New"/>
          <w:i/>
          <w:szCs w:val="20"/>
          <w:lang w:eastAsia="ru-RU"/>
        </w:rPr>
        <w:t>01/31/2010T13:00:00</w:t>
      </w:r>
      <w:r>
        <w:rPr>
          <w:rFonts w:cs="Courier New"/>
          <w:i/>
          <w:szCs w:val="20"/>
          <w:lang w:eastAsia="ru-RU"/>
        </w:rPr>
        <w:t>…</w:t>
      </w:r>
      <w:r w:rsidRPr="006A5D21">
        <w:rPr>
          <w:rFonts w:cs="Courier New"/>
          <w:i/>
          <w:szCs w:val="20"/>
          <w:lang w:eastAsia="ru-RU"/>
        </w:rPr>
        <w:t>.001</w:t>
      </w:r>
      <w:r w:rsidRPr="0049498B">
        <w:rPr>
          <w:rFonts w:cs="Courier New"/>
          <w:szCs w:val="20"/>
          <w:lang w:eastAsia="ru-RU"/>
        </w:rPr>
        <w:t xml:space="preserve">` - </w:t>
      </w:r>
      <w:r w:rsidR="00D60CB6" w:rsidRPr="00D60CB6">
        <w:rPr>
          <w:rFonts w:cs="Courier New"/>
          <w:szCs w:val="20"/>
          <w:lang w:eastAsia="ru-RU"/>
        </w:rPr>
        <w:t>invalid `from` string</w:t>
      </w:r>
      <w:r w:rsidRPr="0049498B">
        <w:rPr>
          <w:rFonts w:cs="Courier New"/>
          <w:szCs w:val="20"/>
          <w:lang w:eastAsia="ru-RU"/>
        </w:rPr>
        <w:t>: String was not recognized as a valid DateTime</w:t>
      </w:r>
      <w:r w:rsidR="009903FD">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49498B"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9498B">
        <w:rPr>
          <w:rFonts w:cs="Courier New"/>
          <w:szCs w:val="20"/>
          <w:lang w:eastAsia="ru-RU"/>
        </w:rPr>
        <w:t>&lt;TimeStampType name="</w:t>
      </w:r>
      <w:r>
        <w:rPr>
          <w:rFonts w:cs="Courier New"/>
          <w:szCs w:val="20"/>
          <w:lang w:eastAsia="ru-RU"/>
        </w:rPr>
        <w:t>&lt;</w:t>
      </w:r>
      <w:r w:rsidRPr="0049498B">
        <w:rPr>
          <w:rFonts w:cs="Courier New"/>
          <w:szCs w:val="20"/>
          <w:lang w:eastAsia="ru-RU"/>
        </w:rPr>
        <w:t>timestamp type</w:t>
      </w:r>
      <w:r>
        <w:rPr>
          <w:rFonts w:cs="Courier New"/>
          <w:szCs w:val="20"/>
          <w:lang w:eastAsia="ru-RU"/>
        </w:rPr>
        <w:t>&gt;</w:t>
      </w:r>
      <w:r w:rsidRPr="0049498B">
        <w:rPr>
          <w:rFonts w:cs="Courier New"/>
          <w:szCs w:val="20"/>
          <w:lang w:eastAsia="ru-RU"/>
        </w:rPr>
        <w:t>" precision="milliseconds" from</w:t>
      </w:r>
      <w:r w:rsidR="00587411">
        <w:rPr>
          <w:rFonts w:cs="Courier New"/>
          <w:szCs w:val="20"/>
          <w:lang w:eastAsia="ru-RU"/>
        </w:rPr>
        <w:t xml:space="preserve"> </w:t>
      </w:r>
      <w:r w:rsidRPr="0049498B">
        <w:rPr>
          <w:rFonts w:cs="Courier New"/>
          <w:szCs w:val="20"/>
          <w:lang w:eastAsia="ru-RU"/>
        </w:rPr>
        <w:t>=</w:t>
      </w:r>
      <w:r w:rsidR="00587411">
        <w:rPr>
          <w:rFonts w:cs="Courier New"/>
          <w:szCs w:val="20"/>
          <w:lang w:eastAsia="ru-RU"/>
        </w:rPr>
        <w:t xml:space="preserve"> </w:t>
      </w:r>
      <w:r w:rsidRPr="006A5D21">
        <w:rPr>
          <w:rFonts w:cs="Courier New"/>
          <w:szCs w:val="20"/>
          <w:lang w:eastAsia="ru-RU"/>
        </w:rPr>
        <w:t>"12/29/1949T13:00:00.</w:t>
      </w:r>
      <w:r w:rsidRPr="006A5D21">
        <w:rPr>
          <w:rFonts w:cs="Courier New"/>
          <w:i/>
          <w:szCs w:val="20"/>
          <w:lang w:eastAsia="ru-RU"/>
        </w:rPr>
        <w:t>002</w:t>
      </w:r>
      <w:r w:rsidRPr="006A5D21">
        <w:rPr>
          <w:rFonts w:cs="Courier New"/>
          <w:szCs w:val="20"/>
          <w:lang w:eastAsia="ru-RU"/>
        </w:rPr>
        <w:t>"</w:t>
      </w:r>
      <w:r w:rsidRPr="0049498B">
        <w:rPr>
          <w:rFonts w:cs="Courier New"/>
          <w:szCs w:val="20"/>
          <w:lang w:eastAsia="ru-RU"/>
        </w:rPr>
        <w:t xml:space="preserve"> to</w:t>
      </w:r>
      <w:r w:rsidR="00587411">
        <w:rPr>
          <w:rFonts w:cs="Courier New"/>
          <w:szCs w:val="20"/>
          <w:lang w:eastAsia="ru-RU"/>
        </w:rPr>
        <w:t xml:space="preserve"> </w:t>
      </w:r>
      <w:r w:rsidRPr="0049498B">
        <w:rPr>
          <w:rFonts w:cs="Courier New"/>
          <w:szCs w:val="20"/>
          <w:lang w:eastAsia="ru-RU"/>
        </w:rPr>
        <w:t>=</w:t>
      </w:r>
      <w:r w:rsidR="00587411">
        <w:rPr>
          <w:rFonts w:cs="Courier New"/>
          <w:szCs w:val="20"/>
          <w:lang w:eastAsia="ru-RU"/>
        </w:rPr>
        <w:t xml:space="preserve"> </w:t>
      </w:r>
      <w:r w:rsidRPr="006A5D21">
        <w:rPr>
          <w:rFonts w:cs="Courier New"/>
          <w:szCs w:val="20"/>
          <w:lang w:eastAsia="ru-RU"/>
        </w:rPr>
        <w:t>"12/29/1949T13:00:00.</w:t>
      </w:r>
      <w:r w:rsidRPr="006A5D21">
        <w:rPr>
          <w:rFonts w:cs="Courier New"/>
          <w:i/>
          <w:szCs w:val="20"/>
          <w:lang w:eastAsia="ru-RU"/>
        </w:rPr>
        <w:t>001</w:t>
      </w:r>
      <w:r w:rsidRPr="006A5D21">
        <w:rPr>
          <w:rFonts w:cs="Courier New"/>
          <w:szCs w:val="20"/>
          <w:lang w:eastAsia="ru-RU"/>
        </w:rPr>
        <w:t>"</w:t>
      </w:r>
      <w:r>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9903F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EAP3102</w:t>
      </w:r>
      <w:r w:rsidRPr="00FD1A1E">
        <w:rPr>
          <w:rFonts w:cs="Courier New"/>
          <w:szCs w:val="20"/>
          <w:lang w:eastAsia="ru-RU"/>
        </w:rPr>
        <w:t>: Interface name</w:t>
      </w:r>
      <w:r w:rsidR="009903FD">
        <w:rPr>
          <w:rFonts w:cs="Courier New"/>
          <w:szCs w:val="20"/>
          <w:lang w:eastAsia="ru-RU"/>
        </w:rPr>
        <w:t xml:space="preserve"> </w:t>
      </w:r>
      <w:r w:rsidRPr="00FD1A1E">
        <w:rPr>
          <w:rFonts w:cs="Courier New"/>
          <w:szCs w:val="20"/>
          <w:lang w:eastAsia="ru-RU"/>
        </w:rPr>
        <w:t>=</w:t>
      </w:r>
      <w:r w:rsidR="009903FD">
        <w:rPr>
          <w:rFonts w:cs="Courier New"/>
          <w:szCs w:val="20"/>
          <w:lang w:eastAsia="ru-RU"/>
        </w:rPr>
        <w:t xml:space="preserve"> </w:t>
      </w:r>
      <w:r w:rsidRPr="00FD1A1E">
        <w:rPr>
          <w:rFonts w:cs="Courier New"/>
          <w:szCs w:val="20"/>
          <w:lang w:eastAsia="ru-RU"/>
        </w:rPr>
        <w:t>`</w:t>
      </w:r>
      <w:r>
        <w:rPr>
          <w:rFonts w:cs="Courier New"/>
          <w:szCs w:val="20"/>
          <w:lang w:eastAsia="ru-RU"/>
        </w:rPr>
        <w:t>&lt;interface&gt;</w:t>
      </w:r>
      <w:r w:rsidRPr="00FD1A1E">
        <w:rPr>
          <w:rFonts w:cs="Courier New"/>
          <w:szCs w:val="20"/>
          <w:lang w:eastAsia="ru-RU"/>
        </w:rPr>
        <w:t>` TimeStampType</w:t>
      </w:r>
      <w:r w:rsidR="009903FD">
        <w:rPr>
          <w:rFonts w:cs="Courier New"/>
          <w:szCs w:val="20"/>
          <w:lang w:eastAsia="ru-RU"/>
        </w:rPr>
        <w:t xml:space="preserve"> </w:t>
      </w:r>
      <w:r w:rsidRPr="00FD1A1E">
        <w:rPr>
          <w:rFonts w:cs="Courier New"/>
          <w:szCs w:val="20"/>
          <w:lang w:eastAsia="ru-RU"/>
        </w:rPr>
        <w:t>=</w:t>
      </w:r>
      <w:r w:rsidR="009903FD">
        <w:rPr>
          <w:rFonts w:cs="Courier New"/>
          <w:szCs w:val="20"/>
          <w:lang w:eastAsia="ru-RU"/>
        </w:rPr>
        <w:t xml:space="preserve"> </w:t>
      </w:r>
      <w:r w:rsidRPr="00FD1A1E">
        <w:rPr>
          <w:rFonts w:cs="Courier New"/>
          <w:szCs w:val="20"/>
          <w:lang w:eastAsia="ru-RU"/>
        </w:rPr>
        <w:t>`</w:t>
      </w:r>
      <w:r>
        <w:rPr>
          <w:rFonts w:cs="Courier New"/>
          <w:szCs w:val="20"/>
          <w:lang w:eastAsia="ru-RU"/>
        </w:rPr>
        <w:t>&lt;</w:t>
      </w:r>
      <w:r w:rsidRPr="00FD1A1E">
        <w:rPr>
          <w:rFonts w:cs="Courier New"/>
          <w:szCs w:val="20"/>
          <w:lang w:eastAsia="ru-RU"/>
        </w:rPr>
        <w:t>timestamp type</w:t>
      </w:r>
      <w:r>
        <w:rPr>
          <w:rFonts w:cs="Courier New"/>
          <w:szCs w:val="20"/>
          <w:lang w:eastAsia="ru-RU"/>
        </w:rPr>
        <w:t>&gt;</w:t>
      </w:r>
      <w:r w:rsidRPr="00FD1A1E">
        <w:rPr>
          <w:rFonts w:cs="Courier New"/>
          <w:szCs w:val="20"/>
          <w:lang w:eastAsia="ru-RU"/>
        </w:rPr>
        <w:t>`</w:t>
      </w:r>
      <w:r w:rsidR="0094454C">
        <w:rPr>
          <w:rFonts w:cs="Courier New"/>
          <w:szCs w:val="20"/>
          <w:lang w:eastAsia="ru-RU"/>
        </w:rPr>
        <w:t xml:space="preserve"> from</w:t>
      </w:r>
      <w:r w:rsidR="009903FD">
        <w:rPr>
          <w:rFonts w:cs="Courier New"/>
          <w:szCs w:val="20"/>
          <w:lang w:eastAsia="ru-RU"/>
        </w:rPr>
        <w:t xml:space="preserve"> </w:t>
      </w:r>
      <w:r w:rsidR="0094454C">
        <w:rPr>
          <w:rFonts w:cs="Courier New"/>
          <w:szCs w:val="20"/>
          <w:lang w:eastAsia="ru-RU"/>
        </w:rPr>
        <w:t>= `12/29/1949T13:00:00.</w:t>
      </w:r>
      <w:r w:rsidR="0094454C" w:rsidRPr="006A5D21">
        <w:rPr>
          <w:rFonts w:cs="Courier New"/>
          <w:i/>
          <w:szCs w:val="20"/>
          <w:lang w:eastAsia="ru-RU"/>
        </w:rPr>
        <w:t>002</w:t>
      </w:r>
      <w:r w:rsidR="0094454C">
        <w:rPr>
          <w:rFonts w:cs="Courier New"/>
          <w:szCs w:val="20"/>
          <w:lang w:eastAsia="ru-RU"/>
        </w:rPr>
        <w:t>`</w:t>
      </w:r>
      <w:r w:rsidRPr="00FD1A1E">
        <w:rPr>
          <w:rFonts w:cs="Courier New"/>
          <w:szCs w:val="20"/>
          <w:lang w:eastAsia="ru-RU"/>
        </w:rPr>
        <w:t xml:space="preserve"> to</w:t>
      </w:r>
      <w:r w:rsidR="009903FD">
        <w:rPr>
          <w:rFonts w:cs="Courier New"/>
          <w:szCs w:val="20"/>
          <w:lang w:eastAsia="ru-RU"/>
        </w:rPr>
        <w:t xml:space="preserve"> </w:t>
      </w:r>
      <w:r w:rsidRPr="00FD1A1E">
        <w:rPr>
          <w:rFonts w:cs="Courier New"/>
          <w:szCs w:val="20"/>
          <w:lang w:eastAsia="ru-RU"/>
        </w:rPr>
        <w:t>=</w:t>
      </w:r>
      <w:r w:rsidR="0094454C">
        <w:rPr>
          <w:rFonts w:cs="Courier New"/>
          <w:szCs w:val="20"/>
          <w:lang w:eastAsia="ru-RU"/>
        </w:rPr>
        <w:t xml:space="preserve"> </w:t>
      </w:r>
      <w:r w:rsidRPr="00FD1A1E">
        <w:rPr>
          <w:rFonts w:cs="Courier New"/>
          <w:szCs w:val="20"/>
          <w:lang w:eastAsia="ru-RU"/>
        </w:rPr>
        <w:t>`12/29/1949T13:00:00.</w:t>
      </w:r>
      <w:r w:rsidRPr="006A5D21">
        <w:rPr>
          <w:rFonts w:cs="Courier New"/>
          <w:i/>
          <w:szCs w:val="20"/>
          <w:lang w:eastAsia="ru-RU"/>
        </w:rPr>
        <w:t>001</w:t>
      </w:r>
      <w:r w:rsidRPr="00FD1A1E">
        <w:rPr>
          <w:rFonts w:cs="Courier New"/>
          <w:szCs w:val="20"/>
          <w:lang w:eastAsia="ru-RU"/>
        </w:rPr>
        <w:t xml:space="preserve">` </w:t>
      </w:r>
      <w:r w:rsidR="0094454C" w:rsidRPr="0094454C">
        <w:rPr>
          <w:rFonts w:cs="Courier New"/>
          <w:szCs w:val="20"/>
          <w:lang w:eastAsia="ru-RU"/>
        </w:rPr>
        <w:t xml:space="preserve">- </w:t>
      </w:r>
      <w:r w:rsidR="009903FD" w:rsidRPr="009903FD">
        <w:rPr>
          <w:rFonts w:cs="Courier New"/>
          <w:szCs w:val="20"/>
          <w:lang w:eastAsia="ru-RU"/>
        </w:rPr>
        <w:t>`from` time should be earlier or equal to `to` time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55BF1" w:rsidRDefault="0036701D" w:rsidP="0036701D">
      <w:pPr>
        <w:autoSpaceDE w:val="0"/>
        <w:autoSpaceDN w:val="0"/>
        <w:adjustRightInd w:val="0"/>
        <w:spacing w:after="0" w:line="240" w:lineRule="auto"/>
        <w:rPr>
          <w:rFonts w:cs="Courier New"/>
          <w:szCs w:val="20"/>
          <w:lang w:eastAsia="ru-RU"/>
        </w:rPr>
      </w:pPr>
      <w:r w:rsidRPr="00755BF1">
        <w:rPr>
          <w:rFonts w:cs="Courier New"/>
          <w:szCs w:val="20"/>
          <w:lang w:eastAsia="ru-RU"/>
        </w:rPr>
        <w:t>&lt;Interface uri="</w:t>
      </w:r>
      <w:r>
        <w:rPr>
          <w:rFonts w:cs="Courier New"/>
          <w:szCs w:val="20"/>
          <w:lang w:eastAsia="ru-RU"/>
        </w:rPr>
        <w:t>&lt;uri</w:t>
      </w:r>
      <w:r w:rsidR="009903FD">
        <w:rPr>
          <w:rFonts w:cs="Courier New"/>
          <w:szCs w:val="20"/>
          <w:lang w:eastAsia="ru-RU"/>
        </w:rPr>
        <w:t xml:space="preserve"> </w:t>
      </w:r>
      <w:r>
        <w:rPr>
          <w:rFonts w:cs="Courier New"/>
          <w:szCs w:val="20"/>
          <w:lang w:eastAsia="ru-RU"/>
        </w:rPr>
        <w:t>&gt;</w:t>
      </w:r>
      <w:r w:rsidRPr="00755BF1">
        <w:rPr>
          <w:rFonts w:cs="Courier New"/>
          <w:szCs w:val="20"/>
          <w:lang w:eastAsia="ru-RU"/>
        </w:rPr>
        <w:t xml:space="preserve">" </w:t>
      </w:r>
      <w:r>
        <w:rPr>
          <w:rFonts w:cs="Courier New"/>
          <w:szCs w:val="20"/>
          <w:lang w:eastAsia="ru-RU"/>
        </w:rPr>
        <w:t>…&gt;</w:t>
      </w:r>
    </w:p>
    <w:p w:rsidR="0036701D" w:rsidRPr="0009252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92520">
        <w:rPr>
          <w:rFonts w:cs="Courier New"/>
          <w:szCs w:val="20"/>
          <w:lang w:eastAsia="ru-RU"/>
        </w:rPr>
        <w:t>&lt;ExternalTypes&gt;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92520">
        <w:rPr>
          <w:rFonts w:cs="Courier New"/>
          <w:szCs w:val="20"/>
          <w:lang w:eastAsia="ru-RU"/>
        </w:rPr>
        <w:t>&lt;FromInterface uri="</w:t>
      </w:r>
      <w:r>
        <w:rPr>
          <w:rFonts w:cs="Courier New"/>
          <w:szCs w:val="20"/>
          <w:lang w:eastAsia="ru-RU"/>
        </w:rPr>
        <w:t>&lt;ext uri</w:t>
      </w:r>
      <w:r w:rsidR="009903FD">
        <w:rPr>
          <w:rFonts w:cs="Courier New"/>
          <w:szCs w:val="20"/>
          <w:lang w:eastAsia="ru-RU"/>
        </w:rPr>
        <w:t xml:space="preserve"> </w:t>
      </w:r>
      <w:r>
        <w:rPr>
          <w:rFonts w:cs="Courier New"/>
          <w:szCs w:val="20"/>
          <w:lang w:eastAsia="ru-RU"/>
        </w:rPr>
        <w:t>&gt;</w:t>
      </w:r>
      <w:r w:rsidRPr="00092520">
        <w:rPr>
          <w:rFonts w:cs="Courier New"/>
          <w:szCs w:val="20"/>
          <w:lang w:eastAsia="ru-RU"/>
        </w:rPr>
        <w:t>"</w:t>
      </w:r>
      <w:r>
        <w:rPr>
          <w:rFonts w:cs="Courier New"/>
          <w:szCs w:val="20"/>
          <w:lang w:eastAsia="ru-RU"/>
        </w:rPr>
        <w:t xml:space="preserve"> revision=</w:t>
      </w:r>
      <w:r w:rsidRPr="006A5D21">
        <w:rPr>
          <w:rFonts w:cs="Courier New"/>
          <w:i/>
          <w:szCs w:val="20"/>
          <w:lang w:eastAsia="ru-RU"/>
        </w:rPr>
        <w:t>""</w:t>
      </w:r>
      <w:r w:rsidRPr="00092520">
        <w:rPr>
          <w:rFonts w:cs="Courier New"/>
          <w:szCs w:val="20"/>
          <w:lang w:eastAsia="ru-RU"/>
        </w:rPr>
        <w:t>&gt;</w:t>
      </w:r>
    </w:p>
    <w:p w:rsidR="00945BB7" w:rsidRPr="00092520"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EAP3401</w:t>
      </w:r>
      <w:r w:rsidRPr="00902B14">
        <w:rPr>
          <w:rFonts w:cs="Courier New"/>
          <w:szCs w:val="20"/>
          <w:lang w:eastAsia="ru-RU"/>
        </w:rPr>
        <w:t>: Interface name=`</w:t>
      </w:r>
      <w:r>
        <w:rPr>
          <w:rFonts w:cs="Courier New"/>
          <w:szCs w:val="20"/>
          <w:lang w:eastAsia="ru-RU"/>
        </w:rPr>
        <w:t>&lt;</w:t>
      </w:r>
      <w:r w:rsidR="009903FD">
        <w:rPr>
          <w:rFonts w:cs="Courier New"/>
          <w:szCs w:val="20"/>
          <w:lang w:eastAsia="ru-RU"/>
        </w:rPr>
        <w:t>interface</w:t>
      </w:r>
      <w:r>
        <w:rPr>
          <w:rFonts w:cs="Courier New"/>
          <w:szCs w:val="20"/>
          <w:lang w:eastAsia="ru-RU"/>
        </w:rPr>
        <w:t>&gt;</w:t>
      </w:r>
      <w:r w:rsidRPr="00902B14">
        <w:rPr>
          <w:rFonts w:cs="Courier New"/>
          <w:szCs w:val="20"/>
          <w:lang w:eastAsia="ru-RU"/>
        </w:rPr>
        <w:t xml:space="preserve">` FromInterface </w:t>
      </w:r>
      <w:r w:rsidR="009903FD">
        <w:rPr>
          <w:rFonts w:cs="Courier New"/>
          <w:szCs w:val="20"/>
          <w:lang w:eastAsia="ru-RU"/>
        </w:rPr>
        <w:t>uri</w:t>
      </w:r>
      <w:r w:rsidRPr="00902B14">
        <w:rPr>
          <w:rFonts w:cs="Courier New"/>
          <w:szCs w:val="20"/>
          <w:lang w:eastAsia="ru-RU"/>
        </w:rPr>
        <w:t>=`</w:t>
      </w:r>
      <w:r>
        <w:rPr>
          <w:rFonts w:cs="Courier New"/>
          <w:szCs w:val="20"/>
          <w:lang w:eastAsia="ru-RU"/>
        </w:rPr>
        <w:t>&lt;ext uri&gt;</w:t>
      </w:r>
      <w:r w:rsidRPr="00902B14">
        <w:rPr>
          <w:rFonts w:cs="Courier New"/>
          <w:szCs w:val="20"/>
          <w:lang w:eastAsia="ru-RU"/>
        </w:rPr>
        <w:t>` revision=</w:t>
      </w:r>
      <w:r w:rsidRPr="006A5D21">
        <w:rPr>
          <w:rFonts w:cs="Courier New"/>
          <w:i/>
          <w:szCs w:val="20"/>
          <w:lang w:eastAsia="ru-RU"/>
        </w:rPr>
        <w:t>``</w:t>
      </w:r>
      <w:r w:rsidRPr="00902B14">
        <w:rPr>
          <w:rFonts w:cs="Courier New"/>
          <w:szCs w:val="20"/>
          <w:lang w:eastAsia="ru-RU"/>
        </w:rPr>
        <w:t xml:space="preserve"> - </w:t>
      </w:r>
      <w:r w:rsidR="00F72E5C">
        <w:rPr>
          <w:rFonts w:cs="Courier New"/>
          <w:szCs w:val="20"/>
          <w:lang w:eastAsia="ru-RU"/>
        </w:rPr>
        <w:t xml:space="preserve">invalid `revision` string: </w:t>
      </w:r>
      <w:r w:rsidRPr="00902B14">
        <w:rPr>
          <w:rFonts w:cs="Courier New"/>
          <w:szCs w:val="20"/>
          <w:lang w:eastAsia="ru-RU"/>
        </w:rPr>
        <w:t>Version string portion was too short or too long.</w:t>
      </w:r>
    </w:p>
    <w:p w:rsidR="00CC5C27" w:rsidRPr="00CC5C27" w:rsidRDefault="00CC5C27" w:rsidP="00CC5C27">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CC5C27" w:rsidRPr="0049498B" w:rsidRDefault="00CC5C27" w:rsidP="00CC5C27">
      <w:pPr>
        <w:autoSpaceDE w:val="0"/>
        <w:autoSpaceDN w:val="0"/>
        <w:adjustRightInd w:val="0"/>
        <w:spacing w:after="0" w:line="240" w:lineRule="auto"/>
        <w:rPr>
          <w:rFonts w:cs="Courier New"/>
          <w:szCs w:val="20"/>
          <w:lang w:eastAsia="ru-RU"/>
        </w:rPr>
      </w:pPr>
      <w:r>
        <w:rPr>
          <w:rFonts w:cs="Courier New"/>
          <w:szCs w:val="20"/>
          <w:lang w:eastAsia="ru-RU"/>
        </w:rPr>
        <w:t>&lt;Types&gt;</w:t>
      </w:r>
    </w:p>
    <w:p w:rsidR="00CC5C27" w:rsidRPr="00CC5C27" w:rsidRDefault="00CC5C27" w:rsidP="00CC5C27">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 name="SpUn1En"&gt;</w:t>
      </w:r>
    </w:p>
    <w:p w:rsidR="00CC5C27" w:rsidRPr="00CC5C27" w:rsidRDefault="00CC5C27" w:rsidP="00CC5C2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w:t>
      </w:r>
      <w:r>
        <w:rPr>
          <w:rFonts w:cs="Courier New"/>
          <w:szCs w:val="20"/>
          <w:lang w:eastAsia="ru-RU"/>
        </w:rPr>
        <w:t xml:space="preserve">  </w:t>
      </w:r>
      <w:r w:rsidRPr="00CC5C27">
        <w:rPr>
          <w:rFonts w:cs="Courier New"/>
          <w:szCs w:val="20"/>
          <w:lang w:eastAsia="ru-RU"/>
        </w:rPr>
        <w:t>&lt;Item value="Case1"/&gt;</w:t>
      </w:r>
    </w:p>
    <w:p w:rsidR="00CC5C27" w:rsidRPr="00CC5C27" w:rsidRDefault="00CC5C27" w:rsidP="00CC5C2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&lt;Item value="Case2"/&gt;</w:t>
      </w:r>
    </w:p>
    <w:p w:rsidR="00CC5C27" w:rsidRPr="00CC5C27" w:rsidRDefault="00CC5C27" w:rsidP="00CC5C27">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&lt;/EnumerationType&gt;</w:t>
      </w:r>
    </w:p>
    <w:p w:rsidR="00CC5C27" w:rsidRPr="00CC5C27" w:rsidRDefault="00CC5C27" w:rsidP="00CC5C2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 name="SpUn1Un" selector="SpUn1En"&gt;</w:t>
      </w:r>
    </w:p>
    <w:p w:rsidR="00CC5C27" w:rsidRPr="00CC5C27" w:rsidRDefault="00CC5C27" w:rsidP="00CC5C27">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 xml:space="preserve">  &lt;Case selector=</w:t>
      </w:r>
      <w:r w:rsidRPr="00EB13FF">
        <w:rPr>
          <w:rFonts w:cs="Courier New"/>
          <w:i/>
          <w:szCs w:val="20"/>
          <w:lang w:eastAsia="ru-RU"/>
        </w:rPr>
        <w:t>"Case"</w:t>
      </w:r>
      <w:r w:rsidRPr="00CC5C27">
        <w:rPr>
          <w:rFonts w:cs="Courier New"/>
          <w:szCs w:val="20"/>
          <w:lang w:eastAsia="ru-RU"/>
        </w:rPr>
        <w:t xml:space="preserve"> type="uint"/&gt;</w:t>
      </w:r>
    </w:p>
    <w:p w:rsidR="00CC5C27" w:rsidRPr="00CC5C27" w:rsidRDefault="00CC5C27" w:rsidP="00CC5C2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selector="Case2" type="int"/&gt;</w:t>
      </w:r>
    </w:p>
    <w:p w:rsidR="00CC5C27" w:rsidRPr="00CC5C27" w:rsidRDefault="00945BB7" w:rsidP="00CC5C27">
      <w:pPr>
        <w:autoSpaceDE w:val="0"/>
        <w:autoSpaceDN w:val="0"/>
        <w:adjustRightInd w:val="0"/>
        <w:spacing w:after="0" w:line="240" w:lineRule="auto"/>
        <w:rPr>
          <w:rFonts w:cs="Courier New"/>
          <w:szCs w:val="20"/>
          <w:lang w:eastAsia="ru-RU"/>
        </w:rPr>
      </w:pPr>
      <w:r>
        <w:rPr>
          <w:rFonts w:cs="Courier New"/>
          <w:szCs w:val="20"/>
          <w:lang w:eastAsia="ru-RU"/>
        </w:rPr>
        <w:t>…</w:t>
      </w:r>
    </w:p>
    <w:p w:rsidR="00F72E5C" w:rsidRDefault="00CC5C27" w:rsidP="0036701D">
      <w:pPr>
        <w:autoSpaceDE w:val="0"/>
        <w:autoSpaceDN w:val="0"/>
        <w:adjustRightInd w:val="0"/>
        <w:spacing w:after="0" w:line="240" w:lineRule="auto"/>
        <w:rPr>
          <w:rFonts w:cs="Courier New"/>
          <w:szCs w:val="20"/>
          <w:lang w:eastAsia="ru-RU"/>
        </w:rPr>
      </w:pPr>
      <w:r w:rsidRPr="00EB13FF">
        <w:rPr>
          <w:rFonts w:cs="Courier New"/>
          <w:b/>
          <w:szCs w:val="20"/>
          <w:lang w:eastAsia="ru-RU"/>
        </w:rPr>
        <w:t>Error EAP3801</w:t>
      </w:r>
      <w:r w:rsidRPr="00CC5C27">
        <w:rPr>
          <w:rFonts w:cs="Courier New"/>
          <w:szCs w:val="20"/>
          <w:lang w:eastAsia="ru-RU"/>
        </w:rPr>
        <w:t>: Interface name=`</w:t>
      </w:r>
      <w:r>
        <w:rPr>
          <w:rFonts w:cs="Courier New"/>
          <w:szCs w:val="20"/>
          <w:lang w:eastAsia="ru-RU"/>
        </w:rPr>
        <w:t>&lt;i</w:t>
      </w:r>
      <w:r w:rsidRPr="00CC5C27">
        <w:rPr>
          <w:rFonts w:cs="Courier New"/>
          <w:szCs w:val="20"/>
          <w:lang w:eastAsia="ru-RU"/>
        </w:rPr>
        <w:t>nterface</w:t>
      </w:r>
      <w:r>
        <w:rPr>
          <w:rFonts w:cs="Courier New"/>
          <w:szCs w:val="20"/>
          <w:lang w:eastAsia="ru-RU"/>
        </w:rPr>
        <w:t>&gt;</w:t>
      </w:r>
      <w:r w:rsidRPr="00CC5C27">
        <w:rPr>
          <w:rFonts w:cs="Courier New"/>
          <w:szCs w:val="20"/>
          <w:lang w:eastAsia="ru-RU"/>
        </w:rPr>
        <w:t xml:space="preserve">` UnionType name=`SpUn1Un` - </w:t>
      </w:r>
      <w:r w:rsidR="00F72E5C">
        <w:rPr>
          <w:rFonts w:cs="Courier New"/>
          <w:szCs w:val="20"/>
          <w:lang w:eastAsia="ru-RU"/>
        </w:rPr>
        <w:t>attribute selector value</w:t>
      </w:r>
      <w:r w:rsidR="00644767">
        <w:rPr>
          <w:rFonts w:cs="Courier New"/>
          <w:szCs w:val="20"/>
          <w:lang w:eastAsia="ru-RU"/>
        </w:rPr>
        <w:t xml:space="preserve"> </w:t>
      </w:r>
      <w:r w:rsidRPr="00EB13FF">
        <w:rPr>
          <w:rFonts w:cs="Courier New"/>
          <w:i/>
          <w:szCs w:val="20"/>
          <w:lang w:eastAsia="ru-RU"/>
        </w:rPr>
        <w:t>`Case`</w:t>
      </w:r>
      <w:r w:rsidR="00F72E5C">
        <w:rPr>
          <w:rFonts w:cs="Courier New"/>
          <w:i/>
          <w:szCs w:val="20"/>
          <w:lang w:eastAsia="ru-RU"/>
        </w:rPr>
        <w:t xml:space="preserve"> </w:t>
      </w:r>
      <w:r w:rsidR="00F72E5C">
        <w:rPr>
          <w:rFonts w:cs="Courier New"/>
          <w:szCs w:val="20"/>
          <w:lang w:eastAsia="ru-RU"/>
        </w:rPr>
        <w:t>should belong to selector type `</w:t>
      </w:r>
      <w:r w:rsidR="00F72E5C" w:rsidRPr="00CC5C27">
        <w:rPr>
          <w:rFonts w:cs="Courier New"/>
          <w:szCs w:val="20"/>
          <w:lang w:eastAsia="ru-RU"/>
        </w:rPr>
        <w:t>SpUn1En</w:t>
      </w:r>
      <w:r w:rsidR="00F72E5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0344A8" w:rsidRPr="0049498B" w:rsidRDefault="000344A8" w:rsidP="000344A8">
      <w:pPr>
        <w:autoSpaceDE w:val="0"/>
        <w:autoSpaceDN w:val="0"/>
        <w:adjustRightInd w:val="0"/>
        <w:spacing w:after="0" w:line="240" w:lineRule="auto"/>
        <w:rPr>
          <w:rFonts w:cs="Courier New"/>
          <w:szCs w:val="20"/>
          <w:lang w:eastAsia="ru-RU"/>
        </w:rPr>
      </w:pPr>
      <w:r>
        <w:rPr>
          <w:rFonts w:cs="Courier New"/>
          <w:szCs w:val="20"/>
          <w:lang w:eastAsia="ru-RU"/>
        </w:rPr>
        <w:t>&lt;Types&gt;</w:t>
      </w:r>
    </w:p>
    <w:p w:rsidR="000344A8" w:rsidRPr="00CC5C27" w:rsidRDefault="000344A8" w:rsidP="000344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 name="SpUn1En"&gt;</w:t>
      </w:r>
    </w:p>
    <w:p w:rsidR="000344A8" w:rsidRPr="00CC5C27" w:rsidRDefault="000344A8" w:rsidP="000344A8">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w:t>
      </w:r>
      <w:r>
        <w:rPr>
          <w:rFonts w:cs="Courier New"/>
          <w:szCs w:val="20"/>
          <w:lang w:eastAsia="ru-RU"/>
        </w:rPr>
        <w:t xml:space="preserve">  </w:t>
      </w:r>
      <w:r w:rsidRPr="00CC5C27">
        <w:rPr>
          <w:rFonts w:cs="Courier New"/>
          <w:szCs w:val="20"/>
          <w:lang w:eastAsia="ru-RU"/>
        </w:rPr>
        <w:t>&lt;Item value="Case1"/&gt;</w:t>
      </w:r>
    </w:p>
    <w:p w:rsidR="000344A8" w:rsidRPr="00CC5C27" w:rsidRDefault="000344A8" w:rsidP="000344A8">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&lt;Item value="Case2"/&gt;</w:t>
      </w:r>
    </w:p>
    <w:p w:rsidR="000344A8" w:rsidRPr="00CC5C27" w:rsidRDefault="000344A8" w:rsidP="000344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&lt;/EnumerationType&gt;</w:t>
      </w:r>
    </w:p>
    <w:p w:rsidR="000344A8" w:rsidRPr="00CC5C27" w:rsidRDefault="000344A8" w:rsidP="000344A8">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 name="SpUn1Un" </w:t>
      </w:r>
      <w:r w:rsidRPr="000344A8">
        <w:rPr>
          <w:rFonts w:cs="Courier New"/>
          <w:i/>
          <w:szCs w:val="20"/>
          <w:lang w:eastAsia="ru-RU"/>
        </w:rPr>
        <w:t>selector="int"</w:t>
      </w:r>
      <w:r w:rsidRPr="00CC5C27">
        <w:rPr>
          <w:rFonts w:cs="Courier New"/>
          <w:szCs w:val="20"/>
          <w:lang w:eastAsia="ru-RU"/>
        </w:rPr>
        <w:t>&gt;</w:t>
      </w:r>
    </w:p>
    <w:p w:rsidR="000344A8" w:rsidRPr="00CC5C27" w:rsidRDefault="000344A8" w:rsidP="000344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 xml:space="preserve">  &lt;Case selector=</w:t>
      </w:r>
      <w:r w:rsidRPr="000344A8">
        <w:rPr>
          <w:rFonts w:cs="Courier New"/>
          <w:szCs w:val="20"/>
          <w:lang w:eastAsia="ru-RU"/>
        </w:rPr>
        <w:t>"Case1"</w:t>
      </w:r>
      <w:r w:rsidRPr="00CC5C27">
        <w:rPr>
          <w:rFonts w:cs="Courier New"/>
          <w:szCs w:val="20"/>
          <w:lang w:eastAsia="ru-RU"/>
        </w:rPr>
        <w:t xml:space="preserve"> type="uint"/&gt;</w:t>
      </w:r>
    </w:p>
    <w:p w:rsidR="000344A8" w:rsidRPr="00CC5C27" w:rsidRDefault="000344A8" w:rsidP="000344A8">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selector="Case2" type="int"/&gt;</w:t>
      </w:r>
    </w:p>
    <w:p w:rsidR="000344A8" w:rsidRPr="00CC5C27" w:rsidRDefault="00945BB7" w:rsidP="000344A8">
      <w:pPr>
        <w:autoSpaceDE w:val="0"/>
        <w:autoSpaceDN w:val="0"/>
        <w:adjustRightInd w:val="0"/>
        <w:spacing w:after="0" w:line="240" w:lineRule="auto"/>
        <w:rPr>
          <w:rFonts w:cs="Courier New"/>
          <w:szCs w:val="20"/>
          <w:lang w:eastAsia="ru-RU"/>
        </w:rPr>
      </w:pPr>
      <w:r>
        <w:rPr>
          <w:rFonts w:cs="Courier New"/>
          <w:szCs w:val="20"/>
          <w:lang w:eastAsia="ru-RU"/>
        </w:rPr>
        <w:t>…</w:t>
      </w:r>
    </w:p>
    <w:p w:rsidR="000344A8" w:rsidRDefault="000344A8" w:rsidP="0036701D">
      <w:pPr>
        <w:autoSpaceDE w:val="0"/>
        <w:autoSpaceDN w:val="0"/>
        <w:adjustRightInd w:val="0"/>
        <w:spacing w:after="0" w:line="240" w:lineRule="auto"/>
        <w:rPr>
          <w:rFonts w:cs="Courier New"/>
          <w:szCs w:val="20"/>
          <w:lang w:eastAsia="ru-RU"/>
        </w:rPr>
      </w:pPr>
      <w:r w:rsidRPr="000344A8">
        <w:rPr>
          <w:rFonts w:cs="Courier New"/>
          <w:b/>
          <w:szCs w:val="20"/>
          <w:lang w:eastAsia="ru-RU"/>
        </w:rPr>
        <w:t>Error EAP3802</w:t>
      </w:r>
      <w:r w:rsidRPr="000344A8">
        <w:rPr>
          <w:rFonts w:cs="Courier New"/>
          <w:szCs w:val="20"/>
          <w:lang w:eastAsia="ru-RU"/>
        </w:rPr>
        <w:t>: Interface name=`</w:t>
      </w:r>
      <w:r>
        <w:rPr>
          <w:rFonts w:cs="Courier New"/>
          <w:szCs w:val="20"/>
          <w:lang w:eastAsia="ru-RU"/>
        </w:rPr>
        <w:t>&lt;i</w:t>
      </w:r>
      <w:r w:rsidRPr="000344A8">
        <w:rPr>
          <w:rFonts w:cs="Courier New"/>
          <w:szCs w:val="20"/>
          <w:lang w:eastAsia="ru-RU"/>
        </w:rPr>
        <w:t>nterface</w:t>
      </w:r>
      <w:r>
        <w:rPr>
          <w:rFonts w:cs="Courier New"/>
          <w:szCs w:val="20"/>
          <w:lang w:eastAsia="ru-RU"/>
        </w:rPr>
        <w:t>&gt;</w:t>
      </w:r>
      <w:r w:rsidRPr="000344A8">
        <w:rPr>
          <w:rFonts w:cs="Courier New"/>
          <w:szCs w:val="20"/>
          <w:lang w:eastAsia="ru-RU"/>
        </w:rPr>
        <w:t xml:space="preserve">` UnionType name=`SpUn1Un` </w:t>
      </w:r>
      <w:r w:rsidR="00FB1EF3" w:rsidRPr="000344A8">
        <w:rPr>
          <w:rFonts w:cs="Courier New"/>
          <w:szCs w:val="20"/>
          <w:lang w:eastAsia="ru-RU"/>
        </w:rPr>
        <w:t>selector</w:t>
      </w:r>
      <w:r w:rsidR="00FB1EF3" w:rsidRPr="000344A8">
        <w:rPr>
          <w:rFonts w:cs="Courier New"/>
          <w:i/>
          <w:szCs w:val="20"/>
          <w:lang w:eastAsia="ru-RU"/>
        </w:rPr>
        <w:t>=`int`</w:t>
      </w:r>
      <w:r w:rsidR="00FB1EF3">
        <w:rPr>
          <w:rFonts w:cs="Courier New"/>
          <w:i/>
          <w:szCs w:val="20"/>
          <w:lang w:eastAsia="ru-RU"/>
        </w:rPr>
        <w:t xml:space="preserve"> </w:t>
      </w:r>
      <w:r w:rsidRPr="000344A8">
        <w:rPr>
          <w:rFonts w:cs="Courier New"/>
          <w:szCs w:val="20"/>
          <w:lang w:eastAsia="ru-RU"/>
        </w:rPr>
        <w:t xml:space="preserve">- selector </w:t>
      </w:r>
      <w:r w:rsidRPr="000344A8">
        <w:rPr>
          <w:rFonts w:cs="Courier New"/>
          <w:i/>
          <w:szCs w:val="20"/>
          <w:lang w:eastAsia="ru-RU"/>
        </w:rPr>
        <w:t>type</w:t>
      </w:r>
      <w:r w:rsidR="00FB1EF3">
        <w:rPr>
          <w:rFonts w:cs="Courier New"/>
          <w:i/>
          <w:szCs w:val="20"/>
          <w:lang w:eastAsia="ru-RU"/>
        </w:rPr>
        <w:t xml:space="preserve"> </w:t>
      </w:r>
      <w:r w:rsidR="00A81CAD">
        <w:rPr>
          <w:rFonts w:cs="Courier New"/>
          <w:szCs w:val="20"/>
          <w:lang w:eastAsia="ru-RU"/>
        </w:rPr>
        <w:t>should be</w:t>
      </w:r>
      <w:r w:rsidRPr="000344A8">
        <w:rPr>
          <w:rFonts w:cs="Courier New"/>
          <w:szCs w:val="20"/>
          <w:lang w:eastAsia="ru-RU"/>
        </w:rPr>
        <w:t xml:space="preserve"> EnumerationType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E055D0" w:rsidRPr="0049498B" w:rsidRDefault="00E055D0" w:rsidP="00E055D0">
      <w:pPr>
        <w:autoSpaceDE w:val="0"/>
        <w:autoSpaceDN w:val="0"/>
        <w:adjustRightInd w:val="0"/>
        <w:spacing w:after="0" w:line="240" w:lineRule="auto"/>
        <w:rPr>
          <w:rFonts w:cs="Courier New"/>
          <w:szCs w:val="20"/>
          <w:lang w:eastAsia="ru-RU"/>
        </w:rPr>
      </w:pPr>
      <w:r>
        <w:rPr>
          <w:rFonts w:cs="Courier New"/>
          <w:szCs w:val="20"/>
          <w:lang w:eastAsia="ru-RU"/>
        </w:rPr>
        <w:t>&lt;Types&gt;</w:t>
      </w:r>
    </w:p>
    <w:p w:rsidR="00E055D0" w:rsidRPr="00CC5C27" w:rsidRDefault="00E055D0" w:rsidP="00E055D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 name="SpUn1En"&gt;</w:t>
      </w:r>
    </w:p>
    <w:p w:rsidR="00E055D0" w:rsidRPr="00E055D0" w:rsidRDefault="00E055D0" w:rsidP="00E055D0">
      <w:pPr>
        <w:autoSpaceDE w:val="0"/>
        <w:autoSpaceDN w:val="0"/>
        <w:adjustRightInd w:val="0"/>
        <w:spacing w:after="0" w:line="240" w:lineRule="auto"/>
        <w:rPr>
          <w:rFonts w:cs="Courier New"/>
          <w:i/>
          <w:szCs w:val="20"/>
          <w:lang w:eastAsia="ru-RU"/>
        </w:rPr>
      </w:pPr>
      <w:r w:rsidRPr="00E055D0">
        <w:rPr>
          <w:rFonts w:cs="Courier New"/>
          <w:i/>
          <w:szCs w:val="20"/>
          <w:lang w:eastAsia="ru-RU"/>
        </w:rPr>
        <w:lastRenderedPageBreak/>
        <w:t xml:space="preserve">    &lt;Item value="Case1"/&gt;</w:t>
      </w:r>
    </w:p>
    <w:p w:rsidR="00E055D0" w:rsidRPr="00CC5C27" w:rsidRDefault="00E055D0" w:rsidP="00E055D0">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&lt;Item value="Case2"/&gt;</w:t>
      </w:r>
    </w:p>
    <w:p w:rsidR="00E055D0" w:rsidRPr="00CC5C27" w:rsidRDefault="00E055D0" w:rsidP="00E055D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&lt;/EnumerationType&gt;</w:t>
      </w:r>
    </w:p>
    <w:p w:rsidR="00E055D0" w:rsidRPr="00CC5C27" w:rsidRDefault="00E055D0" w:rsidP="00E055D0">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 name="SpUn1Un" </w:t>
      </w:r>
      <w:r w:rsidRPr="00D75CDD">
        <w:rPr>
          <w:rFonts w:cs="Courier New"/>
          <w:szCs w:val="20"/>
          <w:lang w:eastAsia="ru-RU"/>
        </w:rPr>
        <w:t>selector="</w:t>
      </w:r>
      <w:r w:rsidR="00D75CDD" w:rsidRPr="00D75CDD">
        <w:rPr>
          <w:rFonts w:cs="Courier New"/>
          <w:szCs w:val="20"/>
          <w:lang w:eastAsia="ru-RU"/>
        </w:rPr>
        <w:t>SpUn1En</w:t>
      </w:r>
      <w:r w:rsidRPr="000C435C">
        <w:rPr>
          <w:rFonts w:cs="Courier New"/>
          <w:i/>
          <w:szCs w:val="20"/>
          <w:lang w:eastAsia="ru-RU"/>
        </w:rPr>
        <w:t>"</w:t>
      </w:r>
      <w:r w:rsidRPr="00CC5C27">
        <w:rPr>
          <w:rFonts w:cs="Courier New"/>
          <w:szCs w:val="20"/>
          <w:lang w:eastAsia="ru-RU"/>
        </w:rPr>
        <w:t>&gt;</w:t>
      </w:r>
    </w:p>
    <w:p w:rsidR="00E055D0" w:rsidRPr="00CC5C27" w:rsidRDefault="00E055D0" w:rsidP="00E055D0">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selector="Case2" type="int"/&gt;</w:t>
      </w:r>
    </w:p>
    <w:p w:rsidR="00E055D0" w:rsidRPr="00CC5C27" w:rsidRDefault="00E055D0" w:rsidP="00E055D0">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w:t>
      </w:r>
      <w:r w:rsidR="00945BB7">
        <w:rPr>
          <w:rFonts w:cs="Courier New"/>
          <w:szCs w:val="20"/>
          <w:lang w:eastAsia="ru-RU"/>
        </w:rPr>
        <w:t>…</w:t>
      </w:r>
    </w:p>
    <w:p w:rsidR="003C597E" w:rsidRDefault="00E055D0" w:rsidP="0036701D">
      <w:pPr>
        <w:autoSpaceDE w:val="0"/>
        <w:autoSpaceDN w:val="0"/>
        <w:adjustRightInd w:val="0"/>
        <w:spacing w:after="0" w:line="240" w:lineRule="auto"/>
        <w:rPr>
          <w:rFonts w:cs="Courier New"/>
          <w:szCs w:val="20"/>
          <w:lang w:eastAsia="ru-RU"/>
        </w:rPr>
      </w:pPr>
      <w:r w:rsidRPr="00E055D0">
        <w:rPr>
          <w:rFonts w:cs="Courier New"/>
          <w:b/>
          <w:szCs w:val="20"/>
          <w:lang w:eastAsia="ru-RU"/>
        </w:rPr>
        <w:t>Error EAP3805</w:t>
      </w:r>
      <w:r w:rsidRPr="00E055D0">
        <w:rPr>
          <w:rFonts w:cs="Courier New"/>
          <w:szCs w:val="20"/>
          <w:lang w:eastAsia="ru-RU"/>
        </w:rPr>
        <w:t>: Interface name=`</w:t>
      </w:r>
      <w:r>
        <w:rPr>
          <w:rFonts w:cs="Courier New"/>
          <w:szCs w:val="20"/>
          <w:lang w:eastAsia="ru-RU"/>
        </w:rPr>
        <w:t>&lt;i</w:t>
      </w:r>
      <w:r w:rsidRPr="00E055D0">
        <w:rPr>
          <w:rFonts w:cs="Courier New"/>
          <w:szCs w:val="20"/>
          <w:lang w:eastAsia="ru-RU"/>
        </w:rPr>
        <w:t>nterface</w:t>
      </w:r>
      <w:r>
        <w:rPr>
          <w:rFonts w:cs="Courier New"/>
          <w:szCs w:val="20"/>
          <w:lang w:eastAsia="ru-RU"/>
        </w:rPr>
        <w:t>&gt;</w:t>
      </w:r>
      <w:r w:rsidRPr="00E055D0">
        <w:rPr>
          <w:rFonts w:cs="Courier New"/>
          <w:szCs w:val="20"/>
          <w:lang w:eastAsia="ru-RU"/>
        </w:rPr>
        <w:t xml:space="preserve">` UnionType name=`SpUn1Un` - </w:t>
      </w:r>
      <w:r w:rsidR="003C597E" w:rsidRPr="003C597E">
        <w:rPr>
          <w:rFonts w:cs="Courier New"/>
          <w:szCs w:val="20"/>
          <w:lang w:eastAsia="ru-RU"/>
        </w:rPr>
        <w:t>type not defined for selector=</w:t>
      </w:r>
      <w:r w:rsidR="009F399F">
        <w:rPr>
          <w:rFonts w:cs="Courier New"/>
          <w:szCs w:val="20"/>
          <w:lang w:eastAsia="ru-RU"/>
        </w:rPr>
        <w:t xml:space="preserve"> </w:t>
      </w:r>
      <w:r w:rsidR="003C597E">
        <w:rPr>
          <w:rFonts w:cs="Courier New"/>
          <w:i/>
          <w:szCs w:val="20"/>
          <w:lang w:eastAsia="ru-RU"/>
        </w:rPr>
        <w:t>`</w:t>
      </w:r>
      <w:r w:rsidR="003C597E" w:rsidRPr="00E055D0">
        <w:rPr>
          <w:rFonts w:cs="Courier New"/>
          <w:i/>
          <w:szCs w:val="20"/>
          <w:lang w:eastAsia="ru-RU"/>
        </w:rPr>
        <w:t>Case1`</w:t>
      </w:r>
      <w:r w:rsidR="003C597E" w:rsidRPr="003C597E">
        <w:rPr>
          <w:rFonts w:cs="Courier New"/>
          <w:szCs w:val="20"/>
          <w:lang w:eastAsia="ru-RU"/>
        </w:rPr>
        <w:t>. Either in &lt;Case&gt; or defaultType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cs="Courier New"/>
          <w:szCs w:val="20"/>
          <w:lang w:eastAsia="ru-RU"/>
        </w:rPr>
      </w:pPr>
    </w:p>
    <w:p w:rsidR="0036701D" w:rsidRPr="000073CB" w:rsidRDefault="0036701D" w:rsidP="0036701D">
      <w:pPr>
        <w:autoSpaceDE w:val="0"/>
        <w:autoSpaceDN w:val="0"/>
        <w:adjustRightInd w:val="0"/>
        <w:spacing w:after="0" w:line="240" w:lineRule="auto"/>
        <w:rPr>
          <w:rFonts w:cs="Courier New"/>
          <w:szCs w:val="20"/>
          <w:lang w:eastAsia="ru-RU"/>
        </w:rPr>
      </w:pPr>
      <w:r w:rsidRPr="000073CB">
        <w:rPr>
          <w:rFonts w:cs="Courier New"/>
          <w:szCs w:val="20"/>
          <w:lang w:eastAsia="ru-RU"/>
        </w:rPr>
        <w:t>&lt;AppData profileName="</w:t>
      </w:r>
      <w:r>
        <w:rPr>
          <w:rFonts w:cs="Courier New"/>
          <w:szCs w:val="20"/>
          <w:lang w:eastAsia="ru-RU"/>
        </w:rPr>
        <w:t>&lt;profile name&gt;</w:t>
      </w:r>
      <w:r w:rsidRPr="000073CB">
        <w:rPr>
          <w:rFonts w:cs="Courier New"/>
          <w:szCs w:val="20"/>
          <w:lang w:eastAsia="ru-RU"/>
        </w:rPr>
        <w:t>" profileRevision="</w:t>
      </w:r>
      <w:r>
        <w:rPr>
          <w:rFonts w:cs="Courier New"/>
          <w:szCs w:val="20"/>
          <w:lang w:eastAsia="ru-RU"/>
        </w:rPr>
        <w:t>&lt;profile revision&gt;</w:t>
      </w:r>
      <w:r w:rsidRPr="000073CB">
        <w:rPr>
          <w:rFonts w:cs="Courier New"/>
          <w:szCs w:val="20"/>
          <w:lang w:eastAsia="ru-RU"/>
        </w:rPr>
        <w:t xml:space="preserve">" </w:t>
      </w:r>
      <w:r>
        <w:rPr>
          <w:rFonts w:cs="Courier New"/>
          <w:szCs w:val="20"/>
          <w:lang w:eastAsia="ru-RU"/>
        </w:rPr>
        <w:t>…</w:t>
      </w:r>
      <w:r w:rsidRPr="000073CB">
        <w:rPr>
          <w:rFonts w:cs="Courier New"/>
          <w:szCs w:val="20"/>
          <w:lang w:eastAsia="ru-RU"/>
        </w:rPr>
        <w:t>&gt;</w:t>
      </w:r>
    </w:p>
    <w:p w:rsidR="0036701D" w:rsidRPr="000073CB" w:rsidRDefault="0036701D" w:rsidP="0036701D">
      <w:pPr>
        <w:autoSpaceDE w:val="0"/>
        <w:autoSpaceDN w:val="0"/>
        <w:adjustRightInd w:val="0"/>
        <w:spacing w:after="0" w:line="240" w:lineRule="auto"/>
        <w:rPr>
          <w:rFonts w:cs="Courier New"/>
          <w:szCs w:val="20"/>
          <w:lang w:eastAsia="ru-RU"/>
        </w:rPr>
      </w:pPr>
      <w:r w:rsidRPr="000073CB">
        <w:rPr>
          <w:rFonts w:cs="Courier New"/>
          <w:szCs w:val="20"/>
          <w:lang w:eastAsia="ru-RU"/>
        </w:rPr>
        <w:t xml:space="preserve">  &lt;Interface uri="</w:t>
      </w:r>
      <w:r>
        <w:rPr>
          <w:rFonts w:cs="Courier New"/>
          <w:szCs w:val="20"/>
          <w:lang w:eastAsia="ru-RU"/>
        </w:rPr>
        <w:t xml:space="preserve">&lt;interface </w:t>
      </w:r>
      <w:r w:rsidR="008329B9">
        <w:rPr>
          <w:rFonts w:cs="Courier New"/>
          <w:szCs w:val="20"/>
          <w:lang w:eastAsia="ru-RU"/>
        </w:rPr>
        <w:t>uri</w:t>
      </w:r>
      <w:r>
        <w:rPr>
          <w:rFonts w:cs="Courier New"/>
          <w:szCs w:val="20"/>
          <w:lang w:eastAsia="ru-RU"/>
        </w:rPr>
        <w:t>&gt;</w:t>
      </w:r>
      <w:r w:rsidRPr="000073CB">
        <w:rPr>
          <w:rFonts w:cs="Courier New"/>
          <w:szCs w:val="20"/>
          <w:lang w:eastAsia="ru-RU"/>
        </w:rPr>
        <w:t xml:space="preserve">" </w:t>
      </w:r>
      <w:r>
        <w:rPr>
          <w:rFonts w:cs="Courier New"/>
          <w:szCs w:val="20"/>
          <w:lang w:eastAsia="ru-RU"/>
        </w:rPr>
        <w:t>…</w:t>
      </w:r>
      <w:r w:rsidRPr="000073CB">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0073CB">
        <w:rPr>
          <w:rFonts w:cs="Courier New"/>
          <w:szCs w:val="20"/>
          <w:lang w:eastAsia="ru-RU"/>
        </w:rPr>
        <w:t xml:space="preserve">    &lt;Object </w:t>
      </w:r>
      <w:r w:rsidRPr="006A5D21">
        <w:rPr>
          <w:rFonts w:cs="Courier New"/>
          <w:i/>
          <w:szCs w:val="20"/>
          <w:lang w:eastAsia="ru-RU"/>
        </w:rPr>
        <w:t>nam</w:t>
      </w:r>
      <w:r w:rsidRPr="000073CB">
        <w:rPr>
          <w:rFonts w:cs="Courier New"/>
          <w:szCs w:val="20"/>
          <w:lang w:eastAsia="ru-RU"/>
        </w:rPr>
        <w:t>="</w:t>
      </w:r>
      <w:r>
        <w:rPr>
          <w:rFonts w:cs="Courier New"/>
          <w:szCs w:val="20"/>
          <w:lang w:eastAsia="ru-RU"/>
        </w:rPr>
        <w:t>&lt;object name&gt;</w:t>
      </w:r>
      <w:r w:rsidRPr="000073CB">
        <w:rPr>
          <w:rFonts w:cs="Courier New"/>
          <w:szCs w:val="20"/>
          <w:lang w:eastAsia="ru-RU"/>
        </w:rPr>
        <w:t>"</w:t>
      </w:r>
      <w:r>
        <w:rPr>
          <w:rFonts w:cs="Courier New"/>
          <w:szCs w:val="20"/>
          <w:lang w:eastAsia="ru-RU"/>
        </w:rPr>
        <w:t xml:space="preserve"> …</w:t>
      </w:r>
      <w:r w:rsidRPr="000073CB">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EDP0101</w:t>
      </w:r>
      <w:r w:rsidRPr="000073CB">
        <w:rPr>
          <w:rFonts w:cs="Courier New"/>
          <w:szCs w:val="20"/>
          <w:lang w:eastAsia="ru-RU"/>
        </w:rPr>
        <w:t xml:space="preserve">: </w:t>
      </w:r>
      <w:r w:rsidR="00C9642E">
        <w:rPr>
          <w:rFonts w:cs="Courier New"/>
          <w:szCs w:val="20"/>
          <w:lang w:eastAsia="ru-RU"/>
        </w:rPr>
        <w:t>Schem</w:t>
      </w:r>
      <w:r w:rsidR="005A0F3B">
        <w:rPr>
          <w:rFonts w:cs="Courier New"/>
          <w:szCs w:val="20"/>
          <w:lang w:eastAsia="ru-RU"/>
        </w:rPr>
        <w:t>a</w:t>
      </w:r>
      <w:r w:rsidR="00C9642E">
        <w:rPr>
          <w:rFonts w:cs="Courier New"/>
          <w:szCs w:val="20"/>
          <w:lang w:eastAsia="ru-RU"/>
        </w:rPr>
        <w:t xml:space="preserve"> validation</w:t>
      </w:r>
      <w:r w:rsidRPr="000073CB">
        <w:rPr>
          <w:rFonts w:cs="Courier New"/>
          <w:szCs w:val="20"/>
          <w:lang w:eastAsia="ru-RU"/>
        </w:rPr>
        <w:t xml:space="preserve"> error in Line </w:t>
      </w:r>
      <w:r w:rsidR="00C9642E">
        <w:rPr>
          <w:rFonts w:cs="Courier New"/>
          <w:szCs w:val="20"/>
          <w:lang w:eastAsia="ru-RU"/>
        </w:rPr>
        <w:t>3</w:t>
      </w:r>
      <w:r w:rsidRPr="000073CB">
        <w:rPr>
          <w:rFonts w:cs="Courier New"/>
          <w:szCs w:val="20"/>
          <w:lang w:eastAsia="ru-RU"/>
        </w:rPr>
        <w:t xml:space="preserve"> Position 187: The '</w:t>
      </w:r>
      <w:r>
        <w:rPr>
          <w:rFonts w:cs="Courier New"/>
          <w:szCs w:val="20"/>
          <w:lang w:eastAsia="ru-RU"/>
        </w:rPr>
        <w:t>&lt;</w:t>
      </w:r>
      <w:r w:rsidRPr="000073CB">
        <w:rPr>
          <w:rFonts w:cs="Courier New"/>
          <w:szCs w:val="20"/>
          <w:lang w:eastAsia="ru-RU"/>
        </w:rPr>
        <w:t>n</w:t>
      </w:r>
      <w:r>
        <w:rPr>
          <w:rFonts w:cs="Courier New"/>
          <w:szCs w:val="20"/>
          <w:lang w:eastAsia="ru-RU"/>
        </w:rPr>
        <w:t>am&gt;</w:t>
      </w:r>
      <w:r w:rsidRPr="000073CB">
        <w:rPr>
          <w:rFonts w:cs="Courier New"/>
          <w:szCs w:val="20"/>
          <w:lang w:eastAsia="ru-RU"/>
        </w:rPr>
        <w:t>' attribute is not declared.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ind w:firstLine="720"/>
        <w:rPr>
          <w:rFonts w:cs="Courier New"/>
          <w:szCs w:val="20"/>
          <w:lang w:eastAsia="ru-RU"/>
        </w:rPr>
      </w:pPr>
      <w:r w:rsidRPr="00070C2A">
        <w:rPr>
          <w:rFonts w:cs="Courier New"/>
          <w:szCs w:val="20"/>
          <w:lang w:eastAsia="ru-RU"/>
        </w:rPr>
        <w:t>appProfileParser.Main(&lt;</w:t>
      </w:r>
      <w:r w:rsidRPr="00830257">
        <w:rPr>
          <w:rFonts w:cs="Courier New"/>
          <w:i/>
          <w:szCs w:val="20"/>
          <w:lang w:eastAsia="ru-RU"/>
        </w:rPr>
        <w:t>profile name</w:t>
      </w:r>
      <w:r w:rsidRPr="00070C2A">
        <w:rPr>
          <w:rFonts w:cs="Courier New"/>
          <w:szCs w:val="20"/>
          <w:lang w:eastAsia="ru-RU"/>
        </w:rPr>
        <w:t>&gt;, &lt;resolver&gt;);</w:t>
      </w:r>
    </w:p>
    <w:p w:rsidR="00945BB7"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121F71"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EII0101</w:t>
      </w:r>
      <w:r w:rsidRPr="005A4B12">
        <w:rPr>
          <w:rFonts w:cs="Courier New"/>
          <w:szCs w:val="20"/>
          <w:lang w:eastAsia="ru-RU"/>
        </w:rPr>
        <w:t>: Could not find file '</w:t>
      </w:r>
      <w:r>
        <w:rPr>
          <w:rFonts w:cs="Courier New"/>
          <w:szCs w:val="20"/>
          <w:lang w:eastAsia="ru-RU"/>
        </w:rPr>
        <w:t>&lt;</w:t>
      </w:r>
      <w:r w:rsidRPr="00830257">
        <w:rPr>
          <w:rFonts w:cs="Courier New"/>
          <w:i/>
          <w:szCs w:val="20"/>
          <w:lang w:eastAsia="ru-RU"/>
        </w:rPr>
        <w:t>profile name</w:t>
      </w:r>
      <w:r>
        <w:rPr>
          <w:rFonts w:cs="Courier New"/>
          <w:szCs w:val="20"/>
          <w:lang w:eastAsia="ru-RU"/>
        </w:rPr>
        <w:t>&gt;</w:t>
      </w:r>
      <w:r w:rsidRPr="005A4B12">
        <w:rPr>
          <w:rFonts w:cs="Courier New"/>
          <w:szCs w:val="20"/>
          <w:lang w:eastAsia="ru-RU"/>
        </w:rPr>
        <w:t xml:space="preserve">'. Location: </w:t>
      </w:r>
      <w:r w:rsidR="00134C6B">
        <w:rPr>
          <w:rFonts w:cs="Courier New"/>
          <w:szCs w:val="20"/>
          <w:lang w:eastAsia="ru-RU"/>
        </w:rPr>
        <w:t>`</w:t>
      </w:r>
      <w:r>
        <w:rPr>
          <w:rFonts w:cs="Courier New"/>
          <w:szCs w:val="20"/>
          <w:lang w:eastAsia="ru-RU"/>
        </w:rPr>
        <w:t>&lt;</w:t>
      </w:r>
      <w:r w:rsidR="00134C6B">
        <w:rPr>
          <w:rFonts w:cs="Courier New"/>
          <w:szCs w:val="20"/>
          <w:lang w:eastAsia="ru-RU"/>
        </w:rPr>
        <w:t xml:space="preserve">full path </w:t>
      </w:r>
      <w:r w:rsidRPr="00830257">
        <w:rPr>
          <w:rFonts w:cs="Courier New"/>
          <w:i/>
          <w:szCs w:val="20"/>
          <w:lang w:eastAsia="ru-RU"/>
        </w:rPr>
        <w:t>profile name</w:t>
      </w:r>
      <w:r>
        <w:rPr>
          <w:rFonts w:cs="Courier New"/>
          <w:szCs w:val="20"/>
          <w:lang w:eastAsia="ru-RU"/>
        </w:rPr>
        <w:t>&gt;</w:t>
      </w:r>
      <w:r w:rsidR="00134C6B">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pPr>
      <w:r w:rsidRPr="00CD60B7">
        <w:t xml:space="preserve">&lt;Interface </w:t>
      </w:r>
      <w:r w:rsidRPr="000375BA">
        <w:rPr>
          <w:i/>
        </w:rPr>
        <w:t>asdfg</w:t>
      </w:r>
      <w:r w:rsidRPr="00CD60B7">
        <w:t xml:space="preserve"> uri="&lt;uri&gt;" …&gt;</w:t>
      </w:r>
    </w:p>
    <w:p w:rsidR="00945BB7" w:rsidRPr="00CD60B7" w:rsidRDefault="00945BB7" w:rsidP="0036701D">
      <w:pPr>
        <w:autoSpaceDE w:val="0"/>
        <w:autoSpaceDN w:val="0"/>
        <w:adjustRightInd w:val="0"/>
        <w:spacing w:after="0" w:line="240" w:lineRule="auto"/>
      </w:pPr>
      <w:r>
        <w:rPr>
          <w:rFonts w:cs="Courier New"/>
          <w:szCs w:val="20"/>
          <w:lang w:eastAsia="ru-RU"/>
        </w:rPr>
        <w:t>…</w:t>
      </w:r>
    </w:p>
    <w:p w:rsidR="0036701D" w:rsidRDefault="0036701D" w:rsidP="0036701D">
      <w:pPr>
        <w:autoSpaceDE w:val="0"/>
        <w:autoSpaceDN w:val="0"/>
        <w:adjustRightInd w:val="0"/>
        <w:spacing w:after="0" w:line="240" w:lineRule="auto"/>
      </w:pPr>
      <w:r w:rsidRPr="005671D6">
        <w:rPr>
          <w:b/>
        </w:rPr>
        <w:t>Error EII0104</w:t>
      </w:r>
      <w:r w:rsidRPr="00CD60B7">
        <w:t xml:space="preserve">: Interface </w:t>
      </w:r>
      <w:r w:rsidR="00BC6EE2">
        <w:t>uri</w:t>
      </w:r>
      <w:r w:rsidRPr="00CD60B7">
        <w:t>=`&lt;uri&gt;` is incorrect</w:t>
      </w:r>
      <w:r w:rsidR="00561998" w:rsidRPr="00561998">
        <w:t xml:space="preserve">. </w:t>
      </w:r>
      <w:r w:rsidR="00BC6EE2">
        <w:t>Invalid xml file:</w:t>
      </w:r>
      <w:r w:rsidRPr="00CD60B7">
        <w:t xml:space="preserve"> 'uri' is an unexpected token. The expected token is '='. Line 2, position 18. Location: `&lt;full path name&gt;`</w:t>
      </w:r>
    </w:p>
    <w:p w:rsidR="00EC1A52" w:rsidRPr="00EC1A52" w:rsidRDefault="00EC1A52"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EC1A52" w:rsidRPr="00AF29CD" w:rsidRDefault="00EC1A52" w:rsidP="00EC1A52">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&lt;interface profile name&gt;" …&gt;</w:t>
      </w:r>
    </w:p>
    <w:p w:rsidR="00EC1A52" w:rsidRPr="00AF29CD" w:rsidRDefault="00EC1A52" w:rsidP="00EC1A52">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F29CD">
        <w:rPr>
          <w:rFonts w:cs="Courier New"/>
          <w:szCs w:val="20"/>
          <w:lang w:eastAsia="ru-RU"/>
        </w:rPr>
        <w:t>&lt;Interfaces&gt;</w:t>
      </w:r>
    </w:p>
    <w:p w:rsidR="00EC1A52" w:rsidRPr="00EC1A52" w:rsidRDefault="00EC1A52" w:rsidP="00EC1A52">
      <w:pPr>
        <w:autoSpaceDE w:val="0"/>
        <w:autoSpaceDN w:val="0"/>
        <w:adjustRightInd w:val="0"/>
        <w:spacing w:after="0" w:line="240" w:lineRule="auto"/>
        <w:rPr>
          <w:rFonts w:ascii="Lucida Console" w:hAnsi="Lucida Console" w:cs="Lucida Console"/>
          <w:color w:val="0000FF"/>
          <w:sz w:val="21"/>
          <w:szCs w:val="21"/>
        </w:rPr>
      </w:pPr>
      <w:r w:rsidRPr="00AF29CD">
        <w:rPr>
          <w:rFonts w:cs="Courier New"/>
          <w:szCs w:val="20"/>
          <w:lang w:eastAsia="ru-RU"/>
        </w:rPr>
        <w:t xml:space="preserve">    &lt;Interface uri="</w:t>
      </w:r>
      <w:r w:rsidRPr="005B24BB">
        <w:rPr>
          <w:rFonts w:cs="Courier New"/>
          <w:szCs w:val="20"/>
          <w:lang w:eastAsia="ru-RU"/>
        </w:rPr>
        <w:t>&lt;uri&gt;</w:t>
      </w:r>
      <w:r w:rsidRPr="00AF29CD">
        <w:rPr>
          <w:rFonts w:cs="Courier New"/>
          <w:szCs w:val="20"/>
          <w:lang w:eastAsia="ru-RU"/>
        </w:rPr>
        <w:t xml:space="preserve">" </w:t>
      </w:r>
      <w:r w:rsidRPr="00EC1A52">
        <w:rPr>
          <w:rFonts w:cs="Courier New"/>
          <w:szCs w:val="20"/>
          <w:lang w:eastAsia="ru-RU"/>
        </w:rPr>
        <w:t>revision="</w:t>
      </w:r>
      <w:r>
        <w:rPr>
          <w:rFonts w:cs="Courier New"/>
          <w:szCs w:val="20"/>
          <w:lang w:eastAsia="ru-RU"/>
        </w:rPr>
        <w:t>&lt;rev&gt;</w:t>
      </w:r>
      <w:r w:rsidRPr="00EC1A52">
        <w:rPr>
          <w:rFonts w:cs="Courier New"/>
          <w:szCs w:val="20"/>
          <w:lang w:eastAsia="ru-RU"/>
        </w:rPr>
        <w:t>"/&gt;</w:t>
      </w:r>
    </w:p>
    <w:p w:rsidR="00EC1A52" w:rsidRDefault="00EC1A52" w:rsidP="00EC1A52">
      <w:pPr>
        <w:autoSpaceDE w:val="0"/>
        <w:autoSpaceDN w:val="0"/>
        <w:adjustRightInd w:val="0"/>
        <w:spacing w:after="0" w:line="240" w:lineRule="auto"/>
        <w:rPr>
          <w:rFonts w:cs="Courier New"/>
          <w:szCs w:val="20"/>
          <w:lang w:eastAsia="ru-RU"/>
        </w:rPr>
      </w:pPr>
      <w:r>
        <w:rPr>
          <w:rFonts w:cs="Courier New"/>
          <w:szCs w:val="20"/>
          <w:lang w:eastAsia="ru-RU"/>
        </w:rPr>
        <w:t>…</w:t>
      </w:r>
    </w:p>
    <w:p w:rsidR="00EC1A52" w:rsidRDefault="00EC1A52" w:rsidP="00EC1A52">
      <w:pPr>
        <w:autoSpaceDE w:val="0"/>
        <w:autoSpaceDN w:val="0"/>
        <w:adjustRightInd w:val="0"/>
        <w:spacing w:after="0" w:line="240" w:lineRule="auto"/>
      </w:pPr>
      <w:r w:rsidRPr="00EC1A52">
        <w:rPr>
          <w:b/>
        </w:rPr>
        <w:t>Error EII0108</w:t>
      </w:r>
      <w:r>
        <w:t>: profile name=`</w:t>
      </w:r>
      <w:r>
        <w:rPr>
          <w:rFonts w:cs="Courier New"/>
          <w:szCs w:val="20"/>
          <w:lang w:eastAsia="ru-RU"/>
        </w:rPr>
        <w:t>&lt;interface profile name&gt;</w:t>
      </w:r>
      <w:r>
        <w:t>` - Interface name `xxx` generated from uri `&lt;uri&gt;` already exists</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52DC7">
        <w:rPr>
          <w:rFonts w:cs="Courier New"/>
          <w:szCs w:val="20"/>
          <w:lang w:eastAsia="ru-RU"/>
        </w:rPr>
        <w:t>&lt;StringType name="</w:t>
      </w:r>
      <w:r>
        <w:rPr>
          <w:rFonts w:cs="Courier New"/>
          <w:szCs w:val="20"/>
          <w:lang w:eastAsia="ru-RU"/>
        </w:rPr>
        <w:t>&lt;string type name&gt;</w:t>
      </w:r>
      <w:r w:rsidRPr="00052DC7">
        <w:rPr>
          <w:rFonts w:cs="Courier New"/>
          <w:szCs w:val="20"/>
          <w:lang w:eastAsia="ru-RU"/>
        </w:rPr>
        <w:t xml:space="preserve">" </w:t>
      </w:r>
      <w:r w:rsidRPr="00100E8A">
        <w:rPr>
          <w:rFonts w:cs="Courier New"/>
          <w:i/>
          <w:szCs w:val="20"/>
          <w:lang w:eastAsia="ru-RU"/>
        </w:rPr>
        <w:t>length="-6"</w:t>
      </w:r>
      <w:r w:rsidRPr="00052DC7">
        <w:rPr>
          <w:rFonts w:cs="Courier New"/>
          <w:szCs w:val="20"/>
          <w:lang w:eastAsia="ru-RU"/>
        </w:rPr>
        <w:t>/&gt;</w:t>
      </w:r>
      <w:r w:rsidRPr="00121F71">
        <w:rPr>
          <w:rFonts w:cs="Courier New"/>
          <w:szCs w:val="20"/>
          <w:lang w:eastAsia="ru-RU"/>
        </w:rPr>
        <w:t xml:space="preserve"> </w:t>
      </w:r>
    </w:p>
    <w:p w:rsidR="00BE449E" w:rsidRPr="00121F71" w:rsidRDefault="00BE449E"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EII0201</w:t>
      </w:r>
      <w:r w:rsidRPr="005D47C0">
        <w:rPr>
          <w:rFonts w:cs="Courier New"/>
          <w:szCs w:val="20"/>
          <w:lang w:eastAsia="ru-RU"/>
        </w:rPr>
        <w:t>: Interface=</w:t>
      </w:r>
      <w:r>
        <w:rPr>
          <w:rFonts w:cs="Courier New"/>
          <w:szCs w:val="20"/>
          <w:lang w:eastAsia="ru-RU"/>
        </w:rPr>
        <w:t>`&lt;interface&gt;`</w:t>
      </w:r>
      <w:r w:rsidR="00123B6A">
        <w:rPr>
          <w:rFonts w:cs="Courier New"/>
          <w:szCs w:val="20"/>
          <w:lang w:eastAsia="ru-RU"/>
        </w:rPr>
        <w:t xml:space="preserve"> -</w:t>
      </w:r>
      <w:r w:rsidRPr="005D47C0">
        <w:rPr>
          <w:rFonts w:cs="Courier New"/>
          <w:szCs w:val="20"/>
          <w:lang w:eastAsia="ru-RU"/>
        </w:rPr>
        <w:t xml:space="preserve"> </w:t>
      </w:r>
      <w:r w:rsidR="00561998">
        <w:rPr>
          <w:rFonts w:cs="Courier New"/>
          <w:szCs w:val="20"/>
          <w:lang w:eastAsia="ru-RU"/>
        </w:rPr>
        <w:t>s</w:t>
      </w:r>
      <w:r w:rsidR="00561998" w:rsidRPr="00561998">
        <w:rPr>
          <w:rFonts w:cs="Courier New"/>
          <w:szCs w:val="20"/>
          <w:lang w:eastAsia="ru-RU"/>
        </w:rPr>
        <w:t>cheme validation error</w:t>
      </w:r>
      <w:r w:rsidRPr="005D47C0">
        <w:rPr>
          <w:rFonts w:cs="Courier New"/>
          <w:szCs w:val="20"/>
          <w:lang w:eastAsia="ru-RU"/>
        </w:rPr>
        <w:t xml:space="preserve"> in Line 107 Position 31: The 'length' attribute is invalid - The value '-6' is invalid according to its datatype 'StringLengthType' - The MinInclusive constraint failed. Location: `</w:t>
      </w:r>
      <w:r w:rsidR="00100E8A" w:rsidRPr="00CD60B7">
        <w:t xml:space="preserve">&lt;interface </w:t>
      </w:r>
      <w:r w:rsidR="008329B9">
        <w:t>uri</w:t>
      </w:r>
      <w:r w:rsidR="00100E8A" w:rsidRPr="00CD60B7">
        <w:t>&gt;</w:t>
      </w:r>
      <w:r w:rsidRPr="005D47C0">
        <w:rPr>
          <w:rFonts w:cs="Courier New"/>
          <w:szCs w:val="20"/>
          <w:lang w:eastAsia="ru-RU"/>
        </w:rPr>
        <w:t>`</w:t>
      </w:r>
    </w:p>
    <w:p w:rsidR="00FE729E" w:rsidRDefault="00FE729E"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FE729E" w:rsidRPr="00165BCF" w:rsidRDefault="00FE729E" w:rsidP="0036701D">
      <w:pPr>
        <w:autoSpaceDE w:val="0"/>
        <w:autoSpaceDN w:val="0"/>
        <w:adjustRightInd w:val="0"/>
        <w:spacing w:after="0" w:line="240" w:lineRule="auto"/>
        <w:rPr>
          <w:rFonts w:ascii="Lucida Console" w:hAnsi="Lucida Console" w:cs="Courier New"/>
          <w:szCs w:val="20"/>
          <w:lang w:eastAsia="ru-RU"/>
        </w:rPr>
      </w:pP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52DC7">
        <w:rPr>
          <w:rFonts w:cs="Courier New"/>
          <w:szCs w:val="20"/>
          <w:lang w:eastAsia="ru-RU"/>
        </w:rPr>
        <w:t>&lt;</w:t>
      </w:r>
      <w:r>
        <w:rPr>
          <w:rFonts w:cs="Courier New"/>
          <w:szCs w:val="20"/>
          <w:lang w:eastAsia="ru-RU"/>
        </w:rPr>
        <w:t>Array</w:t>
      </w:r>
      <w:r w:rsidRPr="00052DC7">
        <w:rPr>
          <w:rFonts w:cs="Courier New"/>
          <w:szCs w:val="20"/>
          <w:lang w:eastAsia="ru-RU"/>
        </w:rPr>
        <w:t>Type name="</w:t>
      </w:r>
      <w:r>
        <w:rPr>
          <w:rFonts w:cs="Courier New"/>
          <w:szCs w:val="20"/>
          <w:lang w:eastAsia="ru-RU"/>
        </w:rPr>
        <w:t>&lt;array type name&gt;</w:t>
      </w:r>
      <w:r w:rsidRPr="00052DC7">
        <w:rPr>
          <w:rFonts w:cs="Courier New"/>
          <w:szCs w:val="20"/>
          <w:lang w:eastAsia="ru-RU"/>
        </w:rPr>
        <w:t xml:space="preserve">" </w:t>
      </w:r>
      <w:r w:rsidRPr="00561998">
        <w:rPr>
          <w:rFonts w:cs="Courier New"/>
          <w:szCs w:val="20"/>
          <w:lang w:eastAsia="ru-RU"/>
        </w:rPr>
        <w:t>size="3"/</w:t>
      </w:r>
      <w:r w:rsidRPr="00052DC7">
        <w:rPr>
          <w:rFonts w:cs="Courier New"/>
          <w:szCs w:val="20"/>
          <w:lang w:eastAsia="ru-RU"/>
        </w:rPr>
        <w:t>&gt;</w:t>
      </w:r>
      <w:r w:rsidRPr="00121F71">
        <w:rPr>
          <w:rFonts w:cs="Courier New"/>
          <w:szCs w:val="20"/>
          <w:lang w:eastAsia="ru-RU"/>
        </w:rPr>
        <w:t xml:space="preserve"> </w:t>
      </w:r>
    </w:p>
    <w:p w:rsidR="00945BB7" w:rsidRPr="00121F71"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lastRenderedPageBreak/>
        <w:t>Error EII0201</w:t>
      </w:r>
      <w:r w:rsidRPr="005D47C0">
        <w:rPr>
          <w:rFonts w:cs="Courier New"/>
          <w:szCs w:val="20"/>
          <w:lang w:eastAsia="ru-RU"/>
        </w:rPr>
        <w:t>: Interface=</w:t>
      </w:r>
      <w:r>
        <w:rPr>
          <w:rFonts w:cs="Courier New"/>
          <w:szCs w:val="20"/>
          <w:lang w:eastAsia="ru-RU"/>
        </w:rPr>
        <w:t>`&lt;interface&gt;`</w:t>
      </w:r>
      <w:r w:rsidR="00561998">
        <w:rPr>
          <w:rFonts w:cs="Courier New"/>
          <w:szCs w:val="20"/>
          <w:lang w:eastAsia="ru-RU"/>
        </w:rPr>
        <w:t xml:space="preserve"> - s</w:t>
      </w:r>
      <w:r w:rsidR="00561998" w:rsidRPr="00561998">
        <w:rPr>
          <w:rFonts w:cs="Courier New"/>
          <w:szCs w:val="20"/>
          <w:lang w:eastAsia="ru-RU"/>
        </w:rPr>
        <w:t>chem</w:t>
      </w:r>
      <w:r w:rsidR="005A0F3B">
        <w:rPr>
          <w:rFonts w:cs="Courier New"/>
          <w:szCs w:val="20"/>
          <w:lang w:eastAsia="ru-RU"/>
        </w:rPr>
        <w:t>a</w:t>
      </w:r>
      <w:r w:rsidR="00561998" w:rsidRPr="00561998">
        <w:rPr>
          <w:rFonts w:cs="Courier New"/>
          <w:szCs w:val="20"/>
          <w:lang w:eastAsia="ru-RU"/>
        </w:rPr>
        <w:t xml:space="preserve"> validation error</w:t>
      </w:r>
      <w:r w:rsidRPr="005D47C0">
        <w:rPr>
          <w:rFonts w:cs="Courier New"/>
          <w:szCs w:val="20"/>
          <w:lang w:eastAsia="ru-RU"/>
        </w:rPr>
        <w:t xml:space="preserve"> in Line </w:t>
      </w:r>
      <w:r>
        <w:rPr>
          <w:rFonts w:cs="Courier New"/>
          <w:szCs w:val="20"/>
          <w:lang w:eastAsia="ru-RU"/>
        </w:rPr>
        <w:t>83</w:t>
      </w:r>
      <w:r w:rsidRPr="005D47C0">
        <w:rPr>
          <w:rFonts w:cs="Courier New"/>
          <w:szCs w:val="20"/>
          <w:lang w:eastAsia="ru-RU"/>
        </w:rPr>
        <w:t xml:space="preserve"> Position </w:t>
      </w:r>
      <w:r>
        <w:rPr>
          <w:rFonts w:cs="Courier New"/>
          <w:szCs w:val="20"/>
          <w:lang w:eastAsia="ru-RU"/>
        </w:rPr>
        <w:t>7</w:t>
      </w:r>
      <w:r w:rsidRPr="005D47C0">
        <w:rPr>
          <w:rFonts w:cs="Courier New"/>
          <w:szCs w:val="20"/>
          <w:lang w:eastAsia="ru-RU"/>
        </w:rPr>
        <w:t xml:space="preserve">: </w:t>
      </w:r>
      <w:r w:rsidRPr="00165BCF">
        <w:rPr>
          <w:rFonts w:cs="Courier New"/>
          <w:szCs w:val="20"/>
          <w:lang w:eastAsia="ru-RU"/>
        </w:rPr>
        <w:t>The required attribute 'elementType' is missing. Location:</w:t>
      </w:r>
      <w:r w:rsidRPr="005D47C0">
        <w:rPr>
          <w:rFonts w:cs="Courier New"/>
          <w:szCs w:val="20"/>
          <w:lang w:eastAsia="ru-RU"/>
        </w:rPr>
        <w:t xml:space="preserve"> `</w:t>
      </w:r>
      <w:r w:rsidR="00100E8A" w:rsidRPr="00CD60B7">
        <w:t>&lt;</w:t>
      </w:r>
      <w:r w:rsidR="00561998" w:rsidRPr="005B24BB">
        <w:rPr>
          <w:rFonts w:cs="Courier New"/>
          <w:szCs w:val="20"/>
          <w:lang w:eastAsia="ru-RU"/>
        </w:rPr>
        <w:t>full path name</w:t>
      </w:r>
      <w:r w:rsidR="00100E8A" w:rsidRPr="00CD60B7">
        <w:t>&gt;</w:t>
      </w:r>
      <w:r w:rsidRPr="005D47C0">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5B24BB">
        <w:rPr>
          <w:rFonts w:cs="Courier New"/>
          <w:szCs w:val="20"/>
          <w:lang w:eastAsia="ru-RU"/>
        </w:rPr>
        <w:t>&lt;Interface uri="&lt;uri</w:t>
      </w:r>
      <w:r w:rsidR="000375BA" w:rsidRPr="005B24BB">
        <w:rPr>
          <w:rFonts w:cs="Courier New"/>
          <w:szCs w:val="20"/>
          <w:lang w:eastAsia="ru-RU"/>
        </w:rPr>
        <w:t xml:space="preserve"> </w:t>
      </w:r>
      <w:r w:rsidRPr="005B24BB">
        <w:rPr>
          <w:rFonts w:cs="Courier New"/>
          <w:szCs w:val="20"/>
          <w:lang w:eastAsia="ru-RU"/>
        </w:rPr>
        <w:t>&gt;" revision=</w:t>
      </w:r>
      <w:r w:rsidRPr="00F34D05">
        <w:rPr>
          <w:rFonts w:cs="Courier New"/>
          <w:i/>
          <w:szCs w:val="20"/>
          <w:lang w:eastAsia="ru-RU"/>
        </w:rPr>
        <w:t>"01.0.0.0999999</w:t>
      </w:r>
      <w:r w:rsidR="00BC6EE2">
        <w:rPr>
          <w:rFonts w:cs="Courier New"/>
          <w:i/>
          <w:szCs w:val="20"/>
          <w:lang w:eastAsia="ru-RU"/>
        </w:rPr>
        <w:t>9999</w:t>
      </w:r>
      <w:r w:rsidRPr="00F34D05">
        <w:rPr>
          <w:rFonts w:cs="Courier New"/>
          <w:i/>
          <w:szCs w:val="20"/>
          <w:lang w:eastAsia="ru-RU"/>
        </w:rPr>
        <w:t>"</w:t>
      </w:r>
      <w:r>
        <w:rPr>
          <w:rFonts w:cs="Courier New"/>
          <w:szCs w:val="20"/>
          <w:lang w:eastAsia="ru-RU"/>
        </w:rPr>
        <w:t xml:space="preserve"> …</w:t>
      </w:r>
      <w:r w:rsidRPr="005B24BB">
        <w:rPr>
          <w:rFonts w:cs="Courier New"/>
          <w:szCs w:val="20"/>
          <w:lang w:eastAsia="ru-RU"/>
        </w:rPr>
        <w:t>&gt;</w:t>
      </w:r>
    </w:p>
    <w:p w:rsidR="00945BB7" w:rsidRPr="005B24BB"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5B24BB"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EII0301</w:t>
      </w:r>
      <w:r w:rsidRPr="00CD60B7">
        <w:rPr>
          <w:rFonts w:cs="Courier New"/>
          <w:szCs w:val="20"/>
          <w:lang w:eastAsia="ru-RU"/>
        </w:rPr>
        <w:t xml:space="preserve">: Interface </w:t>
      </w:r>
      <w:r w:rsidR="00BC6EE2">
        <w:rPr>
          <w:rFonts w:cs="Courier New"/>
          <w:szCs w:val="20"/>
          <w:lang w:eastAsia="ru-RU"/>
        </w:rPr>
        <w:t>uri</w:t>
      </w:r>
      <w:r w:rsidRPr="00CD60B7">
        <w:rPr>
          <w:rFonts w:cs="Courier New"/>
          <w:szCs w:val="20"/>
          <w:lang w:eastAsia="ru-RU"/>
        </w:rPr>
        <w:t>=`</w:t>
      </w:r>
      <w:r>
        <w:rPr>
          <w:rFonts w:cs="Courier New"/>
          <w:szCs w:val="20"/>
          <w:lang w:eastAsia="ru-RU"/>
        </w:rPr>
        <w:t>&lt;</w:t>
      </w:r>
      <w:r w:rsidRPr="005B24BB">
        <w:rPr>
          <w:rFonts w:cs="Courier New"/>
          <w:szCs w:val="20"/>
          <w:lang w:eastAsia="ru-RU"/>
        </w:rPr>
        <w:t>uri&gt;</w:t>
      </w:r>
      <w:r w:rsidRPr="00CD60B7">
        <w:rPr>
          <w:rFonts w:cs="Courier New"/>
          <w:szCs w:val="20"/>
          <w:lang w:eastAsia="ru-RU"/>
        </w:rPr>
        <w:t>` revision=</w:t>
      </w:r>
      <w:r w:rsidRPr="00F34D05">
        <w:rPr>
          <w:rFonts w:cs="Courier New"/>
          <w:i/>
          <w:szCs w:val="20"/>
          <w:lang w:eastAsia="ru-RU"/>
        </w:rPr>
        <w:t>`01.0.0.0999999</w:t>
      </w:r>
      <w:r w:rsidR="00BC6EE2">
        <w:rPr>
          <w:rFonts w:cs="Courier New"/>
          <w:i/>
          <w:szCs w:val="20"/>
          <w:lang w:eastAsia="ru-RU"/>
        </w:rPr>
        <w:t>9999</w:t>
      </w:r>
      <w:r w:rsidRPr="00F34D05">
        <w:rPr>
          <w:rFonts w:cs="Courier New"/>
          <w:i/>
          <w:szCs w:val="20"/>
          <w:lang w:eastAsia="ru-RU"/>
        </w:rPr>
        <w:t>`</w:t>
      </w:r>
      <w:r w:rsidRPr="00CD60B7">
        <w:rPr>
          <w:rFonts w:cs="Courier New"/>
          <w:szCs w:val="20"/>
          <w:lang w:eastAsia="ru-RU"/>
        </w:rPr>
        <w:t xml:space="preserve"> - </w:t>
      </w:r>
      <w:r w:rsidR="00BC6EE2">
        <w:rPr>
          <w:rFonts w:cs="Courier New"/>
          <w:szCs w:val="20"/>
          <w:lang w:eastAsia="ru-RU"/>
        </w:rPr>
        <w:t xml:space="preserve">invalid revision value: </w:t>
      </w:r>
      <w:r w:rsidRPr="00CD60B7">
        <w:rPr>
          <w:rFonts w:cs="Courier New"/>
          <w:szCs w:val="20"/>
          <w:lang w:eastAsia="ru-RU"/>
        </w:rPr>
        <w:t xml:space="preserve">Value was either too large or too small for an Int32. Location: </w:t>
      </w:r>
      <w:r w:rsidRPr="005B24BB">
        <w:rPr>
          <w:rFonts w:cs="Courier New"/>
          <w:szCs w:val="20"/>
          <w:lang w:eastAsia="ru-RU"/>
        </w:rPr>
        <w:t>`&lt;full path name&gt;`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ind w:firstLine="720"/>
        <w:rPr>
          <w:rFonts w:cs="Courier New"/>
          <w:szCs w:val="20"/>
          <w:lang w:eastAsia="ru-RU"/>
        </w:rPr>
      </w:pPr>
    </w:p>
    <w:p w:rsidR="0036701D" w:rsidRDefault="0036701D" w:rsidP="0036701D">
      <w:pPr>
        <w:autoSpaceDE w:val="0"/>
        <w:autoSpaceDN w:val="0"/>
        <w:adjustRightInd w:val="0"/>
        <w:spacing w:after="0" w:line="240" w:lineRule="auto"/>
        <w:ind w:firstLine="720"/>
        <w:rPr>
          <w:rFonts w:cs="Courier New"/>
          <w:szCs w:val="20"/>
          <w:lang w:eastAsia="ru-RU"/>
        </w:rPr>
      </w:pPr>
    </w:p>
    <w:p w:rsidR="0036701D" w:rsidRDefault="0036701D" w:rsidP="0036701D">
      <w:pPr>
        <w:autoSpaceDE w:val="0"/>
        <w:autoSpaceDN w:val="0"/>
        <w:adjustRightInd w:val="0"/>
        <w:spacing w:after="0" w:line="240" w:lineRule="auto"/>
        <w:ind w:firstLine="720"/>
        <w:rPr>
          <w:rFonts w:cs="Courier New"/>
          <w:szCs w:val="20"/>
          <w:lang w:eastAsia="ru-RU"/>
        </w:rPr>
      </w:pPr>
      <w:r w:rsidRPr="00070C2A">
        <w:rPr>
          <w:rFonts w:cs="Courier New"/>
          <w:szCs w:val="20"/>
          <w:lang w:eastAsia="ru-RU"/>
        </w:rPr>
        <w:t>appProfileParser.Main(</w:t>
      </w:r>
      <w:r w:rsidRPr="00F34D05">
        <w:rPr>
          <w:rFonts w:cs="Courier New"/>
          <w:i/>
          <w:szCs w:val="20"/>
          <w:lang w:eastAsia="ru-RU"/>
        </w:rPr>
        <w:t>&lt;profile name&gt;</w:t>
      </w:r>
      <w:r w:rsidRPr="00070C2A">
        <w:rPr>
          <w:rFonts w:cs="Courier New"/>
          <w:szCs w:val="20"/>
          <w:lang w:eastAsia="ru-RU"/>
        </w:rPr>
        <w:t>, &lt;resolver&gt;);</w:t>
      </w:r>
    </w:p>
    <w:p w:rsidR="00945BB7"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121F71"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EIP0100</w:t>
      </w:r>
      <w:r w:rsidRPr="005B24BB">
        <w:rPr>
          <w:rFonts w:cs="Courier New"/>
          <w:szCs w:val="20"/>
          <w:lang w:eastAsia="ru-RU"/>
        </w:rPr>
        <w:t>: Could not find file '</w:t>
      </w:r>
      <w:r w:rsidRPr="00F34D05">
        <w:rPr>
          <w:rFonts w:cs="Courier New"/>
          <w:i/>
          <w:szCs w:val="20"/>
          <w:lang w:eastAsia="ru-RU"/>
        </w:rPr>
        <w:t>&lt;profile name&gt;</w:t>
      </w: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 xml:space="preserve">&lt;InterfaceProfile </w:t>
      </w:r>
      <w:r>
        <w:rPr>
          <w:rFonts w:cs="Courier New"/>
          <w:i/>
          <w:szCs w:val="20"/>
          <w:lang w:eastAsia="ru-RU"/>
        </w:rPr>
        <w:t>qwert</w:t>
      </w:r>
      <w:r w:rsidRPr="00B14FBA">
        <w:rPr>
          <w:rFonts w:cs="Courier New"/>
          <w:szCs w:val="20"/>
          <w:lang w:eastAsia="ru-RU"/>
        </w:rPr>
        <w:t xml:space="preserve"> name="</w:t>
      </w:r>
      <w:r>
        <w:rPr>
          <w:rFonts w:cs="Courier New"/>
          <w:szCs w:val="20"/>
          <w:lang w:eastAsia="ru-RU"/>
        </w:rPr>
        <w:t>&lt;interface profile name&gt;"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5671D6">
        <w:rPr>
          <w:rFonts w:cs="Courier New"/>
          <w:b/>
          <w:szCs w:val="20"/>
          <w:lang w:eastAsia="ru-RU"/>
        </w:rPr>
        <w:t>Error EIP0103</w:t>
      </w:r>
      <w:r w:rsidRPr="00B14FBA">
        <w:rPr>
          <w:rFonts w:cs="Courier New"/>
          <w:szCs w:val="20"/>
          <w:lang w:eastAsia="ru-RU"/>
        </w:rPr>
        <w:t xml:space="preserve">: </w:t>
      </w:r>
      <w:r w:rsidR="006E6385">
        <w:rPr>
          <w:rFonts w:cs="Courier New"/>
          <w:szCs w:val="20"/>
          <w:lang w:eastAsia="ru-RU"/>
        </w:rPr>
        <w:t>I</w:t>
      </w:r>
      <w:r w:rsidRPr="00B14FBA">
        <w:rPr>
          <w:rFonts w:cs="Courier New"/>
          <w:szCs w:val="20"/>
          <w:lang w:eastAsia="ru-RU"/>
        </w:rPr>
        <w:t>nterfaceProfile is incorrect</w:t>
      </w:r>
      <w:r w:rsidR="006E6385">
        <w:rPr>
          <w:rFonts w:cs="Courier New"/>
          <w:szCs w:val="20"/>
          <w:lang w:eastAsia="ru-RU"/>
        </w:rPr>
        <w:t>. Invalid xml file</w:t>
      </w:r>
      <w:r w:rsidR="00123B6A">
        <w:rPr>
          <w:rFonts w:cs="Courier New"/>
          <w:szCs w:val="20"/>
          <w:lang w:eastAsia="ru-RU"/>
        </w:rPr>
        <w:t>:</w:t>
      </w:r>
      <w:r w:rsidRPr="00B14FBA">
        <w:rPr>
          <w:rFonts w:cs="Courier New"/>
          <w:szCs w:val="20"/>
          <w:lang w:eastAsia="ru-RU"/>
        </w:rPr>
        <w:t xml:space="preserve"> 'name' is an unexpected token. The expected tok</w:t>
      </w:r>
      <w:r w:rsidR="00085734">
        <w:rPr>
          <w:rFonts w:cs="Courier New"/>
          <w:szCs w:val="20"/>
          <w:lang w:eastAsia="ru-RU"/>
        </w:rPr>
        <w:t>en is '='. Line 2, position 24.</w:t>
      </w:r>
      <w:r w:rsidR="006E6385">
        <w:rPr>
          <w:rFonts w:cs="Courier New"/>
          <w:szCs w:val="20"/>
          <w:lang w:eastAsia="ru-RU"/>
        </w:rPr>
        <w:t xml:space="preserve"> </w:t>
      </w:r>
      <w:r w:rsidR="006E6385" w:rsidRPr="00CD60B7">
        <w:rPr>
          <w:rFonts w:cs="Courier New"/>
          <w:szCs w:val="20"/>
          <w:lang w:eastAsia="ru-RU"/>
        </w:rPr>
        <w:t xml:space="preserve">Location: </w:t>
      </w:r>
      <w:r w:rsidR="006E6385">
        <w:rPr>
          <w:rFonts w:cs="Courier New"/>
          <w:szCs w:val="20"/>
          <w:lang w:eastAsia="ru-RU"/>
        </w:rPr>
        <w:t>`&lt;full path name&gt;`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AF29C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&lt;interface profile name&gt;" …&gt;</w:t>
      </w:r>
    </w:p>
    <w:p w:rsidR="0036701D" w:rsidRPr="00AF29C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F29CD">
        <w:rPr>
          <w:rFonts w:cs="Courier New"/>
          <w:szCs w:val="20"/>
          <w:lang w:eastAsia="ru-RU"/>
        </w:rPr>
        <w:t>&lt;Interfaces&gt;</w:t>
      </w:r>
    </w:p>
    <w:p w:rsidR="0036701D" w:rsidRDefault="0036701D" w:rsidP="0036701D">
      <w:pPr>
        <w:autoSpaceDE w:val="0"/>
        <w:autoSpaceDN w:val="0"/>
        <w:adjustRightInd w:val="0"/>
        <w:spacing w:after="0" w:line="240" w:lineRule="auto"/>
        <w:rPr>
          <w:rFonts w:cs="Courier New"/>
          <w:szCs w:val="20"/>
          <w:lang w:eastAsia="ru-RU"/>
        </w:rPr>
      </w:pPr>
      <w:r w:rsidRPr="00AF29CD">
        <w:rPr>
          <w:rFonts w:cs="Courier New"/>
          <w:szCs w:val="20"/>
          <w:lang w:eastAsia="ru-RU"/>
        </w:rPr>
        <w:t xml:space="preserve">    &lt;Interface uri="</w:t>
      </w:r>
      <w:r w:rsidRPr="005B24BB">
        <w:rPr>
          <w:rFonts w:cs="Courier New"/>
          <w:szCs w:val="20"/>
          <w:lang w:eastAsia="ru-RU"/>
        </w:rPr>
        <w:t>&lt;uri&gt;</w:t>
      </w:r>
      <w:r w:rsidRPr="00AF29CD">
        <w:rPr>
          <w:rFonts w:cs="Courier New"/>
          <w:szCs w:val="20"/>
          <w:lang w:eastAsia="ru-RU"/>
        </w:rPr>
        <w:t>" name="</w:t>
      </w:r>
      <w:r w:rsidRPr="00F34D05">
        <w:rPr>
          <w:rFonts w:cs="Courier New"/>
          <w:i/>
          <w:szCs w:val="20"/>
          <w:lang w:eastAsia="ru-RU"/>
        </w:rPr>
        <w:t>path</w:t>
      </w:r>
      <w:r>
        <w:rPr>
          <w:rFonts w:cs="Courier New"/>
          <w:szCs w:val="20"/>
          <w:lang w:eastAsia="ru-RU"/>
        </w:rPr>
        <w:t>\name</w:t>
      </w:r>
      <w:r w:rsidRPr="00AF29CD">
        <w:rPr>
          <w:rFonts w:cs="Courier New"/>
          <w:szCs w:val="20"/>
          <w:lang w:eastAsia="ru-RU"/>
        </w:rPr>
        <w:t xml:space="preserve">" </w:t>
      </w:r>
      <w:r>
        <w:rPr>
          <w:rFonts w:cs="Courier New"/>
          <w:szCs w:val="20"/>
          <w:lang w:eastAsia="ru-RU"/>
        </w:rPr>
        <w:t>…</w:t>
      </w:r>
      <w:r w:rsidRPr="00AF29CD">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0D1FA0" w:rsidRDefault="0036701D" w:rsidP="0036701D">
      <w:pPr>
        <w:autoSpaceDE w:val="0"/>
        <w:autoSpaceDN w:val="0"/>
        <w:adjustRightInd w:val="0"/>
        <w:spacing w:after="0" w:line="240" w:lineRule="auto"/>
        <w:rPr>
          <w:rFonts w:cs="Courier New"/>
          <w:szCs w:val="20"/>
          <w:lang w:eastAsia="ru-RU"/>
        </w:rPr>
      </w:pPr>
      <w:r w:rsidRPr="00396F22">
        <w:rPr>
          <w:rFonts w:cs="Courier New"/>
          <w:b/>
          <w:szCs w:val="20"/>
          <w:lang w:eastAsia="ru-RU"/>
        </w:rPr>
        <w:t>Error EIP0104</w:t>
      </w:r>
      <w:r w:rsidRPr="00CA371D">
        <w:rPr>
          <w:rFonts w:cs="Courier New"/>
          <w:szCs w:val="20"/>
          <w:lang w:eastAsia="ru-RU"/>
        </w:rPr>
        <w:t>: file=`</w:t>
      </w:r>
      <w:r>
        <w:rPr>
          <w:rFonts w:cs="Courier New"/>
          <w:szCs w:val="20"/>
          <w:lang w:eastAsia="ru-RU"/>
        </w:rPr>
        <w:t>&lt;profile definition file name.xprfdef&gt;</w:t>
      </w:r>
      <w:r w:rsidRPr="00CA371D">
        <w:rPr>
          <w:rFonts w:cs="Courier New"/>
          <w:szCs w:val="20"/>
          <w:lang w:eastAsia="ru-RU"/>
        </w:rPr>
        <w:t>` Interface uri=`</w:t>
      </w:r>
      <w:r w:rsidRPr="005B24BB">
        <w:rPr>
          <w:rFonts w:cs="Courier New"/>
          <w:szCs w:val="20"/>
          <w:lang w:eastAsia="ru-RU"/>
        </w:rPr>
        <w:t>&lt;uri&gt;</w:t>
      </w:r>
      <w:r w:rsidRPr="00CA371D">
        <w:rPr>
          <w:rFonts w:cs="Courier New"/>
          <w:szCs w:val="20"/>
          <w:lang w:eastAsia="ru-RU"/>
        </w:rPr>
        <w:t>` name=`</w:t>
      </w:r>
      <w:r w:rsidRPr="00F34D05">
        <w:rPr>
          <w:rFonts w:cs="Courier New"/>
          <w:i/>
          <w:szCs w:val="20"/>
          <w:lang w:eastAsia="ru-RU"/>
        </w:rPr>
        <w:t>path</w:t>
      </w:r>
      <w:r>
        <w:rPr>
          <w:rFonts w:cs="Courier New"/>
          <w:szCs w:val="20"/>
          <w:lang w:eastAsia="ru-RU"/>
        </w:rPr>
        <w:t>\name</w:t>
      </w:r>
      <w:r w:rsidRPr="00CA371D">
        <w:rPr>
          <w:rFonts w:cs="Courier New"/>
          <w:szCs w:val="20"/>
          <w:lang w:eastAsia="ru-RU"/>
        </w:rPr>
        <w:t xml:space="preserve">`. </w:t>
      </w:r>
      <w:r w:rsidR="000D1FA0" w:rsidRPr="000D1FA0">
        <w:rPr>
          <w:rFonts w:cs="Courier New"/>
          <w:szCs w:val="20"/>
          <w:lang w:eastAsia="ru-RU"/>
        </w:rPr>
        <w:t xml:space="preserve"> Backslash in Interface name not allowed if uri is present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AF29C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&lt;interface profile name&gt;" …&gt;</w:t>
      </w:r>
    </w:p>
    <w:p w:rsidR="0036701D" w:rsidRPr="00AF29C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F29CD">
        <w:rPr>
          <w:rFonts w:cs="Courier New"/>
          <w:szCs w:val="20"/>
          <w:lang w:eastAsia="ru-RU"/>
        </w:rPr>
        <w:t>&lt;Interfaces&gt;</w:t>
      </w:r>
    </w:p>
    <w:p w:rsidR="0036701D" w:rsidRDefault="0036701D" w:rsidP="0036701D">
      <w:pPr>
        <w:autoSpaceDE w:val="0"/>
        <w:autoSpaceDN w:val="0"/>
        <w:adjustRightInd w:val="0"/>
        <w:spacing w:after="0" w:line="240" w:lineRule="auto"/>
        <w:rPr>
          <w:rFonts w:cs="Courier New"/>
          <w:szCs w:val="20"/>
          <w:lang w:eastAsia="ru-RU"/>
        </w:rPr>
      </w:pPr>
      <w:r w:rsidRPr="00AF29CD">
        <w:rPr>
          <w:rFonts w:cs="Courier New"/>
          <w:szCs w:val="20"/>
          <w:lang w:eastAsia="ru-RU"/>
        </w:rPr>
        <w:t xml:space="preserve">    &lt;Interface </w:t>
      </w:r>
      <w:r>
        <w:rPr>
          <w:rFonts w:cs="Courier New"/>
          <w:szCs w:val="20"/>
          <w:lang w:eastAsia="ru-RU"/>
        </w:rPr>
        <w:t>revision=</w:t>
      </w:r>
      <w:r w:rsidRPr="003369BB">
        <w:rPr>
          <w:rFonts w:cs="Courier New"/>
          <w:szCs w:val="20"/>
          <w:lang w:eastAsia="ru-RU"/>
        </w:rPr>
        <w:t>"</w:t>
      </w:r>
      <w:r>
        <w:rPr>
          <w:rFonts w:cs="Courier New"/>
          <w:szCs w:val="20"/>
          <w:lang w:eastAsia="ru-RU"/>
        </w:rPr>
        <w:t>&lt;revision&gt;</w:t>
      </w:r>
      <w:r w:rsidRPr="003369BB">
        <w:rPr>
          <w:rFonts w:cs="Courier New"/>
          <w:szCs w:val="20"/>
          <w:lang w:eastAsia="ru-RU"/>
        </w:rPr>
        <w:t>"</w:t>
      </w:r>
      <w:r w:rsidRPr="00AF29CD">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5D0EAB" w:rsidRDefault="0036701D" w:rsidP="0036701D">
      <w:pPr>
        <w:autoSpaceDE w:val="0"/>
        <w:autoSpaceDN w:val="0"/>
        <w:adjustRightInd w:val="0"/>
        <w:spacing w:after="0" w:line="240" w:lineRule="auto"/>
        <w:rPr>
          <w:rFonts w:cs="Courier New"/>
          <w:szCs w:val="20"/>
          <w:lang w:eastAsia="ru-RU"/>
        </w:rPr>
      </w:pPr>
      <w:r w:rsidRPr="00396F22">
        <w:rPr>
          <w:rFonts w:cs="Courier New"/>
          <w:b/>
          <w:szCs w:val="20"/>
          <w:lang w:eastAsia="ru-RU"/>
        </w:rPr>
        <w:t>Error EIP0105</w:t>
      </w:r>
      <w:r w:rsidRPr="00D921E6">
        <w:rPr>
          <w:rFonts w:cs="Courier New"/>
          <w:szCs w:val="20"/>
          <w:lang w:eastAsia="ru-RU"/>
        </w:rPr>
        <w:t>: file=`</w:t>
      </w:r>
      <w:r>
        <w:rPr>
          <w:rFonts w:cs="Courier New"/>
          <w:szCs w:val="20"/>
          <w:lang w:eastAsia="ru-RU"/>
        </w:rPr>
        <w:t>xxx.x</w:t>
      </w:r>
      <w:r w:rsidRPr="00D921E6">
        <w:rPr>
          <w:rFonts w:cs="Courier New"/>
          <w:szCs w:val="20"/>
          <w:lang w:eastAsia="ru-RU"/>
        </w:rPr>
        <w:t xml:space="preserve">prfdef` </w:t>
      </w:r>
      <w:r w:rsidR="005D0EAB" w:rsidRPr="005D0EAB">
        <w:rPr>
          <w:rFonts w:cs="Courier New"/>
          <w:szCs w:val="20"/>
          <w:lang w:eastAsia="ru-RU"/>
        </w:rPr>
        <w:t>. Uri or name attribute should be specify</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AF29C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&lt;interface profile name&gt;"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&lt;SaveRestoreGroups file=</w:t>
      </w:r>
      <w:r w:rsidRPr="002E5235">
        <w:rPr>
          <w:rFonts w:cs="Courier New"/>
          <w:i/>
          <w:szCs w:val="20"/>
          <w:lang w:eastAsia="ru-RU"/>
        </w:rPr>
        <w:t>"&lt;srgroups file name&gt;"</w:t>
      </w:r>
      <w:r>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396F22">
        <w:rPr>
          <w:rFonts w:cs="Courier New"/>
          <w:b/>
          <w:szCs w:val="20"/>
          <w:lang w:eastAsia="ru-RU"/>
        </w:rPr>
        <w:t>Error EIP0108</w:t>
      </w:r>
      <w:r w:rsidRPr="00C5005F">
        <w:rPr>
          <w:rFonts w:cs="Courier New"/>
          <w:szCs w:val="20"/>
          <w:lang w:eastAsia="ru-RU"/>
        </w:rPr>
        <w:t>: file=`</w:t>
      </w:r>
      <w:r>
        <w:rPr>
          <w:rFonts w:cs="Courier New"/>
          <w:szCs w:val="20"/>
          <w:lang w:eastAsia="ru-RU"/>
        </w:rPr>
        <w:t>&lt;profile definition file name.xprfdef&gt;</w:t>
      </w:r>
      <w:r w:rsidRPr="00C5005F">
        <w:rPr>
          <w:rFonts w:cs="Courier New"/>
          <w:szCs w:val="20"/>
          <w:lang w:eastAsia="ru-RU"/>
        </w:rPr>
        <w:t>`. SaveRestoreGroups file=</w:t>
      </w:r>
      <w:r w:rsidRPr="002E5235">
        <w:rPr>
          <w:rFonts w:cs="Courier New"/>
          <w:i/>
          <w:szCs w:val="20"/>
          <w:lang w:eastAsia="ru-RU"/>
        </w:rPr>
        <w:t>`&lt;srgroups file name&gt;`</w:t>
      </w:r>
      <w:r w:rsidRPr="00C5005F">
        <w:rPr>
          <w:rFonts w:cs="Courier New"/>
          <w:szCs w:val="20"/>
          <w:lang w:eastAsia="ru-RU"/>
        </w:rPr>
        <w:t xml:space="preserve"> - setpoint definition file </w:t>
      </w:r>
      <w:r w:rsidR="006E2630">
        <w:rPr>
          <w:rFonts w:cs="Courier New"/>
          <w:szCs w:val="20"/>
          <w:lang w:eastAsia="ru-RU"/>
        </w:rPr>
        <w:t>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AF29C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&lt;interface profile name&gt;" …&gt;</w:t>
      </w:r>
    </w:p>
    <w:p w:rsidR="0036701D" w:rsidRPr="00AF29C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F29CD">
        <w:rPr>
          <w:rFonts w:cs="Courier New"/>
          <w:szCs w:val="20"/>
          <w:lang w:eastAsia="ru-RU"/>
        </w:rPr>
        <w:t>&lt;Interfaces&gt;</w:t>
      </w:r>
    </w:p>
    <w:p w:rsidR="0036701D" w:rsidRDefault="0036701D" w:rsidP="0036701D">
      <w:pPr>
        <w:autoSpaceDE w:val="0"/>
        <w:autoSpaceDN w:val="0"/>
        <w:adjustRightInd w:val="0"/>
        <w:spacing w:after="0" w:line="240" w:lineRule="auto"/>
        <w:rPr>
          <w:rFonts w:cs="Courier New"/>
          <w:szCs w:val="20"/>
          <w:lang w:eastAsia="ru-RU"/>
        </w:rPr>
      </w:pPr>
      <w:r w:rsidRPr="00AF29CD">
        <w:rPr>
          <w:rFonts w:cs="Courier New"/>
          <w:szCs w:val="20"/>
          <w:lang w:eastAsia="ru-RU"/>
        </w:rPr>
        <w:t xml:space="preserve">    &lt;Interface uri="</w:t>
      </w:r>
      <w:r w:rsidRPr="005B24BB">
        <w:rPr>
          <w:rFonts w:cs="Courier New"/>
          <w:szCs w:val="20"/>
          <w:lang w:eastAsia="ru-RU"/>
        </w:rPr>
        <w:t>&lt;uri&gt;</w:t>
      </w:r>
      <w:r w:rsidRPr="00AF29CD">
        <w:rPr>
          <w:rFonts w:cs="Courier New"/>
          <w:szCs w:val="20"/>
          <w:lang w:eastAsia="ru-RU"/>
        </w:rPr>
        <w:t>" name="</w:t>
      </w:r>
      <w:r w:rsidRPr="005B24BB">
        <w:rPr>
          <w:rFonts w:cs="Courier New"/>
          <w:szCs w:val="20"/>
          <w:lang w:eastAsia="ru-RU"/>
        </w:rPr>
        <w:t>&lt;name</w:t>
      </w:r>
      <w:r>
        <w:rPr>
          <w:rFonts w:cs="Courier New"/>
          <w:szCs w:val="20"/>
          <w:lang w:eastAsia="ru-RU"/>
        </w:rPr>
        <w:t>1</w:t>
      </w:r>
      <w:r w:rsidRPr="005B24BB">
        <w:rPr>
          <w:rFonts w:cs="Courier New"/>
          <w:szCs w:val="20"/>
          <w:lang w:eastAsia="ru-RU"/>
        </w:rPr>
        <w:t>&gt;</w:t>
      </w:r>
      <w:r w:rsidRPr="00AF29CD">
        <w:rPr>
          <w:rFonts w:cs="Courier New"/>
          <w:szCs w:val="20"/>
          <w:lang w:eastAsia="ru-RU"/>
        </w:rPr>
        <w:t>" revision="01.0.0.0"/&gt;</w:t>
      </w:r>
    </w:p>
    <w:p w:rsidR="0036701D" w:rsidRDefault="0036701D" w:rsidP="0036701D">
      <w:pPr>
        <w:autoSpaceDE w:val="0"/>
        <w:autoSpaceDN w:val="0"/>
        <w:adjustRightInd w:val="0"/>
        <w:spacing w:after="0" w:line="240" w:lineRule="auto"/>
        <w:rPr>
          <w:rFonts w:cs="Courier New"/>
          <w:szCs w:val="20"/>
          <w:lang w:eastAsia="ru-RU"/>
        </w:rPr>
      </w:pPr>
      <w:r w:rsidRPr="00AF29CD">
        <w:rPr>
          <w:rFonts w:cs="Courier New"/>
          <w:szCs w:val="20"/>
          <w:lang w:eastAsia="ru-RU"/>
        </w:rPr>
        <w:t xml:space="preserve">    &lt;Interface uri=</w:t>
      </w:r>
      <w:r w:rsidRPr="002E5235">
        <w:rPr>
          <w:rFonts w:cs="Courier New"/>
          <w:i/>
          <w:szCs w:val="20"/>
          <w:lang w:eastAsia="ru-RU"/>
        </w:rPr>
        <w:t>"&lt;uri&gt;"</w:t>
      </w:r>
      <w:r w:rsidRPr="00AF29CD">
        <w:rPr>
          <w:rFonts w:cs="Courier New"/>
          <w:szCs w:val="20"/>
          <w:lang w:eastAsia="ru-RU"/>
        </w:rPr>
        <w:t xml:space="preserve"> name="</w:t>
      </w:r>
      <w:r w:rsidRPr="005B24BB">
        <w:rPr>
          <w:rFonts w:cs="Courier New"/>
          <w:szCs w:val="20"/>
          <w:lang w:eastAsia="ru-RU"/>
        </w:rPr>
        <w:t>&lt;name</w:t>
      </w:r>
      <w:r>
        <w:rPr>
          <w:rFonts w:cs="Courier New"/>
          <w:szCs w:val="20"/>
          <w:lang w:eastAsia="ru-RU"/>
        </w:rPr>
        <w:t>2</w:t>
      </w:r>
      <w:r w:rsidRPr="005B24BB">
        <w:rPr>
          <w:rFonts w:cs="Courier New"/>
          <w:szCs w:val="20"/>
          <w:lang w:eastAsia="ru-RU"/>
        </w:rPr>
        <w:t>&gt;</w:t>
      </w:r>
      <w:r w:rsidRPr="00AF29CD">
        <w:rPr>
          <w:rFonts w:cs="Courier New"/>
          <w:szCs w:val="20"/>
          <w:lang w:eastAsia="ru-RU"/>
        </w:rPr>
        <w:t>" revision="01.0.0.0"/&gt;</w:t>
      </w:r>
    </w:p>
    <w:p w:rsidR="00945BB7" w:rsidRPr="00AF29CD"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396F22">
        <w:rPr>
          <w:rFonts w:cs="Courier New"/>
          <w:b/>
          <w:szCs w:val="20"/>
          <w:lang w:eastAsia="ru-RU"/>
        </w:rPr>
        <w:t>Error EIP0109</w:t>
      </w:r>
      <w:r w:rsidRPr="001E45B5">
        <w:rPr>
          <w:rFonts w:cs="Courier New"/>
          <w:szCs w:val="20"/>
          <w:lang w:eastAsia="ru-RU"/>
        </w:rPr>
        <w:t>: file=</w:t>
      </w:r>
      <w:r w:rsidRPr="00C5005F">
        <w:rPr>
          <w:rFonts w:cs="Courier New"/>
          <w:szCs w:val="20"/>
          <w:lang w:eastAsia="ru-RU"/>
        </w:rPr>
        <w:t>`</w:t>
      </w:r>
      <w:r>
        <w:rPr>
          <w:rFonts w:cs="Courier New"/>
          <w:szCs w:val="20"/>
          <w:lang w:eastAsia="ru-RU"/>
        </w:rPr>
        <w:t>&lt;profile definition file name.xprfdef&gt;</w:t>
      </w:r>
      <w:r w:rsidRPr="00C5005F">
        <w:rPr>
          <w:rFonts w:cs="Courier New"/>
          <w:szCs w:val="20"/>
          <w:lang w:eastAsia="ru-RU"/>
        </w:rPr>
        <w:t>`</w:t>
      </w:r>
      <w:r w:rsidRPr="001E45B5">
        <w:rPr>
          <w:rFonts w:cs="Courier New"/>
          <w:szCs w:val="20"/>
          <w:lang w:eastAsia="ru-RU"/>
        </w:rPr>
        <w:t xml:space="preserve"> Interface uri=</w:t>
      </w:r>
      <w:r w:rsidRPr="002E5235">
        <w:rPr>
          <w:rFonts w:cs="Courier New"/>
          <w:i/>
          <w:szCs w:val="20"/>
          <w:lang w:eastAsia="ru-RU"/>
        </w:rPr>
        <w:t>`&lt;uri&gt;`</w:t>
      </w:r>
      <w:r w:rsidRPr="001E45B5">
        <w:rPr>
          <w:rFonts w:cs="Courier New"/>
          <w:szCs w:val="20"/>
          <w:lang w:eastAsia="ru-RU"/>
        </w:rPr>
        <w:t xml:space="preserve"> name=`</w:t>
      </w:r>
      <w:r w:rsidRPr="005B24BB">
        <w:rPr>
          <w:rFonts w:cs="Courier New"/>
          <w:szCs w:val="20"/>
          <w:lang w:eastAsia="ru-RU"/>
        </w:rPr>
        <w:t>&lt;name</w:t>
      </w:r>
      <w:r>
        <w:rPr>
          <w:rFonts w:cs="Courier New"/>
          <w:szCs w:val="20"/>
          <w:lang w:eastAsia="ru-RU"/>
        </w:rPr>
        <w:t>2</w:t>
      </w:r>
      <w:r w:rsidRPr="005B24BB">
        <w:rPr>
          <w:rFonts w:cs="Courier New"/>
          <w:szCs w:val="20"/>
          <w:lang w:eastAsia="ru-RU"/>
        </w:rPr>
        <w:t>&gt;</w:t>
      </w:r>
      <w:r w:rsidRPr="001E45B5">
        <w:rPr>
          <w:rFonts w:cs="Courier New"/>
          <w:szCs w:val="20"/>
          <w:lang w:eastAsia="ru-RU"/>
        </w:rPr>
        <w:t>` - Interface with the same uri already exists (Interface uri=`</w:t>
      </w:r>
      <w:r w:rsidRPr="005B24BB">
        <w:rPr>
          <w:rFonts w:cs="Courier New"/>
          <w:szCs w:val="20"/>
          <w:lang w:eastAsia="ru-RU"/>
        </w:rPr>
        <w:t>&lt;uri&gt;</w:t>
      </w:r>
      <w:r w:rsidRPr="001E45B5">
        <w:rPr>
          <w:rFonts w:cs="Courier New"/>
          <w:szCs w:val="20"/>
          <w:lang w:eastAsia="ru-RU"/>
        </w:rPr>
        <w:t>` name=`</w:t>
      </w:r>
      <w:r w:rsidRPr="005B24BB">
        <w:rPr>
          <w:rFonts w:cs="Courier New"/>
          <w:szCs w:val="20"/>
          <w:lang w:eastAsia="ru-RU"/>
        </w:rPr>
        <w:t>&lt;name</w:t>
      </w:r>
      <w:r>
        <w:rPr>
          <w:rFonts w:cs="Courier New"/>
          <w:szCs w:val="20"/>
          <w:lang w:eastAsia="ru-RU"/>
        </w:rPr>
        <w:t>1</w:t>
      </w:r>
      <w:r w:rsidRPr="005B24BB">
        <w:rPr>
          <w:rFonts w:cs="Courier New"/>
          <w:szCs w:val="20"/>
          <w:lang w:eastAsia="ru-RU"/>
        </w:rPr>
        <w:t>&gt;</w:t>
      </w:r>
      <w:r>
        <w:rPr>
          <w:rFonts w:cs="Courier New"/>
          <w:szCs w:val="20"/>
          <w:lang w:eastAsia="ru-RU"/>
        </w:rPr>
        <w:t>`)</w:t>
      </w:r>
    </w:p>
    <w:p w:rsidR="00DF1EFD" w:rsidRDefault="00DF1EF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7B6F29" w:rsidRPr="00AF29CD" w:rsidRDefault="007B6F29" w:rsidP="007B6F29">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&lt;interface profile name&gt;" …&gt;</w:t>
      </w:r>
    </w:p>
    <w:p w:rsidR="007B6F29" w:rsidRPr="00AF29CD" w:rsidRDefault="007B6F29" w:rsidP="007B6F29">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F29CD">
        <w:rPr>
          <w:rFonts w:cs="Courier New"/>
          <w:szCs w:val="20"/>
          <w:lang w:eastAsia="ru-RU"/>
        </w:rPr>
        <w:t>&lt;Interfaces&gt;</w:t>
      </w:r>
    </w:p>
    <w:p w:rsidR="007B6F29" w:rsidRDefault="007B6F29" w:rsidP="007B6F29">
      <w:pPr>
        <w:autoSpaceDE w:val="0"/>
        <w:autoSpaceDN w:val="0"/>
        <w:adjustRightInd w:val="0"/>
        <w:spacing w:after="0" w:line="240" w:lineRule="auto"/>
        <w:rPr>
          <w:rFonts w:cs="Courier New"/>
          <w:szCs w:val="20"/>
          <w:lang w:eastAsia="ru-RU"/>
        </w:rPr>
      </w:pPr>
      <w:r w:rsidRPr="00AF29CD">
        <w:rPr>
          <w:rFonts w:cs="Courier New"/>
          <w:szCs w:val="20"/>
          <w:lang w:eastAsia="ru-RU"/>
        </w:rPr>
        <w:lastRenderedPageBreak/>
        <w:t xml:space="preserve">    &lt;Interface uri="</w:t>
      </w:r>
      <w:r w:rsidRPr="00F34D05">
        <w:rPr>
          <w:rFonts w:cs="Courier New"/>
          <w:i/>
          <w:szCs w:val="20"/>
          <w:lang w:eastAsia="ru-RU"/>
        </w:rPr>
        <w:t>path</w:t>
      </w:r>
      <w:r>
        <w:rPr>
          <w:rFonts w:cs="Courier New"/>
          <w:szCs w:val="20"/>
          <w:lang w:eastAsia="ru-RU"/>
        </w:rPr>
        <w:t>\</w:t>
      </w:r>
      <w:r w:rsidR="00842F07">
        <w:rPr>
          <w:rFonts w:cs="Courier New"/>
          <w:szCs w:val="20"/>
          <w:lang w:eastAsia="ru-RU"/>
        </w:rPr>
        <w:t>88</w:t>
      </w:r>
      <w:r>
        <w:rPr>
          <w:rFonts w:cs="Courier New"/>
          <w:szCs w:val="20"/>
          <w:lang w:eastAsia="ru-RU"/>
        </w:rPr>
        <w:t>name</w:t>
      </w:r>
      <w:r w:rsidRPr="00AF29CD">
        <w:rPr>
          <w:rFonts w:cs="Courier New"/>
          <w:szCs w:val="20"/>
          <w:lang w:eastAsia="ru-RU"/>
        </w:rPr>
        <w:t xml:space="preserve">" </w:t>
      </w:r>
      <w:r>
        <w:rPr>
          <w:rFonts w:cs="Courier New"/>
          <w:szCs w:val="20"/>
          <w:lang w:eastAsia="ru-RU"/>
        </w:rPr>
        <w:t>…</w:t>
      </w:r>
      <w:r w:rsidRPr="00AF29CD">
        <w:rPr>
          <w:rFonts w:cs="Courier New"/>
          <w:szCs w:val="20"/>
          <w:lang w:eastAsia="ru-RU"/>
        </w:rPr>
        <w:t>/&gt;</w:t>
      </w:r>
    </w:p>
    <w:p w:rsidR="00945BB7" w:rsidRDefault="00945BB7" w:rsidP="007B6F29">
      <w:pPr>
        <w:autoSpaceDE w:val="0"/>
        <w:autoSpaceDN w:val="0"/>
        <w:adjustRightInd w:val="0"/>
        <w:spacing w:after="0" w:line="240" w:lineRule="auto"/>
        <w:rPr>
          <w:rFonts w:cs="Courier New"/>
          <w:szCs w:val="20"/>
          <w:lang w:eastAsia="ru-RU"/>
        </w:rPr>
      </w:pPr>
      <w:r>
        <w:rPr>
          <w:rFonts w:cs="Courier New"/>
          <w:szCs w:val="20"/>
          <w:lang w:eastAsia="ru-RU"/>
        </w:rPr>
        <w:t>…</w:t>
      </w:r>
    </w:p>
    <w:p w:rsidR="00842F07" w:rsidRDefault="007B6F29" w:rsidP="007B6F29">
      <w:pPr>
        <w:autoSpaceDE w:val="0"/>
        <w:autoSpaceDN w:val="0"/>
        <w:adjustRightInd w:val="0"/>
        <w:spacing w:after="0" w:line="240" w:lineRule="auto"/>
        <w:rPr>
          <w:rFonts w:cs="Courier New"/>
          <w:szCs w:val="20"/>
          <w:lang w:eastAsia="ru-RU"/>
        </w:rPr>
      </w:pPr>
      <w:r w:rsidRPr="00396F22">
        <w:rPr>
          <w:rFonts w:cs="Courier New"/>
          <w:b/>
          <w:szCs w:val="20"/>
          <w:lang w:eastAsia="ru-RU"/>
        </w:rPr>
        <w:t>Error EIP01</w:t>
      </w:r>
      <w:r>
        <w:rPr>
          <w:rFonts w:cs="Courier New"/>
          <w:b/>
          <w:szCs w:val="20"/>
          <w:lang w:eastAsia="ru-RU"/>
        </w:rPr>
        <w:t>12</w:t>
      </w:r>
      <w:r w:rsidRPr="00CA371D">
        <w:rPr>
          <w:rFonts w:cs="Courier New"/>
          <w:szCs w:val="20"/>
          <w:lang w:eastAsia="ru-RU"/>
        </w:rPr>
        <w:t>: file=`</w:t>
      </w:r>
      <w:r>
        <w:rPr>
          <w:rFonts w:cs="Courier New"/>
          <w:szCs w:val="20"/>
          <w:lang w:eastAsia="ru-RU"/>
        </w:rPr>
        <w:t>&lt;profile definition file name.xprfdef&gt;</w:t>
      </w:r>
      <w:r w:rsidRPr="00CA371D">
        <w:rPr>
          <w:rFonts w:cs="Courier New"/>
          <w:szCs w:val="20"/>
          <w:lang w:eastAsia="ru-RU"/>
        </w:rPr>
        <w:t>` Interface uri=`</w:t>
      </w:r>
      <w:r w:rsidRPr="00F34D05">
        <w:rPr>
          <w:rFonts w:cs="Courier New"/>
          <w:i/>
          <w:szCs w:val="20"/>
          <w:lang w:eastAsia="ru-RU"/>
        </w:rPr>
        <w:t>path</w:t>
      </w:r>
      <w:r>
        <w:rPr>
          <w:rFonts w:cs="Courier New"/>
          <w:szCs w:val="20"/>
          <w:lang w:eastAsia="ru-RU"/>
        </w:rPr>
        <w:t>\</w:t>
      </w:r>
      <w:r w:rsidR="00842F07">
        <w:rPr>
          <w:rFonts w:cs="Courier New"/>
          <w:szCs w:val="20"/>
          <w:lang w:eastAsia="ru-RU"/>
        </w:rPr>
        <w:t>88</w:t>
      </w:r>
      <w:r>
        <w:rPr>
          <w:rFonts w:cs="Courier New"/>
          <w:szCs w:val="20"/>
          <w:lang w:eastAsia="ru-RU"/>
        </w:rPr>
        <w:t>name</w:t>
      </w:r>
      <w:r w:rsidRPr="00CA371D">
        <w:rPr>
          <w:rFonts w:cs="Courier New"/>
          <w:szCs w:val="20"/>
          <w:lang w:eastAsia="ru-RU"/>
        </w:rPr>
        <w:t>`</w:t>
      </w:r>
      <w:r w:rsidR="00842F07" w:rsidRPr="00842F07">
        <w:rPr>
          <w:rFonts w:cs="Courier New"/>
          <w:szCs w:val="20"/>
          <w:lang w:eastAsia="ru-RU"/>
        </w:rPr>
        <w:t xml:space="preserve"> - the `name` attribute is missing. Could not deduce name from uri</w:t>
      </w:r>
    </w:p>
    <w:p w:rsidR="007B6F29" w:rsidRDefault="007B6F29"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asdf name="</w:t>
      </w:r>
      <w:r>
        <w:rPr>
          <w:rFonts w:cs="Courier New"/>
          <w:szCs w:val="20"/>
          <w:lang w:eastAsia="ru-RU"/>
        </w:rPr>
        <w:t>&lt;interface profile name&gt;"</w:t>
      </w:r>
    </w:p>
    <w:p w:rsidR="0036701D" w:rsidRDefault="0036701D" w:rsidP="0036701D">
      <w:pPr>
        <w:autoSpaceDE w:val="0"/>
        <w:autoSpaceDN w:val="0"/>
        <w:adjustRightInd w:val="0"/>
        <w:spacing w:after="0" w:line="240" w:lineRule="auto"/>
        <w:rPr>
          <w:rFonts w:cs="Courier New"/>
          <w:szCs w:val="20"/>
          <w:lang w:eastAsia="ru-RU"/>
        </w:rPr>
      </w:pPr>
      <w:r w:rsidRPr="0087574A">
        <w:rPr>
          <w:rFonts w:ascii="Lucida Console" w:hAnsi="Lucida Console" w:cs="Lucida Console"/>
          <w:color w:val="0000FF"/>
          <w:sz w:val="21"/>
          <w:szCs w:val="21"/>
          <w:lang w:eastAsia="ru-RU"/>
        </w:rPr>
        <w:t xml:space="preserve">  </w:t>
      </w:r>
      <w:r w:rsidRPr="00AF29CD">
        <w:rPr>
          <w:rFonts w:cs="Courier New"/>
          <w:szCs w:val="20"/>
          <w:lang w:eastAsia="ru-RU"/>
        </w:rPr>
        <w:t>&lt;Description&gt;interface profile&lt;Description&gt;</w:t>
      </w:r>
    </w:p>
    <w:p w:rsidR="00945BB7" w:rsidRPr="0087574A" w:rsidRDefault="00945BB7" w:rsidP="0036701D">
      <w:pPr>
        <w:autoSpaceDE w:val="0"/>
        <w:autoSpaceDN w:val="0"/>
        <w:adjustRightInd w:val="0"/>
        <w:spacing w:after="0" w:line="240" w:lineRule="auto"/>
        <w:rPr>
          <w:rFonts w:ascii="Lucida Console" w:hAnsi="Lucida Console" w:cs="Lucida Console"/>
          <w:color w:val="0000FF"/>
          <w:sz w:val="21"/>
          <w:szCs w:val="21"/>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396F22">
        <w:rPr>
          <w:rFonts w:cs="Courier New"/>
          <w:b/>
          <w:szCs w:val="20"/>
          <w:lang w:eastAsia="ru-RU"/>
        </w:rPr>
        <w:t>Error EIP0201</w:t>
      </w:r>
      <w:r w:rsidRPr="00D82242">
        <w:rPr>
          <w:rFonts w:cs="Courier New"/>
          <w:szCs w:val="20"/>
          <w:lang w:eastAsia="ru-RU"/>
        </w:rPr>
        <w:t>: file=`</w:t>
      </w:r>
      <w:r>
        <w:rPr>
          <w:rFonts w:cs="Courier New"/>
          <w:szCs w:val="20"/>
          <w:lang w:eastAsia="ru-RU"/>
        </w:rPr>
        <w:t>&lt;profile definition file name</w:t>
      </w:r>
      <w:r w:rsidRPr="00D82242">
        <w:rPr>
          <w:rFonts w:cs="Courier New"/>
          <w:szCs w:val="20"/>
          <w:lang w:eastAsia="ru-RU"/>
        </w:rPr>
        <w:t>.xprfdef</w:t>
      </w:r>
      <w:r>
        <w:rPr>
          <w:rFonts w:cs="Courier New"/>
          <w:szCs w:val="20"/>
          <w:lang w:eastAsia="ru-RU"/>
        </w:rPr>
        <w:t>&gt;</w:t>
      </w:r>
      <w:r w:rsidRPr="00D82242">
        <w:rPr>
          <w:rFonts w:cs="Courier New"/>
          <w:szCs w:val="20"/>
          <w:lang w:eastAsia="ru-RU"/>
        </w:rPr>
        <w:t>`. Syntax error in Line 12 Position 33: The element 'Description' cannot contain child element 'Description' because the parent elemen</w:t>
      </w:r>
      <w:r w:rsidR="00821D92">
        <w:rPr>
          <w:rFonts w:cs="Courier New"/>
          <w:szCs w:val="20"/>
          <w:lang w:eastAsia="ru-RU"/>
        </w:rPr>
        <w:t>t's content model is text only.</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 xml:space="preserve">&lt;interface profile name&gt;" </w:t>
      </w:r>
      <w:r w:rsidR="003A59DC">
        <w:rPr>
          <w:rFonts w:cs="Courier New"/>
          <w:szCs w:val="20"/>
          <w:lang w:eastAsia="ru-RU"/>
        </w:rPr>
        <w:t>revision</w:t>
      </w:r>
      <w:r>
        <w:rPr>
          <w:rFonts w:cs="Courier New"/>
          <w:szCs w:val="20"/>
          <w:lang w:eastAsia="ru-RU"/>
        </w:rPr>
        <w:t>=</w:t>
      </w:r>
      <w:r w:rsidRPr="003369BB">
        <w:rPr>
          <w:rFonts w:cs="Courier New"/>
          <w:szCs w:val="20"/>
          <w:lang w:eastAsia="ru-RU"/>
        </w:rPr>
        <w:t>"</w:t>
      </w:r>
      <w:r w:rsidRPr="00136FA1">
        <w:rPr>
          <w:rFonts w:cs="Courier New"/>
          <w:i/>
          <w:szCs w:val="20"/>
          <w:lang w:eastAsia="ru-RU"/>
        </w:rPr>
        <w:t>1. 99999999999</w:t>
      </w:r>
      <w:r w:rsidRPr="003369BB">
        <w:rPr>
          <w:rFonts w:cs="Courier New"/>
          <w:szCs w:val="20"/>
          <w:lang w:eastAsia="ru-RU"/>
        </w:rPr>
        <w:t>"</w:t>
      </w:r>
      <w:r>
        <w:rPr>
          <w:rFonts w:cs="Courier New"/>
          <w:szCs w:val="20"/>
          <w:lang w:eastAsia="ru-RU"/>
        </w:rPr>
        <w:t>…&gt;</w:t>
      </w:r>
    </w:p>
    <w:p w:rsidR="00945BB7" w:rsidRPr="00AF29CD"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121F71" w:rsidRDefault="0036701D" w:rsidP="0036701D">
      <w:pPr>
        <w:autoSpaceDE w:val="0"/>
        <w:autoSpaceDN w:val="0"/>
        <w:adjustRightInd w:val="0"/>
        <w:spacing w:after="0" w:line="240" w:lineRule="auto"/>
        <w:rPr>
          <w:rFonts w:cs="Courier New"/>
          <w:szCs w:val="20"/>
          <w:lang w:eastAsia="ru-RU"/>
        </w:rPr>
      </w:pPr>
      <w:r w:rsidRPr="00396F22">
        <w:rPr>
          <w:rFonts w:cs="Courier New"/>
          <w:b/>
          <w:szCs w:val="20"/>
          <w:lang w:eastAsia="ru-RU"/>
        </w:rPr>
        <w:t>Error EIP0301</w:t>
      </w:r>
      <w:r w:rsidRPr="00DA1411">
        <w:rPr>
          <w:rFonts w:cs="Courier New"/>
          <w:szCs w:val="20"/>
          <w:lang w:eastAsia="ru-RU"/>
        </w:rPr>
        <w:t>: InterfaceProfile name=`</w:t>
      </w:r>
      <w:r>
        <w:rPr>
          <w:rFonts w:cs="Courier New"/>
          <w:szCs w:val="20"/>
          <w:lang w:eastAsia="ru-RU"/>
        </w:rPr>
        <w:t>&lt;interface profile name&gt;</w:t>
      </w:r>
      <w:r w:rsidRPr="00DA1411">
        <w:rPr>
          <w:rFonts w:cs="Courier New"/>
          <w:szCs w:val="20"/>
          <w:lang w:eastAsia="ru-RU"/>
        </w:rPr>
        <w:t xml:space="preserve">` </w:t>
      </w:r>
      <w:r w:rsidR="003A59DC">
        <w:rPr>
          <w:rFonts w:cs="Courier New"/>
          <w:szCs w:val="20"/>
          <w:lang w:eastAsia="ru-RU"/>
        </w:rPr>
        <w:t>revision</w:t>
      </w:r>
      <w:r w:rsidRPr="00DA1411">
        <w:rPr>
          <w:rFonts w:cs="Courier New"/>
          <w:szCs w:val="20"/>
          <w:lang w:eastAsia="ru-RU"/>
        </w:rPr>
        <w:t>=`</w:t>
      </w:r>
      <w:r w:rsidRPr="00136FA1">
        <w:rPr>
          <w:rFonts w:cs="Courier New"/>
          <w:i/>
          <w:szCs w:val="20"/>
          <w:lang w:eastAsia="ru-RU"/>
        </w:rPr>
        <w:t>1. 99999999999</w:t>
      </w:r>
      <w:r w:rsidRPr="00DA1411">
        <w:rPr>
          <w:rFonts w:cs="Courier New"/>
          <w:szCs w:val="20"/>
          <w:lang w:eastAsia="ru-RU"/>
        </w:rPr>
        <w:t>` - Value was either too l</w:t>
      </w:r>
      <w:r w:rsidR="00821D92">
        <w:rPr>
          <w:rFonts w:cs="Courier New"/>
          <w:szCs w:val="20"/>
          <w:lang w:eastAsia="ru-RU"/>
        </w:rPr>
        <w:t>arge or too small for an Int32.</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121F71" w:rsidRDefault="0036701D" w:rsidP="0036701D">
      <w:pPr>
        <w:autoSpaceDE w:val="0"/>
        <w:autoSpaceDN w:val="0"/>
        <w:adjustRightInd w:val="0"/>
        <w:spacing w:after="0" w:line="240" w:lineRule="auto"/>
        <w:rPr>
          <w:rFonts w:cs="Courier New"/>
          <w:szCs w:val="20"/>
          <w:lang w:eastAsia="ru-RU"/>
        </w:rPr>
      </w:pPr>
    </w:p>
    <w:p w:rsidR="0036701D" w:rsidRPr="00DE50B8" w:rsidRDefault="0036701D" w:rsidP="0036701D"/>
    <w:p w:rsidR="0036701D" w:rsidRDefault="0036701D" w:rsidP="0036701D">
      <w:pPr>
        <w:pStyle w:val="Heading2"/>
      </w:pPr>
      <w:r>
        <w:t>Profile implementation parser errors</w:t>
      </w:r>
    </w:p>
    <w:p w:rsidR="00407242" w:rsidRDefault="00407242" w:rsidP="00407242">
      <w:pPr>
        <w:autoSpaceDE w:val="0"/>
        <w:autoSpaceDN w:val="0"/>
        <w:adjustRightInd w:val="0"/>
        <w:spacing w:after="0" w:line="240" w:lineRule="auto"/>
        <w:rPr>
          <w:rFonts w:cs="Courier New"/>
          <w:szCs w:val="20"/>
          <w:lang w:eastAsia="ru-RU"/>
        </w:rPr>
      </w:pPr>
    </w:p>
    <w:p w:rsidR="00407242" w:rsidRDefault="00407242" w:rsidP="00407242">
      <w:pPr>
        <w:autoSpaceDE w:val="0"/>
        <w:autoSpaceDN w:val="0"/>
        <w:adjustRightInd w:val="0"/>
        <w:spacing w:after="0" w:line="240" w:lineRule="auto"/>
        <w:rPr>
          <w:rFonts w:cs="Courier New"/>
          <w:szCs w:val="20"/>
          <w:lang w:eastAsia="ru-RU"/>
        </w:rPr>
      </w:pPr>
    </w:p>
    <w:p w:rsidR="00407242" w:rsidRDefault="00407242" w:rsidP="00407242">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407242" w:rsidRDefault="00407242" w:rsidP="00407242">
      <w:pPr>
        <w:autoSpaceDE w:val="0"/>
        <w:autoSpaceDN w:val="0"/>
        <w:adjustRightInd w:val="0"/>
        <w:spacing w:after="0" w:line="240" w:lineRule="auto"/>
        <w:rPr>
          <w:rFonts w:cs="Courier New"/>
          <w:szCs w:val="20"/>
          <w:lang w:eastAsia="ru-RU"/>
        </w:rPr>
      </w:pPr>
      <w:r>
        <w:rPr>
          <w:rFonts w:cs="Courier New"/>
          <w:szCs w:val="20"/>
          <w:lang w:eastAsia="ru-RU"/>
        </w:rPr>
        <w:t>&lt;Types&gt;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&lt;EnumerationType name="</w:t>
      </w:r>
      <w:r w:rsidR="00497763">
        <w:rPr>
          <w:rFonts w:cs="Courier New"/>
          <w:szCs w:val="20"/>
          <w:lang w:eastAsia="ru-RU"/>
        </w:rPr>
        <w:t>enumUT</w:t>
      </w:r>
      <w:r w:rsidRPr="00407242">
        <w:rPr>
          <w:rFonts w:cs="Courier New"/>
          <w:szCs w:val="20"/>
          <w:lang w:eastAsia="ru-RU"/>
        </w:rPr>
        <w:t>"&gt;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&lt;Item value="Case1"/&gt;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&lt;/EnumerationType&gt;</w:t>
      </w:r>
    </w:p>
    <w:p w:rsidR="00497763" w:rsidRPr="00407242" w:rsidRDefault="00497763" w:rsidP="00497763">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&lt;EnumerationType name="</w:t>
      </w:r>
      <w:r>
        <w:rPr>
          <w:rFonts w:cs="Courier New"/>
          <w:szCs w:val="20"/>
          <w:lang w:eastAsia="ru-RU"/>
        </w:rPr>
        <w:t>enum</w:t>
      </w:r>
      <w:r w:rsidRPr="00407242">
        <w:rPr>
          <w:rFonts w:cs="Courier New"/>
          <w:szCs w:val="20"/>
          <w:lang w:eastAsia="ru-RU"/>
        </w:rPr>
        <w:t>"&gt;</w:t>
      </w:r>
    </w:p>
    <w:p w:rsidR="00497763" w:rsidRPr="00407242" w:rsidRDefault="00497763" w:rsidP="00497763">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&lt;Item value="</w:t>
      </w:r>
      <w:r>
        <w:rPr>
          <w:rFonts w:cs="Courier New"/>
          <w:szCs w:val="20"/>
          <w:lang w:eastAsia="ru-RU"/>
        </w:rPr>
        <w:t>Direction</w:t>
      </w:r>
      <w:r w:rsidRPr="00407242">
        <w:rPr>
          <w:rFonts w:cs="Courier New"/>
          <w:szCs w:val="20"/>
          <w:lang w:eastAsia="ru-RU"/>
        </w:rPr>
        <w:t>1"/&gt;</w:t>
      </w:r>
    </w:p>
    <w:p w:rsidR="00497763" w:rsidRPr="00407242" w:rsidRDefault="00497763" w:rsidP="00497763">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&lt;/EnumerationType&gt;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&lt;UnionType name="</w:t>
      </w:r>
      <w:r w:rsidR="00497763">
        <w:rPr>
          <w:rFonts w:cs="Courier New"/>
          <w:szCs w:val="20"/>
          <w:lang w:eastAsia="ru-RU"/>
        </w:rPr>
        <w:t>UT</w:t>
      </w:r>
      <w:r w:rsidRPr="00407242">
        <w:rPr>
          <w:rFonts w:cs="Courier New"/>
          <w:szCs w:val="20"/>
          <w:lang w:eastAsia="ru-RU"/>
        </w:rPr>
        <w:t>" selector="</w:t>
      </w:r>
      <w:r w:rsidR="00497763">
        <w:rPr>
          <w:rFonts w:cs="Courier New"/>
          <w:szCs w:val="20"/>
          <w:lang w:eastAsia="ru-RU"/>
        </w:rPr>
        <w:t>enumUT</w:t>
      </w:r>
      <w:r w:rsidRPr="00407242">
        <w:rPr>
          <w:rFonts w:cs="Courier New"/>
          <w:szCs w:val="20"/>
          <w:lang w:eastAsia="ru-RU"/>
        </w:rPr>
        <w:t>"&gt;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&lt;Case selector="Case1" type="</w:t>
      </w:r>
      <w:r w:rsidR="00497763">
        <w:rPr>
          <w:rFonts w:cs="Courier New"/>
          <w:szCs w:val="20"/>
          <w:lang w:eastAsia="ru-RU"/>
        </w:rPr>
        <w:t>enum</w:t>
      </w:r>
      <w:r w:rsidRPr="00407242">
        <w:rPr>
          <w:rFonts w:cs="Courier New"/>
          <w:szCs w:val="20"/>
          <w:lang w:eastAsia="ru-RU"/>
        </w:rPr>
        <w:t>"/&gt;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&lt;/UnionType&gt;</w:t>
      </w:r>
    </w:p>
    <w:p w:rsidR="00407242" w:rsidRDefault="00407242" w:rsidP="00407242">
      <w:pPr>
        <w:autoSpaceDE w:val="0"/>
        <w:autoSpaceDN w:val="0"/>
        <w:adjustRightInd w:val="0"/>
        <w:spacing w:after="0" w:line="240" w:lineRule="auto"/>
        <w:rPr>
          <w:rFonts w:cs="Courier New"/>
          <w:szCs w:val="20"/>
          <w:lang w:eastAsia="ru-RU"/>
        </w:rPr>
      </w:pPr>
      <w:r>
        <w:rPr>
          <w:rFonts w:cs="Courier New"/>
          <w:szCs w:val="20"/>
          <w:lang w:eastAsia="ru-RU"/>
        </w:rPr>
        <w:t>…</w:t>
      </w:r>
    </w:p>
    <w:p w:rsidR="00407242" w:rsidRDefault="00407242" w:rsidP="00407242">
      <w:pPr>
        <w:autoSpaceDE w:val="0"/>
        <w:autoSpaceDN w:val="0"/>
        <w:adjustRightInd w:val="0"/>
        <w:spacing w:after="0" w:line="240" w:lineRule="auto"/>
        <w:rPr>
          <w:rFonts w:cs="Courier New"/>
          <w:szCs w:val="20"/>
          <w:lang w:eastAsia="ru-RU"/>
        </w:rPr>
      </w:pPr>
      <w:r w:rsidRPr="00D86DE8">
        <w:rPr>
          <w:rFonts w:cs="Courier New"/>
          <w:szCs w:val="20"/>
          <w:lang w:eastAsia="ru-RU"/>
        </w:rPr>
        <w:t>&lt;InterfaceTypeMappings name="</w:t>
      </w:r>
      <w:r>
        <w:rPr>
          <w:rFonts w:cs="Courier New"/>
          <w:szCs w:val="20"/>
          <w:lang w:eastAsia="ru-RU"/>
        </w:rPr>
        <w:t>&lt;interface&gt;</w:t>
      </w:r>
      <w:r w:rsidRPr="00D86DE8">
        <w:rPr>
          <w:rFonts w:cs="Courier New"/>
          <w:szCs w:val="20"/>
          <w:lang w:eastAsia="ru-RU"/>
        </w:rPr>
        <w:t xml:space="preserve">" </w:t>
      </w:r>
      <w:r>
        <w:rPr>
          <w:rFonts w:cs="Courier New"/>
          <w:szCs w:val="20"/>
          <w:lang w:eastAsia="ru-RU"/>
        </w:rPr>
        <w:t>…</w:t>
      </w:r>
      <w:r w:rsidRPr="00D86DE8">
        <w:rPr>
          <w:rFonts w:cs="Courier New"/>
          <w:szCs w:val="20"/>
          <w:lang w:eastAsia="ru-RU"/>
        </w:rPr>
        <w:t>&gt;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&lt;UnionMapping name="UM" appType="</w:t>
      </w:r>
      <w:r w:rsidR="00497763">
        <w:rPr>
          <w:rFonts w:cs="Courier New"/>
          <w:szCs w:val="20"/>
          <w:lang w:eastAsia="ru-RU"/>
        </w:rPr>
        <w:t>UT</w:t>
      </w:r>
      <w:r w:rsidRPr="00407242">
        <w:rPr>
          <w:rFonts w:cs="Courier New"/>
          <w:szCs w:val="20"/>
          <w:lang w:eastAsia="ru-RU"/>
        </w:rPr>
        <w:t>"&gt;</w:t>
      </w:r>
    </w:p>
    <w:p w:rsidR="00407242" w:rsidRPr="00407242" w:rsidRDefault="00407242" w:rsidP="00407242">
      <w:pPr>
        <w:autoSpaceDE w:val="0"/>
        <w:autoSpaceDN w:val="0"/>
        <w:adjustRightInd w:val="0"/>
        <w:spacing w:after="0" w:line="240" w:lineRule="auto"/>
        <w:rPr>
          <w:rFonts w:cs="Courier New"/>
          <w:szCs w:val="20"/>
          <w:lang w:eastAsia="ru-RU"/>
        </w:rPr>
      </w:pPr>
      <w:r w:rsidRPr="00407242">
        <w:rPr>
          <w:rFonts w:cs="Courier New"/>
          <w:szCs w:val="20"/>
          <w:lang w:eastAsia="ru-RU"/>
        </w:rPr>
        <w:t xml:space="preserve">      &lt;Case selector="Case1" </w:t>
      </w:r>
      <w:r w:rsidRPr="00407242">
        <w:rPr>
          <w:rFonts w:cs="Courier New"/>
          <w:i/>
          <w:szCs w:val="20"/>
          <w:lang w:eastAsia="ru-RU"/>
        </w:rPr>
        <w:t>typeMapping="uint"</w:t>
      </w:r>
      <w:r w:rsidRPr="00407242">
        <w:rPr>
          <w:rFonts w:cs="Courier New"/>
          <w:szCs w:val="20"/>
          <w:lang w:eastAsia="ru-RU"/>
        </w:rPr>
        <w:t>/&gt;</w:t>
      </w:r>
    </w:p>
    <w:p w:rsidR="00407242" w:rsidRPr="00407242" w:rsidRDefault="00945BB7" w:rsidP="00407242">
      <w:pPr>
        <w:autoSpaceDE w:val="0"/>
        <w:autoSpaceDN w:val="0"/>
        <w:adjustRightInd w:val="0"/>
        <w:spacing w:after="0" w:line="240" w:lineRule="auto"/>
        <w:rPr>
          <w:rFonts w:cs="Courier New"/>
          <w:szCs w:val="20"/>
          <w:lang w:eastAsia="ru-RU"/>
        </w:rPr>
      </w:pPr>
      <w:r>
        <w:rPr>
          <w:rFonts w:cs="Courier New"/>
          <w:szCs w:val="20"/>
          <w:lang w:eastAsia="ru-RU"/>
        </w:rPr>
        <w:t>…</w:t>
      </w:r>
    </w:p>
    <w:p w:rsidR="00497763" w:rsidRPr="00407242" w:rsidRDefault="00407242" w:rsidP="009B16AE">
      <w:pPr>
        <w:autoSpaceDE w:val="0"/>
        <w:autoSpaceDN w:val="0"/>
        <w:adjustRightInd w:val="0"/>
        <w:spacing w:after="0" w:line="240" w:lineRule="auto"/>
        <w:rPr>
          <w:rFonts w:cs="Courier New"/>
          <w:szCs w:val="20"/>
          <w:lang w:eastAsia="ru-RU"/>
        </w:rPr>
      </w:pPr>
      <w:r w:rsidRPr="00407242">
        <w:rPr>
          <w:rFonts w:cs="Courier New"/>
          <w:b/>
          <w:szCs w:val="20"/>
          <w:lang w:eastAsia="ru-RU"/>
        </w:rPr>
        <w:t>Error EIP0401</w:t>
      </w:r>
      <w:r w:rsidRPr="00407242">
        <w:rPr>
          <w:rFonts w:cs="Courier New"/>
          <w:szCs w:val="20"/>
          <w:lang w:eastAsia="ru-RU"/>
        </w:rPr>
        <w:t>: InterfaceTypeMappings=`</w:t>
      </w:r>
      <w:r w:rsidR="00AB3A9B">
        <w:rPr>
          <w:rFonts w:cs="Courier New"/>
          <w:szCs w:val="20"/>
          <w:lang w:eastAsia="ru-RU"/>
        </w:rPr>
        <w:t>i</w:t>
      </w:r>
      <w:r w:rsidRPr="00407242">
        <w:rPr>
          <w:rFonts w:cs="Courier New"/>
          <w:szCs w:val="20"/>
          <w:lang w:eastAsia="ru-RU"/>
        </w:rPr>
        <w:t>nterface` UnionMapping name=`UM` `appType`=`</w:t>
      </w:r>
      <w:r w:rsidR="00497763">
        <w:rPr>
          <w:rFonts w:cs="Courier New"/>
          <w:szCs w:val="20"/>
          <w:lang w:eastAsia="ru-RU"/>
        </w:rPr>
        <w:t>UT</w:t>
      </w:r>
      <w:r w:rsidRPr="00407242">
        <w:rPr>
          <w:rFonts w:cs="Courier New"/>
          <w:szCs w:val="20"/>
          <w:lang w:eastAsia="ru-RU"/>
        </w:rPr>
        <w:t xml:space="preserve">` Case selector=`Case1` </w:t>
      </w:r>
      <w:r w:rsidR="00E856C5">
        <w:rPr>
          <w:rFonts w:cs="Courier New"/>
          <w:szCs w:val="20"/>
          <w:lang w:eastAsia="ru-RU"/>
        </w:rPr>
        <w:t xml:space="preserve">- </w:t>
      </w:r>
      <w:r w:rsidRPr="00407242">
        <w:rPr>
          <w:rFonts w:cs="Courier New"/>
          <w:szCs w:val="20"/>
          <w:lang w:eastAsia="ru-RU"/>
        </w:rPr>
        <w:t>typeMapping=</w:t>
      </w:r>
      <w:r w:rsidRPr="00407242">
        <w:rPr>
          <w:rFonts w:cs="Courier New"/>
          <w:i/>
          <w:szCs w:val="20"/>
          <w:lang w:eastAsia="ru-RU"/>
        </w:rPr>
        <w:t>`</w:t>
      </w:r>
      <w:r w:rsidR="00497763">
        <w:rPr>
          <w:rFonts w:cs="Courier New"/>
          <w:i/>
          <w:szCs w:val="20"/>
          <w:lang w:eastAsia="ru-RU"/>
        </w:rPr>
        <w:t>interface.</w:t>
      </w:r>
      <w:r w:rsidRPr="00407242">
        <w:rPr>
          <w:rFonts w:cs="Courier New"/>
          <w:i/>
          <w:szCs w:val="20"/>
          <w:lang w:eastAsia="ru-RU"/>
        </w:rPr>
        <w:t>uint`</w:t>
      </w:r>
      <w:r w:rsidRPr="00407242">
        <w:rPr>
          <w:rFonts w:cs="Courier New"/>
          <w:szCs w:val="20"/>
          <w:lang w:eastAsia="ru-RU"/>
        </w:rPr>
        <w:t xml:space="preserve"> </w:t>
      </w:r>
      <w:r w:rsidR="00497763" w:rsidRPr="00497763">
        <w:rPr>
          <w:rFonts w:cs="Courier New"/>
          <w:szCs w:val="20"/>
          <w:lang w:eastAsia="ru-RU"/>
        </w:rPr>
        <w:t>is not a mapping of the type `</w:t>
      </w:r>
      <w:r w:rsidR="00497763">
        <w:rPr>
          <w:rFonts w:cs="Courier New"/>
          <w:szCs w:val="20"/>
          <w:lang w:eastAsia="ru-RU"/>
        </w:rPr>
        <w:t>i</w:t>
      </w:r>
      <w:r w:rsidR="00497763" w:rsidRPr="00497763">
        <w:rPr>
          <w:rFonts w:cs="Courier New"/>
          <w:szCs w:val="20"/>
          <w:lang w:eastAsia="ru-RU"/>
        </w:rPr>
        <w:t>nterface.</w:t>
      </w:r>
      <w:r w:rsidR="00497763">
        <w:rPr>
          <w:rFonts w:cs="Courier New"/>
          <w:szCs w:val="20"/>
          <w:lang w:eastAsia="ru-RU"/>
        </w:rPr>
        <w:t>enum`</w:t>
      </w:r>
    </w:p>
    <w:p w:rsidR="009B16AE" w:rsidRDefault="009B16AE" w:rsidP="009B16AE">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024D97" w:rsidRPr="0049498B" w:rsidRDefault="00024D97" w:rsidP="00024D97">
      <w:pPr>
        <w:autoSpaceDE w:val="0"/>
        <w:autoSpaceDN w:val="0"/>
        <w:adjustRightInd w:val="0"/>
        <w:spacing w:after="0" w:line="240" w:lineRule="auto"/>
        <w:rPr>
          <w:rFonts w:cs="Courier New"/>
          <w:szCs w:val="20"/>
          <w:lang w:eastAsia="ru-RU"/>
        </w:rPr>
      </w:pPr>
      <w:r>
        <w:rPr>
          <w:rFonts w:cs="Courier New"/>
          <w:szCs w:val="20"/>
          <w:lang w:eastAsia="ru-RU"/>
        </w:rPr>
        <w:t>&lt;Types&gt;</w:t>
      </w:r>
    </w:p>
    <w:p w:rsidR="00024D97" w:rsidRPr="00CC5C27" w:rsidRDefault="00024D97" w:rsidP="00024D97">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 name="</w:t>
      </w:r>
      <w:r w:rsidR="00E856C5">
        <w:rPr>
          <w:rFonts w:cs="Courier New"/>
          <w:szCs w:val="20"/>
          <w:lang w:eastAsia="ru-RU"/>
        </w:rPr>
        <w:t>ET</w:t>
      </w:r>
      <w:r w:rsidRPr="00CC5C27">
        <w:rPr>
          <w:rFonts w:cs="Courier New"/>
          <w:szCs w:val="20"/>
          <w:lang w:eastAsia="ru-RU"/>
        </w:rPr>
        <w:t>"&gt;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w:t>
      </w:r>
      <w:r>
        <w:rPr>
          <w:rFonts w:cs="Courier New"/>
          <w:szCs w:val="20"/>
          <w:lang w:eastAsia="ru-RU"/>
        </w:rPr>
        <w:t xml:space="preserve">  </w:t>
      </w:r>
      <w:r w:rsidRPr="00CC5C27">
        <w:rPr>
          <w:rFonts w:cs="Courier New"/>
          <w:szCs w:val="20"/>
          <w:lang w:eastAsia="ru-RU"/>
        </w:rPr>
        <w:t>&lt;Item value="Case1"/&gt;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&lt;Item value="Case2"/&gt;</w:t>
      </w:r>
    </w:p>
    <w:p w:rsidR="00024D97" w:rsidRPr="00CC5C27" w:rsidRDefault="00024D97" w:rsidP="00024D97">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 name="</w:t>
      </w:r>
      <w:r w:rsidR="00E856C5">
        <w:rPr>
          <w:rFonts w:cs="Courier New"/>
          <w:szCs w:val="20"/>
          <w:lang w:eastAsia="ru-RU"/>
        </w:rPr>
        <w:t>UT</w:t>
      </w:r>
      <w:r w:rsidRPr="00CC5C27">
        <w:rPr>
          <w:rFonts w:cs="Courier New"/>
          <w:szCs w:val="20"/>
          <w:lang w:eastAsia="ru-RU"/>
        </w:rPr>
        <w:t>" selector="</w:t>
      </w:r>
      <w:r w:rsidR="00E856C5">
        <w:rPr>
          <w:rFonts w:cs="Courier New"/>
          <w:szCs w:val="20"/>
          <w:lang w:eastAsia="ru-RU"/>
        </w:rPr>
        <w:t>ET</w:t>
      </w:r>
      <w:r w:rsidRPr="00CC5C27">
        <w:rPr>
          <w:rFonts w:cs="Courier New"/>
          <w:szCs w:val="20"/>
          <w:lang w:eastAsia="ru-RU"/>
        </w:rPr>
        <w:t>"&gt;</w:t>
      </w:r>
    </w:p>
    <w:p w:rsidR="00024D97" w:rsidRPr="00CC5C27" w:rsidRDefault="00024D97" w:rsidP="00024D97">
      <w:pPr>
        <w:autoSpaceDE w:val="0"/>
        <w:autoSpaceDN w:val="0"/>
        <w:adjustRightInd w:val="0"/>
        <w:spacing w:after="0" w:line="240" w:lineRule="auto"/>
        <w:rPr>
          <w:rFonts w:cs="Courier New"/>
          <w:szCs w:val="20"/>
          <w:lang w:eastAsia="ru-RU"/>
        </w:rPr>
      </w:pPr>
      <w:r>
        <w:rPr>
          <w:rFonts w:cs="Courier New"/>
          <w:szCs w:val="20"/>
          <w:lang w:eastAsia="ru-RU"/>
        </w:rPr>
        <w:lastRenderedPageBreak/>
        <w:t xml:space="preserve">  </w:t>
      </w:r>
      <w:r w:rsidRPr="00CC5C27">
        <w:rPr>
          <w:rFonts w:cs="Courier New"/>
          <w:szCs w:val="20"/>
          <w:lang w:eastAsia="ru-RU"/>
        </w:rPr>
        <w:t xml:space="preserve">  &lt;Case selector="Case1" type="uint"/&gt;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selector="Case2" type="int"/&gt;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&lt;/UnionType&gt;</w:t>
      </w:r>
    </w:p>
    <w:p w:rsidR="00024D97" w:rsidRDefault="00024D97" w:rsidP="00024D97">
      <w:pPr>
        <w:autoSpaceDE w:val="0"/>
        <w:autoSpaceDN w:val="0"/>
        <w:adjustRightInd w:val="0"/>
        <w:spacing w:after="0" w:line="240" w:lineRule="auto"/>
        <w:rPr>
          <w:rFonts w:cs="Courier New"/>
          <w:szCs w:val="20"/>
          <w:lang w:eastAsia="ru-RU"/>
        </w:rPr>
      </w:pPr>
      <w:r>
        <w:rPr>
          <w:rFonts w:cs="Courier New"/>
          <w:szCs w:val="20"/>
          <w:lang w:eastAsia="ru-RU"/>
        </w:rPr>
        <w:t>…</w:t>
      </w:r>
    </w:p>
    <w:p w:rsidR="00024D97" w:rsidRPr="00D86DE8" w:rsidRDefault="00024D97" w:rsidP="00024D97">
      <w:pPr>
        <w:autoSpaceDE w:val="0"/>
        <w:autoSpaceDN w:val="0"/>
        <w:adjustRightInd w:val="0"/>
        <w:spacing w:after="0" w:line="240" w:lineRule="auto"/>
        <w:rPr>
          <w:rFonts w:cs="Courier New"/>
          <w:szCs w:val="20"/>
          <w:lang w:eastAsia="ru-RU"/>
        </w:rPr>
      </w:pPr>
      <w:r w:rsidRPr="00D86DE8">
        <w:rPr>
          <w:rFonts w:cs="Courier New"/>
          <w:szCs w:val="20"/>
          <w:lang w:eastAsia="ru-RU"/>
        </w:rPr>
        <w:t>&lt;InterfaceTypeMappings name="</w:t>
      </w:r>
      <w:r>
        <w:rPr>
          <w:rFonts w:cs="Courier New"/>
          <w:szCs w:val="20"/>
          <w:lang w:eastAsia="ru-RU"/>
        </w:rPr>
        <w:t>&lt;interface&gt;</w:t>
      </w:r>
      <w:r w:rsidRPr="00D86DE8">
        <w:rPr>
          <w:rFonts w:cs="Courier New"/>
          <w:szCs w:val="20"/>
          <w:lang w:eastAsia="ru-RU"/>
        </w:rPr>
        <w:t xml:space="preserve">" </w:t>
      </w:r>
      <w:r>
        <w:rPr>
          <w:rFonts w:cs="Courier New"/>
          <w:szCs w:val="20"/>
          <w:lang w:eastAsia="ru-RU"/>
        </w:rPr>
        <w:t>…</w:t>
      </w:r>
      <w:r w:rsidRPr="00D86DE8">
        <w:rPr>
          <w:rFonts w:cs="Courier New"/>
          <w:szCs w:val="20"/>
          <w:lang w:eastAsia="ru-RU"/>
        </w:rPr>
        <w:t>&gt;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&lt;UnionMapping name="UM" appType="</w:t>
      </w:r>
      <w:r w:rsidR="00E856C5">
        <w:rPr>
          <w:rFonts w:cs="Courier New"/>
          <w:szCs w:val="20"/>
          <w:lang w:eastAsia="ru-RU"/>
        </w:rPr>
        <w:t>UT</w:t>
      </w:r>
      <w:r w:rsidRPr="00CC5C27">
        <w:rPr>
          <w:rFonts w:cs="Courier New"/>
          <w:szCs w:val="20"/>
          <w:lang w:eastAsia="ru-RU"/>
        </w:rPr>
        <w:t>"&gt;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w:t>
      </w:r>
      <w:r w:rsidRPr="00B84521">
        <w:rPr>
          <w:rFonts w:cs="Courier New"/>
          <w:szCs w:val="20"/>
          <w:lang w:eastAsia="ru-RU"/>
        </w:rPr>
        <w:t>selector="Case</w:t>
      </w:r>
      <w:r w:rsidR="00B84521" w:rsidRPr="00B84521">
        <w:rPr>
          <w:rFonts w:cs="Courier New"/>
          <w:szCs w:val="20"/>
          <w:lang w:eastAsia="ru-RU"/>
        </w:rPr>
        <w:t>1</w:t>
      </w:r>
      <w:r w:rsidRPr="00B84521">
        <w:rPr>
          <w:rFonts w:cs="Courier New"/>
          <w:szCs w:val="20"/>
          <w:lang w:eastAsia="ru-RU"/>
        </w:rPr>
        <w:t>"</w:t>
      </w:r>
      <w:r w:rsidRPr="00CC5C27">
        <w:rPr>
          <w:rFonts w:cs="Courier New"/>
          <w:szCs w:val="20"/>
          <w:lang w:eastAsia="ru-RU"/>
        </w:rPr>
        <w:t xml:space="preserve"> typeMapping="</w:t>
      </w:r>
      <w:r>
        <w:rPr>
          <w:rFonts w:cs="Courier New"/>
          <w:szCs w:val="20"/>
          <w:lang w:eastAsia="ru-RU"/>
        </w:rPr>
        <w:t>zzz</w:t>
      </w:r>
      <w:r w:rsidRPr="00CC5C27">
        <w:rPr>
          <w:rFonts w:cs="Courier New"/>
          <w:szCs w:val="20"/>
          <w:lang w:eastAsia="ru-RU"/>
        </w:rPr>
        <w:t>"/&gt;</w:t>
      </w:r>
    </w:p>
    <w:p w:rsidR="00024D97" w:rsidRPr="00CC5C27" w:rsidRDefault="00024D97" w:rsidP="00024D97">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selector="Case2" typeMapping="int"/&gt;</w:t>
      </w:r>
    </w:p>
    <w:p w:rsidR="00024D97" w:rsidRPr="00CC5C27" w:rsidRDefault="00945BB7" w:rsidP="00024D97">
      <w:pPr>
        <w:autoSpaceDE w:val="0"/>
        <w:autoSpaceDN w:val="0"/>
        <w:adjustRightInd w:val="0"/>
        <w:spacing w:after="0" w:line="240" w:lineRule="auto"/>
        <w:rPr>
          <w:rFonts w:cs="Courier New"/>
          <w:szCs w:val="20"/>
          <w:lang w:eastAsia="ru-RU"/>
        </w:rPr>
      </w:pPr>
      <w:r>
        <w:rPr>
          <w:rFonts w:cs="Courier New"/>
          <w:szCs w:val="20"/>
          <w:lang w:eastAsia="ru-RU"/>
        </w:rPr>
        <w:t>…</w:t>
      </w:r>
    </w:p>
    <w:p w:rsidR="00B84521" w:rsidRDefault="00B84521" w:rsidP="0036701D">
      <w:pPr>
        <w:autoSpaceDE w:val="0"/>
        <w:autoSpaceDN w:val="0"/>
        <w:adjustRightInd w:val="0"/>
        <w:spacing w:after="0" w:line="240" w:lineRule="auto"/>
        <w:rPr>
          <w:rFonts w:cs="Courier New"/>
          <w:szCs w:val="20"/>
          <w:lang w:eastAsia="ru-RU"/>
        </w:rPr>
      </w:pPr>
      <w:r w:rsidRPr="00B84521">
        <w:rPr>
          <w:rFonts w:cs="Courier New"/>
          <w:b/>
          <w:szCs w:val="20"/>
          <w:lang w:eastAsia="ru-RU"/>
        </w:rPr>
        <w:t>Error EIP0404</w:t>
      </w:r>
      <w:r w:rsidRPr="00B84521">
        <w:rPr>
          <w:rFonts w:cs="Courier New"/>
          <w:szCs w:val="20"/>
          <w:lang w:eastAsia="ru-RU"/>
        </w:rPr>
        <w:t>: InterfaceTypeMappings=`</w:t>
      </w:r>
      <w:r>
        <w:rPr>
          <w:rFonts w:cs="Courier New"/>
          <w:szCs w:val="20"/>
          <w:lang w:eastAsia="ru-RU"/>
        </w:rPr>
        <w:t>&lt;i</w:t>
      </w:r>
      <w:r w:rsidRPr="00B84521">
        <w:rPr>
          <w:rFonts w:cs="Courier New"/>
          <w:szCs w:val="20"/>
          <w:lang w:eastAsia="ru-RU"/>
        </w:rPr>
        <w:t>nterface</w:t>
      </w:r>
      <w:r>
        <w:rPr>
          <w:rFonts w:cs="Courier New"/>
          <w:szCs w:val="20"/>
          <w:lang w:eastAsia="ru-RU"/>
        </w:rPr>
        <w:t>&gt;</w:t>
      </w:r>
      <w:r w:rsidRPr="00B84521">
        <w:rPr>
          <w:rFonts w:cs="Courier New"/>
          <w:szCs w:val="20"/>
          <w:lang w:eastAsia="ru-RU"/>
        </w:rPr>
        <w:t>` UnionMapping name=`UM` `appType`=`</w:t>
      </w:r>
      <w:r w:rsidR="00E856C5">
        <w:rPr>
          <w:rFonts w:cs="Courier New"/>
          <w:szCs w:val="20"/>
          <w:lang w:eastAsia="ru-RU"/>
        </w:rPr>
        <w:t>UT</w:t>
      </w:r>
      <w:r w:rsidRPr="00B84521">
        <w:rPr>
          <w:rFonts w:cs="Courier New"/>
          <w:szCs w:val="20"/>
          <w:lang w:eastAsia="ru-RU"/>
        </w:rPr>
        <w:t>` Case selector=`Case1`- typeMapping</w:t>
      </w:r>
      <w:r w:rsidR="00E856C5">
        <w:rPr>
          <w:rFonts w:cs="Courier New"/>
          <w:szCs w:val="20"/>
          <w:lang w:eastAsia="ru-RU"/>
        </w:rPr>
        <w:t xml:space="preserve"> </w:t>
      </w:r>
      <w:r w:rsidRPr="00B84521">
        <w:rPr>
          <w:rFonts w:cs="Courier New"/>
          <w:szCs w:val="20"/>
          <w:lang w:eastAsia="ru-RU"/>
        </w:rPr>
        <w:t xml:space="preserve">`zzz` </w:t>
      </w:r>
      <w:r w:rsidR="00E856C5">
        <w:rPr>
          <w:rFonts w:cs="Courier New"/>
          <w:szCs w:val="20"/>
          <w:lang w:eastAsia="ru-RU"/>
        </w:rPr>
        <w:t>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0921CB" w:rsidRPr="0049498B" w:rsidRDefault="000921CB" w:rsidP="000921CB">
      <w:pPr>
        <w:autoSpaceDE w:val="0"/>
        <w:autoSpaceDN w:val="0"/>
        <w:adjustRightInd w:val="0"/>
        <w:spacing w:after="0" w:line="240" w:lineRule="auto"/>
        <w:rPr>
          <w:rFonts w:cs="Courier New"/>
          <w:szCs w:val="20"/>
          <w:lang w:eastAsia="ru-RU"/>
        </w:rPr>
      </w:pPr>
      <w:r>
        <w:rPr>
          <w:rFonts w:cs="Courier New"/>
          <w:szCs w:val="20"/>
          <w:lang w:eastAsia="ru-RU"/>
        </w:rPr>
        <w:t>&lt;Types&gt;</w:t>
      </w:r>
    </w:p>
    <w:p w:rsidR="000921CB" w:rsidRPr="00CC5C27" w:rsidRDefault="000921CB" w:rsidP="000921C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 name="</w:t>
      </w:r>
      <w:r w:rsidR="00E856C5">
        <w:rPr>
          <w:rFonts w:cs="Courier New"/>
          <w:szCs w:val="20"/>
          <w:lang w:eastAsia="ru-RU"/>
        </w:rPr>
        <w:t>ET</w:t>
      </w:r>
      <w:r w:rsidRPr="00CC5C27">
        <w:rPr>
          <w:rFonts w:cs="Courier New"/>
          <w:szCs w:val="20"/>
          <w:lang w:eastAsia="ru-RU"/>
        </w:rPr>
        <w:t>"&gt;</w:t>
      </w:r>
    </w:p>
    <w:p w:rsidR="000921CB" w:rsidRPr="00CC5C27" w:rsidRDefault="000921CB" w:rsidP="000921CB">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w:t>
      </w:r>
      <w:r>
        <w:rPr>
          <w:rFonts w:cs="Courier New"/>
          <w:szCs w:val="20"/>
          <w:lang w:eastAsia="ru-RU"/>
        </w:rPr>
        <w:t xml:space="preserve">  </w:t>
      </w:r>
      <w:r w:rsidRPr="00CC5C27">
        <w:rPr>
          <w:rFonts w:cs="Courier New"/>
          <w:szCs w:val="20"/>
          <w:lang w:eastAsia="ru-RU"/>
        </w:rPr>
        <w:t>&lt;Item value="Case1"/&gt;</w:t>
      </w:r>
    </w:p>
    <w:p w:rsidR="000921CB" w:rsidRPr="00CC5C27" w:rsidRDefault="000921CB" w:rsidP="000921C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&lt;/EnumerationType&gt;</w:t>
      </w:r>
    </w:p>
    <w:p w:rsidR="000921CB" w:rsidRPr="00CC5C27" w:rsidRDefault="000921CB" w:rsidP="000921CB">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 name="</w:t>
      </w:r>
      <w:r w:rsidR="00E856C5">
        <w:rPr>
          <w:rFonts w:cs="Courier New"/>
          <w:szCs w:val="20"/>
          <w:lang w:eastAsia="ru-RU"/>
        </w:rPr>
        <w:t>UT</w:t>
      </w:r>
      <w:r w:rsidRPr="00CC5C27">
        <w:rPr>
          <w:rFonts w:cs="Courier New"/>
          <w:szCs w:val="20"/>
          <w:lang w:eastAsia="ru-RU"/>
        </w:rPr>
        <w:t>" selector="</w:t>
      </w:r>
      <w:r w:rsidR="00E856C5">
        <w:rPr>
          <w:rFonts w:cs="Courier New"/>
          <w:szCs w:val="20"/>
          <w:lang w:eastAsia="ru-RU"/>
        </w:rPr>
        <w:t>ET</w:t>
      </w:r>
      <w:r w:rsidRPr="00CC5C27">
        <w:rPr>
          <w:rFonts w:cs="Courier New"/>
          <w:szCs w:val="20"/>
          <w:lang w:eastAsia="ru-RU"/>
        </w:rPr>
        <w:t>"&gt;</w:t>
      </w:r>
    </w:p>
    <w:p w:rsidR="000921CB" w:rsidRPr="00CC5C27" w:rsidRDefault="000921CB" w:rsidP="000921C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 xml:space="preserve">  &lt;Case selector="Case1" type="uint"/&gt;</w:t>
      </w:r>
    </w:p>
    <w:p w:rsidR="000921CB" w:rsidRPr="00CC5C27" w:rsidRDefault="000921CB" w:rsidP="000921CB">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&lt;/UnionType&gt;</w:t>
      </w:r>
    </w:p>
    <w:p w:rsidR="000921CB" w:rsidRDefault="000921CB" w:rsidP="000921CB">
      <w:pPr>
        <w:autoSpaceDE w:val="0"/>
        <w:autoSpaceDN w:val="0"/>
        <w:adjustRightInd w:val="0"/>
        <w:spacing w:after="0" w:line="240" w:lineRule="auto"/>
        <w:rPr>
          <w:rFonts w:cs="Courier New"/>
          <w:szCs w:val="20"/>
          <w:lang w:eastAsia="ru-RU"/>
        </w:rPr>
      </w:pPr>
      <w:r>
        <w:rPr>
          <w:rFonts w:cs="Courier New"/>
          <w:szCs w:val="20"/>
          <w:lang w:eastAsia="ru-RU"/>
        </w:rPr>
        <w:t>…</w:t>
      </w:r>
    </w:p>
    <w:p w:rsidR="000921CB" w:rsidRPr="00D86DE8" w:rsidRDefault="000921CB" w:rsidP="000921CB">
      <w:pPr>
        <w:autoSpaceDE w:val="0"/>
        <w:autoSpaceDN w:val="0"/>
        <w:adjustRightInd w:val="0"/>
        <w:spacing w:after="0" w:line="240" w:lineRule="auto"/>
        <w:rPr>
          <w:rFonts w:cs="Courier New"/>
          <w:szCs w:val="20"/>
          <w:lang w:eastAsia="ru-RU"/>
        </w:rPr>
      </w:pPr>
      <w:r w:rsidRPr="00D86DE8">
        <w:rPr>
          <w:rFonts w:cs="Courier New"/>
          <w:szCs w:val="20"/>
          <w:lang w:eastAsia="ru-RU"/>
        </w:rPr>
        <w:t>&lt;InterfaceTypeMappings name="</w:t>
      </w:r>
      <w:r>
        <w:rPr>
          <w:rFonts w:cs="Courier New"/>
          <w:szCs w:val="20"/>
          <w:lang w:eastAsia="ru-RU"/>
        </w:rPr>
        <w:t>&lt;interface&gt;</w:t>
      </w:r>
      <w:r w:rsidRPr="00D86DE8">
        <w:rPr>
          <w:rFonts w:cs="Courier New"/>
          <w:szCs w:val="20"/>
          <w:lang w:eastAsia="ru-RU"/>
        </w:rPr>
        <w:t xml:space="preserve">" </w:t>
      </w:r>
      <w:r>
        <w:rPr>
          <w:rFonts w:cs="Courier New"/>
          <w:szCs w:val="20"/>
          <w:lang w:eastAsia="ru-RU"/>
        </w:rPr>
        <w:t>…</w:t>
      </w:r>
      <w:r w:rsidRPr="00D86DE8">
        <w:rPr>
          <w:rFonts w:cs="Courier New"/>
          <w:szCs w:val="20"/>
          <w:lang w:eastAsia="ru-RU"/>
        </w:rPr>
        <w:t>&gt;</w:t>
      </w:r>
    </w:p>
    <w:p w:rsidR="000921CB" w:rsidRPr="00CC5C27" w:rsidRDefault="000921CB" w:rsidP="000921CB">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&lt;UnionMapping name="UM" appType="</w:t>
      </w:r>
      <w:r w:rsidR="00E856C5">
        <w:rPr>
          <w:rFonts w:cs="Courier New"/>
          <w:szCs w:val="20"/>
          <w:lang w:eastAsia="ru-RU"/>
        </w:rPr>
        <w:t>UT</w:t>
      </w:r>
      <w:r w:rsidRPr="00CC5C27">
        <w:rPr>
          <w:rFonts w:cs="Courier New"/>
          <w:szCs w:val="20"/>
          <w:lang w:eastAsia="ru-RU"/>
        </w:rPr>
        <w:t>"&gt;</w:t>
      </w:r>
    </w:p>
    <w:p w:rsidR="000921CB" w:rsidRPr="00CC5C27" w:rsidRDefault="000921CB" w:rsidP="000921CB">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w:t>
      </w:r>
      <w:r w:rsidRPr="00B84521">
        <w:rPr>
          <w:rFonts w:cs="Courier New"/>
          <w:szCs w:val="20"/>
          <w:lang w:eastAsia="ru-RU"/>
        </w:rPr>
        <w:t>selector="Case1"</w:t>
      </w:r>
      <w:r w:rsidRPr="00CC5C27">
        <w:rPr>
          <w:rFonts w:cs="Courier New"/>
          <w:szCs w:val="20"/>
          <w:lang w:eastAsia="ru-RU"/>
        </w:rPr>
        <w:t xml:space="preserve"> typeMapping="</w:t>
      </w:r>
      <w:r>
        <w:rPr>
          <w:rFonts w:cs="Courier New"/>
          <w:szCs w:val="20"/>
          <w:lang w:eastAsia="ru-RU"/>
        </w:rPr>
        <w:t>int</w:t>
      </w:r>
      <w:r w:rsidRPr="00CC5C27">
        <w:rPr>
          <w:rFonts w:cs="Courier New"/>
          <w:szCs w:val="20"/>
          <w:lang w:eastAsia="ru-RU"/>
        </w:rPr>
        <w:t>"/&gt;</w:t>
      </w:r>
    </w:p>
    <w:p w:rsidR="000921CB" w:rsidRPr="00CC5C27" w:rsidRDefault="00945BB7" w:rsidP="000921CB">
      <w:pPr>
        <w:autoSpaceDE w:val="0"/>
        <w:autoSpaceDN w:val="0"/>
        <w:adjustRightInd w:val="0"/>
        <w:spacing w:after="0" w:line="240" w:lineRule="auto"/>
        <w:rPr>
          <w:rFonts w:cs="Courier New"/>
          <w:szCs w:val="20"/>
          <w:lang w:eastAsia="ru-RU"/>
        </w:rPr>
      </w:pPr>
      <w:r>
        <w:rPr>
          <w:rFonts w:cs="Courier New"/>
          <w:szCs w:val="20"/>
          <w:lang w:eastAsia="ru-RU"/>
        </w:rPr>
        <w:t>…</w:t>
      </w:r>
    </w:p>
    <w:p w:rsidR="00EC5B73" w:rsidRDefault="000921CB" w:rsidP="00EC5B73">
      <w:pPr>
        <w:autoSpaceDE w:val="0"/>
        <w:autoSpaceDN w:val="0"/>
        <w:adjustRightInd w:val="0"/>
        <w:spacing w:after="0" w:line="240" w:lineRule="auto"/>
        <w:rPr>
          <w:rFonts w:cs="Courier New"/>
          <w:szCs w:val="20"/>
          <w:lang w:eastAsia="ru-RU"/>
        </w:rPr>
      </w:pPr>
      <w:r w:rsidRPr="00B84521">
        <w:rPr>
          <w:rFonts w:cs="Courier New"/>
          <w:b/>
          <w:szCs w:val="20"/>
          <w:lang w:eastAsia="ru-RU"/>
        </w:rPr>
        <w:t>Error EIP040</w:t>
      </w:r>
      <w:r>
        <w:rPr>
          <w:rFonts w:cs="Courier New"/>
          <w:b/>
          <w:szCs w:val="20"/>
          <w:lang w:eastAsia="ru-RU"/>
        </w:rPr>
        <w:t>5</w:t>
      </w:r>
      <w:r w:rsidRPr="00B84521">
        <w:rPr>
          <w:rFonts w:cs="Courier New"/>
          <w:szCs w:val="20"/>
          <w:lang w:eastAsia="ru-RU"/>
        </w:rPr>
        <w:t>: InterfaceTypeMappings=`</w:t>
      </w:r>
      <w:r>
        <w:rPr>
          <w:rFonts w:cs="Courier New"/>
          <w:szCs w:val="20"/>
          <w:lang w:eastAsia="ru-RU"/>
        </w:rPr>
        <w:t>&lt;i</w:t>
      </w:r>
      <w:r w:rsidRPr="00B84521">
        <w:rPr>
          <w:rFonts w:cs="Courier New"/>
          <w:szCs w:val="20"/>
          <w:lang w:eastAsia="ru-RU"/>
        </w:rPr>
        <w:t>nterface</w:t>
      </w:r>
      <w:r>
        <w:rPr>
          <w:rFonts w:cs="Courier New"/>
          <w:szCs w:val="20"/>
          <w:lang w:eastAsia="ru-RU"/>
        </w:rPr>
        <w:t>&gt;</w:t>
      </w:r>
      <w:r w:rsidRPr="00B84521">
        <w:rPr>
          <w:rFonts w:cs="Courier New"/>
          <w:szCs w:val="20"/>
          <w:lang w:eastAsia="ru-RU"/>
        </w:rPr>
        <w:t xml:space="preserve">` </w:t>
      </w:r>
      <w:r w:rsidR="00EC5B73" w:rsidRPr="00EC5B73">
        <w:rPr>
          <w:rFonts w:cs="Courier New"/>
          <w:szCs w:val="20"/>
          <w:lang w:eastAsia="ru-RU"/>
        </w:rPr>
        <w:t xml:space="preserve">UnionMapping name=`UM` selector=`Case1` typeMapping=`int` corresponding UnionType name=`SpUn1Un` selector=`Case1` - </w:t>
      </w:r>
      <w:r w:rsidR="00F40D3A">
        <w:rPr>
          <w:rFonts w:cs="Courier New"/>
          <w:szCs w:val="20"/>
          <w:lang w:eastAsia="ru-RU"/>
        </w:rPr>
        <w:t xml:space="preserve">typeMapping </w:t>
      </w:r>
      <w:r w:rsidR="00EC5B73" w:rsidRPr="00EC5B73">
        <w:rPr>
          <w:rFonts w:cs="Courier New"/>
          <w:szCs w:val="20"/>
          <w:lang w:eastAsia="ru-RU"/>
        </w:rPr>
        <w:t xml:space="preserve">`Interface.int` </w:t>
      </w:r>
      <w:r w:rsidR="00F40D3A">
        <w:rPr>
          <w:rFonts w:cs="Courier New"/>
          <w:szCs w:val="20"/>
          <w:lang w:eastAsia="ru-RU"/>
        </w:rPr>
        <w:t>is not a mapping of the type</w:t>
      </w:r>
      <w:r w:rsidR="00EC5B73" w:rsidRPr="00EC5B73">
        <w:rPr>
          <w:rFonts w:cs="Courier New"/>
          <w:szCs w:val="20"/>
          <w:lang w:eastAsia="ru-RU"/>
        </w:rPr>
        <w:t xml:space="preserve"> `Interface9SPT.uint`</w:t>
      </w:r>
    </w:p>
    <w:p w:rsidR="00DF1EFD" w:rsidRDefault="00DF1EFD" w:rsidP="00DF1EF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743895" w:rsidRPr="00AB3A9B" w:rsidRDefault="00743895" w:rsidP="00743895">
      <w:pPr>
        <w:autoSpaceDE w:val="0"/>
        <w:autoSpaceDN w:val="0"/>
        <w:adjustRightInd w:val="0"/>
        <w:spacing w:after="0" w:line="240" w:lineRule="auto"/>
        <w:rPr>
          <w:rFonts w:cs="Courier New"/>
          <w:szCs w:val="20"/>
          <w:lang w:eastAsia="ru-RU"/>
        </w:rPr>
      </w:pPr>
      <w:r>
        <w:rPr>
          <w:rFonts w:cs="Courier New"/>
          <w:szCs w:val="20"/>
          <w:lang w:eastAsia="ru-RU"/>
        </w:rPr>
        <w:t>&lt;Types&gt;</w:t>
      </w:r>
    </w:p>
    <w:p w:rsidR="00743895" w:rsidRPr="00AB3A9B" w:rsidRDefault="00743895" w:rsidP="0074389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 name="</w:t>
      </w:r>
      <w:r>
        <w:rPr>
          <w:rFonts w:cs="Courier New"/>
          <w:szCs w:val="20"/>
          <w:lang w:eastAsia="ru-RU"/>
        </w:rPr>
        <w:t>ET</w:t>
      </w:r>
      <w:r w:rsidRPr="00CC5C27">
        <w:rPr>
          <w:rFonts w:cs="Courier New"/>
          <w:szCs w:val="20"/>
          <w:lang w:eastAsia="ru-RU"/>
        </w:rPr>
        <w:t>"&gt;</w:t>
      </w:r>
    </w:p>
    <w:p w:rsidR="00743895" w:rsidRPr="00AB3A9B"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w:t>
      </w:r>
      <w:r>
        <w:rPr>
          <w:rFonts w:cs="Courier New"/>
          <w:szCs w:val="20"/>
          <w:lang w:eastAsia="ru-RU"/>
        </w:rPr>
        <w:t xml:space="preserve">  </w:t>
      </w:r>
      <w:r w:rsidRPr="00CC5C27">
        <w:rPr>
          <w:rFonts w:cs="Courier New"/>
          <w:szCs w:val="20"/>
          <w:lang w:eastAsia="ru-RU"/>
        </w:rPr>
        <w:t>&lt;Item value="Case1"/&gt;</w:t>
      </w:r>
    </w:p>
    <w:p w:rsidR="00743895" w:rsidRPr="00CC5C27"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&lt;Item value="Case2"/&gt;</w:t>
      </w:r>
    </w:p>
    <w:p w:rsidR="00743895" w:rsidRPr="00CC5C27" w:rsidRDefault="00743895" w:rsidP="0074389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&lt;/EnumerationType&gt;</w:t>
      </w:r>
    </w:p>
    <w:p w:rsidR="00743895" w:rsidRPr="00CC5C27"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 name="</w:t>
      </w:r>
      <w:r>
        <w:rPr>
          <w:rFonts w:cs="Courier New"/>
          <w:szCs w:val="20"/>
          <w:lang w:eastAsia="ru-RU"/>
        </w:rPr>
        <w:t>UT</w:t>
      </w:r>
      <w:r w:rsidRPr="00CC5C27">
        <w:rPr>
          <w:rFonts w:cs="Courier New"/>
          <w:szCs w:val="20"/>
          <w:lang w:eastAsia="ru-RU"/>
        </w:rPr>
        <w:t>" selector="</w:t>
      </w:r>
      <w:r>
        <w:rPr>
          <w:rFonts w:cs="Courier New"/>
          <w:szCs w:val="20"/>
          <w:lang w:eastAsia="ru-RU"/>
        </w:rPr>
        <w:t>ET</w:t>
      </w:r>
      <w:r w:rsidRPr="00CC5C27">
        <w:rPr>
          <w:rFonts w:cs="Courier New"/>
          <w:szCs w:val="20"/>
          <w:lang w:eastAsia="ru-RU"/>
        </w:rPr>
        <w:t>"&gt;</w:t>
      </w:r>
    </w:p>
    <w:p w:rsidR="00743895" w:rsidRPr="00CC5C27" w:rsidRDefault="00743895" w:rsidP="0074389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 xml:space="preserve">  &lt;Case selector="Case1" type="uint"/&gt;</w:t>
      </w:r>
    </w:p>
    <w:p w:rsidR="00743895" w:rsidRPr="00CC5C27"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selector="Case2" type="int"/&gt;</w:t>
      </w:r>
    </w:p>
    <w:p w:rsidR="00743895" w:rsidRPr="00CC5C27"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&lt;/UnionType&gt;</w:t>
      </w:r>
    </w:p>
    <w:p w:rsidR="00743895" w:rsidRDefault="00743895" w:rsidP="00743895">
      <w:pPr>
        <w:autoSpaceDE w:val="0"/>
        <w:autoSpaceDN w:val="0"/>
        <w:adjustRightInd w:val="0"/>
        <w:spacing w:after="0" w:line="240" w:lineRule="auto"/>
        <w:rPr>
          <w:rFonts w:cs="Courier New"/>
          <w:szCs w:val="20"/>
          <w:lang w:eastAsia="ru-RU"/>
        </w:rPr>
      </w:pPr>
      <w:r>
        <w:rPr>
          <w:rFonts w:cs="Courier New"/>
          <w:szCs w:val="20"/>
          <w:lang w:eastAsia="ru-RU"/>
        </w:rPr>
        <w:t>…</w:t>
      </w:r>
    </w:p>
    <w:p w:rsidR="00743895" w:rsidRPr="00D86DE8" w:rsidRDefault="00743895" w:rsidP="00743895">
      <w:pPr>
        <w:autoSpaceDE w:val="0"/>
        <w:autoSpaceDN w:val="0"/>
        <w:adjustRightInd w:val="0"/>
        <w:spacing w:after="0" w:line="240" w:lineRule="auto"/>
        <w:rPr>
          <w:rFonts w:cs="Courier New"/>
          <w:szCs w:val="20"/>
          <w:lang w:eastAsia="ru-RU"/>
        </w:rPr>
      </w:pPr>
      <w:r w:rsidRPr="00D86DE8">
        <w:rPr>
          <w:rFonts w:cs="Courier New"/>
          <w:szCs w:val="20"/>
          <w:lang w:eastAsia="ru-RU"/>
        </w:rPr>
        <w:t>&lt;InterfaceTypeMappings name="</w:t>
      </w:r>
      <w:r>
        <w:rPr>
          <w:rFonts w:cs="Courier New"/>
          <w:szCs w:val="20"/>
          <w:lang w:eastAsia="ru-RU"/>
        </w:rPr>
        <w:t>&lt;interface&gt;</w:t>
      </w:r>
      <w:r w:rsidRPr="00D86DE8">
        <w:rPr>
          <w:rFonts w:cs="Courier New"/>
          <w:szCs w:val="20"/>
          <w:lang w:eastAsia="ru-RU"/>
        </w:rPr>
        <w:t xml:space="preserve">" </w:t>
      </w:r>
      <w:r>
        <w:rPr>
          <w:rFonts w:cs="Courier New"/>
          <w:szCs w:val="20"/>
          <w:lang w:eastAsia="ru-RU"/>
        </w:rPr>
        <w:t>…</w:t>
      </w:r>
      <w:r w:rsidRPr="00D86DE8">
        <w:rPr>
          <w:rFonts w:cs="Courier New"/>
          <w:szCs w:val="20"/>
          <w:lang w:eastAsia="ru-RU"/>
        </w:rPr>
        <w:t>&gt;</w:t>
      </w:r>
    </w:p>
    <w:p w:rsidR="00743895" w:rsidRPr="00CC5C27"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&lt;UnionMapping name="UM" appType="</w:t>
      </w:r>
      <w:r w:rsidR="00E856C5">
        <w:rPr>
          <w:rFonts w:cs="Courier New"/>
          <w:szCs w:val="20"/>
          <w:lang w:eastAsia="ru-RU"/>
        </w:rPr>
        <w:t>UT</w:t>
      </w:r>
      <w:r w:rsidRPr="00CC5C27">
        <w:rPr>
          <w:rFonts w:cs="Courier New"/>
          <w:szCs w:val="20"/>
          <w:lang w:eastAsia="ru-RU"/>
        </w:rPr>
        <w:t>"&gt;</w:t>
      </w:r>
    </w:p>
    <w:p w:rsidR="00743895" w:rsidRPr="00CC5C27"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w:t>
      </w:r>
      <w:r w:rsidRPr="002B418B">
        <w:rPr>
          <w:rFonts w:cs="Courier New"/>
          <w:i/>
          <w:szCs w:val="20"/>
          <w:lang w:eastAsia="ru-RU"/>
        </w:rPr>
        <w:t>selector="</w:t>
      </w:r>
      <w:r>
        <w:rPr>
          <w:rFonts w:cs="Courier New"/>
          <w:i/>
          <w:szCs w:val="20"/>
          <w:lang w:eastAsia="ru-RU"/>
        </w:rPr>
        <w:t>Case</w:t>
      </w:r>
      <w:r w:rsidRPr="002B418B">
        <w:rPr>
          <w:rFonts w:cs="Courier New"/>
          <w:i/>
          <w:szCs w:val="20"/>
          <w:lang w:eastAsia="ru-RU"/>
        </w:rPr>
        <w:t>"</w:t>
      </w:r>
      <w:r w:rsidRPr="00CC5C27">
        <w:rPr>
          <w:rFonts w:cs="Courier New"/>
          <w:szCs w:val="20"/>
          <w:lang w:eastAsia="ru-RU"/>
        </w:rPr>
        <w:t xml:space="preserve"> typeMapping="uint"/&gt;</w:t>
      </w:r>
    </w:p>
    <w:p w:rsidR="00743895" w:rsidRPr="00CC5C27" w:rsidRDefault="00743895" w:rsidP="00743895">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selector="Case2" typeMapping="int"/&gt;</w:t>
      </w:r>
    </w:p>
    <w:p w:rsidR="00743895" w:rsidRPr="00CC5C27" w:rsidRDefault="00945BB7" w:rsidP="00743895">
      <w:pPr>
        <w:autoSpaceDE w:val="0"/>
        <w:autoSpaceDN w:val="0"/>
        <w:adjustRightInd w:val="0"/>
        <w:spacing w:after="0" w:line="240" w:lineRule="auto"/>
        <w:rPr>
          <w:rFonts w:cs="Courier New"/>
          <w:szCs w:val="20"/>
          <w:lang w:eastAsia="ru-RU"/>
        </w:rPr>
      </w:pPr>
      <w:r>
        <w:rPr>
          <w:rFonts w:cs="Courier New"/>
          <w:szCs w:val="20"/>
          <w:lang w:eastAsia="ru-RU"/>
        </w:rPr>
        <w:t>…</w:t>
      </w:r>
    </w:p>
    <w:p w:rsidR="00743895" w:rsidRPr="00C35375" w:rsidRDefault="00743895" w:rsidP="00743895">
      <w:pPr>
        <w:autoSpaceDE w:val="0"/>
        <w:autoSpaceDN w:val="0"/>
        <w:adjustRightInd w:val="0"/>
        <w:spacing w:after="0" w:line="240" w:lineRule="auto"/>
        <w:rPr>
          <w:rFonts w:cs="Courier New"/>
          <w:szCs w:val="20"/>
          <w:lang w:eastAsia="ru-RU"/>
        </w:rPr>
      </w:pPr>
      <w:r w:rsidRPr="00374236">
        <w:rPr>
          <w:rFonts w:cs="Courier New"/>
          <w:b/>
          <w:szCs w:val="20"/>
          <w:lang w:eastAsia="ru-RU"/>
        </w:rPr>
        <w:t>Error EIP040</w:t>
      </w:r>
      <w:r>
        <w:rPr>
          <w:rFonts w:cs="Courier New"/>
          <w:b/>
          <w:szCs w:val="20"/>
          <w:lang w:eastAsia="ru-RU"/>
        </w:rPr>
        <w:t>6</w:t>
      </w:r>
      <w:r w:rsidRPr="00374236">
        <w:rPr>
          <w:rFonts w:cs="Courier New"/>
          <w:szCs w:val="20"/>
          <w:lang w:eastAsia="ru-RU"/>
        </w:rPr>
        <w:t>:</w:t>
      </w:r>
      <w:r w:rsidRPr="00743895">
        <w:rPr>
          <w:rFonts w:cs="Courier New"/>
          <w:szCs w:val="20"/>
          <w:lang w:eastAsia="ru-RU"/>
        </w:rPr>
        <w:t xml:space="preserve"> InterfaceTypeMappings=`</w:t>
      </w:r>
      <w:r w:rsidR="00E856C5">
        <w:rPr>
          <w:rFonts w:cs="Courier New"/>
          <w:szCs w:val="20"/>
          <w:lang w:eastAsia="ru-RU"/>
        </w:rPr>
        <w:t>i</w:t>
      </w:r>
      <w:r w:rsidRPr="00743895">
        <w:rPr>
          <w:rFonts w:cs="Courier New"/>
          <w:szCs w:val="20"/>
          <w:lang w:eastAsia="ru-RU"/>
        </w:rPr>
        <w:t>nterface` UnionMapping name=`UM` `appType`=`</w:t>
      </w:r>
      <w:r w:rsidR="00E856C5">
        <w:rPr>
          <w:rFonts w:cs="Courier New"/>
          <w:szCs w:val="20"/>
          <w:lang w:eastAsia="ru-RU"/>
        </w:rPr>
        <w:t>UT</w:t>
      </w:r>
      <w:r w:rsidRPr="00743895">
        <w:rPr>
          <w:rFonts w:cs="Courier New"/>
          <w:szCs w:val="20"/>
          <w:lang w:eastAsia="ru-RU"/>
        </w:rPr>
        <w:t xml:space="preserve">` - case selector attribute `Case` </w:t>
      </w:r>
      <w:r>
        <w:rPr>
          <w:rFonts w:cs="Courier New"/>
          <w:szCs w:val="20"/>
          <w:lang w:eastAsia="ru-RU"/>
        </w:rPr>
        <w:t>is not a member of selector type `</w:t>
      </w:r>
      <w:r w:rsidR="00E856C5">
        <w:rPr>
          <w:rFonts w:cs="Courier New"/>
          <w:szCs w:val="20"/>
          <w:lang w:eastAsia="ru-RU"/>
        </w:rPr>
        <w:t>ET</w:t>
      </w:r>
      <w:r>
        <w:rPr>
          <w:rFonts w:cs="Courier New"/>
          <w:szCs w:val="20"/>
          <w:lang w:eastAsia="ru-RU"/>
        </w:rPr>
        <w:t>`</w:t>
      </w:r>
    </w:p>
    <w:p w:rsidR="00743895" w:rsidRDefault="00743895" w:rsidP="00743895">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EE6504" w:rsidRDefault="00EE6504" w:rsidP="00EE6504">
      <w:pPr>
        <w:autoSpaceDE w:val="0"/>
        <w:autoSpaceDN w:val="0"/>
        <w:adjustRightInd w:val="0"/>
        <w:spacing w:after="0" w:line="240" w:lineRule="auto"/>
        <w:rPr>
          <w:rFonts w:cs="Courier New"/>
          <w:szCs w:val="20"/>
          <w:lang w:eastAsia="ru-RU"/>
        </w:rPr>
      </w:pPr>
      <w:r>
        <w:rPr>
          <w:rFonts w:cs="Courier New"/>
          <w:szCs w:val="20"/>
          <w:lang w:eastAsia="ru-RU"/>
        </w:rPr>
        <w:t>&lt;Types&gt;</w:t>
      </w:r>
    </w:p>
    <w:p w:rsidR="00EE6504" w:rsidRPr="00CC5C27" w:rsidRDefault="00EE6504" w:rsidP="00EE6504">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 name="</w:t>
      </w:r>
      <w:r w:rsidR="001F1119">
        <w:rPr>
          <w:rFonts w:cs="Courier New"/>
          <w:szCs w:val="20"/>
          <w:lang w:eastAsia="ru-RU"/>
        </w:rPr>
        <w:t>ET</w:t>
      </w:r>
      <w:r w:rsidRPr="00CC5C27">
        <w:rPr>
          <w:rFonts w:cs="Courier New"/>
          <w:szCs w:val="20"/>
          <w:lang w:eastAsia="ru-RU"/>
        </w:rPr>
        <w:t>"&gt;</w:t>
      </w:r>
    </w:p>
    <w:p w:rsidR="00EE6504" w:rsidRPr="00CC5C27" w:rsidRDefault="00EE6504" w:rsidP="00EE6504">
      <w:pPr>
        <w:autoSpaceDE w:val="0"/>
        <w:autoSpaceDN w:val="0"/>
        <w:adjustRightInd w:val="0"/>
        <w:spacing w:after="0" w:line="240" w:lineRule="auto"/>
        <w:rPr>
          <w:rFonts w:cs="Courier New"/>
          <w:szCs w:val="20"/>
          <w:lang w:eastAsia="ru-RU"/>
        </w:rPr>
      </w:pPr>
      <w:r w:rsidRPr="00CC5C27">
        <w:rPr>
          <w:rFonts w:cs="Courier New"/>
          <w:szCs w:val="20"/>
          <w:lang w:eastAsia="ru-RU"/>
        </w:rPr>
        <w:lastRenderedPageBreak/>
        <w:t xml:space="preserve">  </w:t>
      </w:r>
      <w:r>
        <w:rPr>
          <w:rFonts w:cs="Courier New"/>
          <w:szCs w:val="20"/>
          <w:lang w:eastAsia="ru-RU"/>
        </w:rPr>
        <w:t xml:space="preserve">  </w:t>
      </w:r>
      <w:r w:rsidRPr="00CC5C27">
        <w:rPr>
          <w:rFonts w:cs="Courier New"/>
          <w:szCs w:val="20"/>
          <w:lang w:eastAsia="ru-RU"/>
        </w:rPr>
        <w:t>&lt;Item value="Case1"/&gt;</w:t>
      </w:r>
    </w:p>
    <w:p w:rsidR="00EE6504" w:rsidRPr="00CC5C27" w:rsidRDefault="00EE6504" w:rsidP="00EE6504">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&lt;Item value="Case2"/&gt;</w:t>
      </w:r>
    </w:p>
    <w:p w:rsidR="00EE6504" w:rsidRPr="00CC5C27" w:rsidRDefault="00EE6504" w:rsidP="00EE6504">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&lt;/EnumerationType&gt;</w:t>
      </w:r>
    </w:p>
    <w:p w:rsidR="00EE6504" w:rsidRPr="00CC5C27" w:rsidRDefault="00EE6504" w:rsidP="00EE6504">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 name="</w:t>
      </w:r>
      <w:r w:rsidR="001F1119">
        <w:rPr>
          <w:rFonts w:cs="Courier New"/>
          <w:szCs w:val="20"/>
          <w:lang w:eastAsia="ru-RU"/>
        </w:rPr>
        <w:t>UT</w:t>
      </w:r>
      <w:r w:rsidRPr="00CC5C27">
        <w:rPr>
          <w:rFonts w:cs="Courier New"/>
          <w:szCs w:val="20"/>
          <w:lang w:eastAsia="ru-RU"/>
        </w:rPr>
        <w:t>" selector="</w:t>
      </w:r>
      <w:r w:rsidR="001F1119">
        <w:rPr>
          <w:rFonts w:cs="Courier New"/>
          <w:szCs w:val="20"/>
          <w:lang w:eastAsia="ru-RU"/>
        </w:rPr>
        <w:t>ET</w:t>
      </w:r>
      <w:r w:rsidRPr="00CC5C27">
        <w:rPr>
          <w:rFonts w:cs="Courier New"/>
          <w:szCs w:val="20"/>
          <w:lang w:eastAsia="ru-RU"/>
        </w:rPr>
        <w:t>"&gt;</w:t>
      </w:r>
    </w:p>
    <w:p w:rsidR="00EE6504" w:rsidRPr="00CC5C27" w:rsidRDefault="00EE6504" w:rsidP="00EE6504">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C5C27">
        <w:rPr>
          <w:rFonts w:cs="Courier New"/>
          <w:szCs w:val="20"/>
          <w:lang w:eastAsia="ru-RU"/>
        </w:rPr>
        <w:t xml:space="preserve"> </w:t>
      </w:r>
      <w:r>
        <w:rPr>
          <w:rFonts w:cs="Courier New"/>
          <w:szCs w:val="20"/>
          <w:lang w:eastAsia="ru-RU"/>
        </w:rPr>
        <w:t xml:space="preserve"> </w:t>
      </w:r>
      <w:r w:rsidRPr="00CC5C27">
        <w:rPr>
          <w:rFonts w:cs="Courier New"/>
          <w:szCs w:val="20"/>
          <w:lang w:eastAsia="ru-RU"/>
        </w:rPr>
        <w:t>&lt;Case selector="Case1" type="uint"/&gt;</w:t>
      </w:r>
    </w:p>
    <w:p w:rsidR="00EE6504" w:rsidRPr="009B16AE" w:rsidRDefault="00EE6504" w:rsidP="00EE6504">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w:t>
      </w:r>
      <w:r w:rsidRPr="009B16AE">
        <w:rPr>
          <w:rFonts w:cs="Courier New"/>
          <w:szCs w:val="20"/>
          <w:lang w:eastAsia="ru-RU"/>
        </w:rPr>
        <w:t>&lt;Case selector="Case2" type=</w:t>
      </w:r>
      <w:r w:rsidRPr="00CC5C27">
        <w:rPr>
          <w:rFonts w:cs="Courier New"/>
          <w:szCs w:val="20"/>
          <w:lang w:eastAsia="ru-RU"/>
        </w:rPr>
        <w:t>"</w:t>
      </w:r>
      <w:r w:rsidR="001F1119">
        <w:rPr>
          <w:rFonts w:cs="Courier New"/>
          <w:szCs w:val="20"/>
          <w:lang w:eastAsia="ru-RU"/>
        </w:rPr>
        <w:t>int</w:t>
      </w:r>
      <w:r w:rsidRPr="00CC5C27">
        <w:rPr>
          <w:rFonts w:cs="Courier New"/>
          <w:szCs w:val="20"/>
          <w:lang w:eastAsia="ru-RU"/>
        </w:rPr>
        <w:t>"</w:t>
      </w:r>
      <w:r w:rsidRPr="009B16AE">
        <w:rPr>
          <w:rFonts w:cs="Courier New"/>
          <w:szCs w:val="20"/>
          <w:lang w:eastAsia="ru-RU"/>
        </w:rPr>
        <w:t>/&gt;</w:t>
      </w:r>
    </w:p>
    <w:p w:rsidR="00EE6504" w:rsidRPr="00CC5C27" w:rsidRDefault="00EE6504" w:rsidP="00EE6504">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&lt;/UnionType&gt;</w:t>
      </w:r>
    </w:p>
    <w:p w:rsidR="00EE6504" w:rsidRDefault="00EE6504" w:rsidP="00EE6504">
      <w:pPr>
        <w:autoSpaceDE w:val="0"/>
        <w:autoSpaceDN w:val="0"/>
        <w:adjustRightInd w:val="0"/>
        <w:spacing w:after="0" w:line="240" w:lineRule="auto"/>
        <w:rPr>
          <w:rFonts w:cs="Courier New"/>
          <w:szCs w:val="20"/>
          <w:lang w:eastAsia="ru-RU"/>
        </w:rPr>
      </w:pPr>
      <w:r w:rsidRPr="00D86DE8">
        <w:rPr>
          <w:rFonts w:cs="Courier New"/>
          <w:szCs w:val="20"/>
          <w:lang w:eastAsia="ru-RU"/>
        </w:rPr>
        <w:t>&lt;InterfaceTypeMappings name="</w:t>
      </w:r>
      <w:r>
        <w:rPr>
          <w:rFonts w:cs="Courier New"/>
          <w:szCs w:val="20"/>
          <w:lang w:eastAsia="ru-RU"/>
        </w:rPr>
        <w:t>&lt;interface&gt;</w:t>
      </w:r>
      <w:r w:rsidRPr="00D86DE8">
        <w:rPr>
          <w:rFonts w:cs="Courier New"/>
          <w:szCs w:val="20"/>
          <w:lang w:eastAsia="ru-RU"/>
        </w:rPr>
        <w:t xml:space="preserve">" </w:t>
      </w:r>
      <w:r>
        <w:rPr>
          <w:rFonts w:cs="Courier New"/>
          <w:szCs w:val="20"/>
          <w:lang w:eastAsia="ru-RU"/>
        </w:rPr>
        <w:t>…</w:t>
      </w:r>
      <w:r w:rsidRPr="00D86DE8">
        <w:rPr>
          <w:rFonts w:cs="Courier New"/>
          <w:szCs w:val="20"/>
          <w:lang w:eastAsia="ru-RU"/>
        </w:rPr>
        <w:t>&gt;</w:t>
      </w:r>
    </w:p>
    <w:p w:rsidR="00EE6504" w:rsidRPr="00CC5C27" w:rsidRDefault="00EE6504" w:rsidP="00EE6504">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&lt;UnionMapping name="UM" appType="</w:t>
      </w:r>
      <w:r w:rsidR="001F1119">
        <w:rPr>
          <w:rFonts w:cs="Courier New"/>
          <w:szCs w:val="20"/>
          <w:lang w:eastAsia="ru-RU"/>
        </w:rPr>
        <w:t>UT</w:t>
      </w:r>
      <w:r w:rsidRPr="00CC5C27">
        <w:rPr>
          <w:rFonts w:cs="Courier New"/>
          <w:szCs w:val="20"/>
          <w:lang w:eastAsia="ru-RU"/>
        </w:rPr>
        <w:t>"&gt;</w:t>
      </w:r>
    </w:p>
    <w:p w:rsidR="00EE6504" w:rsidRPr="00CC5C27" w:rsidRDefault="00EE6504" w:rsidP="00EE6504">
      <w:pPr>
        <w:autoSpaceDE w:val="0"/>
        <w:autoSpaceDN w:val="0"/>
        <w:adjustRightInd w:val="0"/>
        <w:spacing w:after="0" w:line="240" w:lineRule="auto"/>
        <w:rPr>
          <w:rFonts w:cs="Courier New"/>
          <w:szCs w:val="20"/>
          <w:lang w:eastAsia="ru-RU"/>
        </w:rPr>
      </w:pPr>
      <w:r w:rsidRPr="00CC5C27">
        <w:rPr>
          <w:rFonts w:cs="Courier New"/>
          <w:szCs w:val="20"/>
          <w:lang w:eastAsia="ru-RU"/>
        </w:rPr>
        <w:t xml:space="preserve">      &lt;Case </w:t>
      </w:r>
      <w:r w:rsidRPr="00E64FC5">
        <w:rPr>
          <w:rFonts w:cs="Courier New"/>
          <w:szCs w:val="20"/>
          <w:lang w:eastAsia="ru-RU"/>
        </w:rPr>
        <w:t>selector</w:t>
      </w:r>
      <w:r w:rsidRPr="002B418B">
        <w:rPr>
          <w:rFonts w:cs="Courier New"/>
          <w:i/>
          <w:szCs w:val="20"/>
          <w:lang w:eastAsia="ru-RU"/>
        </w:rPr>
        <w:t>=</w:t>
      </w:r>
      <w:r w:rsidRPr="009B16AE">
        <w:rPr>
          <w:rFonts w:cs="Courier New"/>
          <w:szCs w:val="20"/>
          <w:lang w:eastAsia="ru-RU"/>
        </w:rPr>
        <w:t>"Case1"</w:t>
      </w:r>
      <w:r w:rsidRPr="00CC5C27">
        <w:rPr>
          <w:rFonts w:cs="Courier New"/>
          <w:szCs w:val="20"/>
          <w:lang w:eastAsia="ru-RU"/>
        </w:rPr>
        <w:t xml:space="preserve"> typeMapping="uint"/&gt;</w:t>
      </w:r>
    </w:p>
    <w:p w:rsidR="00EE6504" w:rsidRPr="009B16AE" w:rsidRDefault="00EE6504" w:rsidP="00EE6504">
      <w:pPr>
        <w:autoSpaceDE w:val="0"/>
        <w:autoSpaceDN w:val="0"/>
        <w:adjustRightInd w:val="0"/>
        <w:spacing w:after="0" w:line="240" w:lineRule="auto"/>
        <w:rPr>
          <w:rFonts w:cs="Courier New"/>
          <w:i/>
          <w:szCs w:val="20"/>
          <w:lang w:eastAsia="ru-RU"/>
        </w:rPr>
      </w:pPr>
      <w:r w:rsidRPr="00CC5C27">
        <w:rPr>
          <w:rFonts w:cs="Courier New"/>
          <w:szCs w:val="20"/>
          <w:lang w:eastAsia="ru-RU"/>
        </w:rPr>
        <w:t xml:space="preserve">      </w:t>
      </w:r>
      <w:r w:rsidRPr="009B16AE">
        <w:rPr>
          <w:rFonts w:cs="Courier New"/>
          <w:i/>
          <w:szCs w:val="20"/>
          <w:lang w:eastAsia="ru-RU"/>
        </w:rPr>
        <w:t>&lt;Case selector="Case2" /&gt;</w:t>
      </w:r>
    </w:p>
    <w:p w:rsidR="00945BB7" w:rsidRDefault="00945BB7" w:rsidP="00EE6504">
      <w:pPr>
        <w:autoSpaceDE w:val="0"/>
        <w:autoSpaceDN w:val="0"/>
        <w:adjustRightInd w:val="0"/>
        <w:spacing w:after="0" w:line="240" w:lineRule="auto"/>
        <w:rPr>
          <w:rFonts w:cs="Courier New"/>
          <w:szCs w:val="20"/>
          <w:lang w:eastAsia="ru-RU"/>
        </w:rPr>
      </w:pPr>
      <w:r>
        <w:rPr>
          <w:rFonts w:cs="Courier New"/>
          <w:szCs w:val="20"/>
          <w:lang w:eastAsia="ru-RU"/>
        </w:rPr>
        <w:t>…</w:t>
      </w:r>
    </w:p>
    <w:p w:rsidR="00EE6504" w:rsidRPr="00AB3A9B" w:rsidRDefault="00EE6504" w:rsidP="00EE6504">
      <w:pPr>
        <w:autoSpaceDE w:val="0"/>
        <w:autoSpaceDN w:val="0"/>
        <w:adjustRightInd w:val="0"/>
        <w:spacing w:after="0" w:line="240" w:lineRule="auto"/>
        <w:rPr>
          <w:rFonts w:cs="Courier New"/>
          <w:szCs w:val="20"/>
          <w:lang w:eastAsia="ru-RU"/>
        </w:rPr>
      </w:pPr>
      <w:r w:rsidRPr="000C13DB">
        <w:rPr>
          <w:rFonts w:cs="Courier New"/>
          <w:b/>
          <w:szCs w:val="20"/>
          <w:lang w:eastAsia="ru-RU"/>
        </w:rPr>
        <w:t>Error EIP040</w:t>
      </w:r>
      <w:r>
        <w:rPr>
          <w:rFonts w:cs="Courier New"/>
          <w:b/>
          <w:szCs w:val="20"/>
          <w:lang w:eastAsia="ru-RU"/>
        </w:rPr>
        <w:t>7</w:t>
      </w:r>
      <w:r w:rsidRPr="00AB3A9B">
        <w:rPr>
          <w:rFonts w:cs="Courier New"/>
          <w:szCs w:val="20"/>
          <w:lang w:eastAsia="ru-RU"/>
        </w:rPr>
        <w:t xml:space="preserve">: </w:t>
      </w:r>
      <w:r w:rsidRPr="00EE6504">
        <w:rPr>
          <w:rFonts w:cs="Courier New"/>
          <w:szCs w:val="20"/>
          <w:lang w:eastAsia="ru-RU"/>
        </w:rPr>
        <w:t>InterfaceTypeMappings=`</w:t>
      </w:r>
      <w:r w:rsidR="001F1119">
        <w:rPr>
          <w:rFonts w:cs="Courier New"/>
          <w:szCs w:val="20"/>
          <w:lang w:eastAsia="ru-RU"/>
        </w:rPr>
        <w:t>i</w:t>
      </w:r>
      <w:r w:rsidRPr="00EE6504">
        <w:rPr>
          <w:rFonts w:cs="Courier New"/>
          <w:szCs w:val="20"/>
          <w:lang w:eastAsia="ru-RU"/>
        </w:rPr>
        <w:t>nterface` UnionMapping name=`UM` `appType`=`</w:t>
      </w:r>
      <w:r w:rsidR="007A6D3A">
        <w:rPr>
          <w:rFonts w:cs="Courier New"/>
          <w:szCs w:val="20"/>
          <w:lang w:eastAsia="ru-RU"/>
        </w:rPr>
        <w:t>UT</w:t>
      </w:r>
      <w:r w:rsidRPr="00EE6504">
        <w:rPr>
          <w:rFonts w:cs="Courier New"/>
          <w:szCs w:val="20"/>
          <w:lang w:eastAsia="ru-RU"/>
        </w:rPr>
        <w:t>` - default mapping for Case selector `Case2` not found</w:t>
      </w:r>
    </w:p>
    <w:p w:rsidR="00EE6504" w:rsidRPr="00AB3A9B" w:rsidRDefault="00EE6504" w:rsidP="00EE6504">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EC5B73" w:rsidRPr="005703D2" w:rsidRDefault="00EC5B73" w:rsidP="00DF1EFD">
      <w:pPr>
        <w:autoSpaceDE w:val="0"/>
        <w:autoSpaceDN w:val="0"/>
        <w:adjustRightInd w:val="0"/>
        <w:spacing w:after="0" w:line="240" w:lineRule="auto"/>
        <w:rPr>
          <w:rFonts w:cs="Courier New"/>
          <w:szCs w:val="20"/>
          <w:lang w:eastAsia="ru-RU"/>
        </w:rPr>
      </w:pPr>
    </w:p>
    <w:p w:rsidR="00B84521" w:rsidRDefault="00B84521" w:rsidP="0036701D">
      <w:pPr>
        <w:autoSpaceDE w:val="0"/>
        <w:autoSpaceDN w:val="0"/>
        <w:adjustRightInd w:val="0"/>
        <w:spacing w:after="0" w:line="240" w:lineRule="auto"/>
        <w:ind w:firstLine="720"/>
        <w:rPr>
          <w:rFonts w:cs="Courier New"/>
          <w:szCs w:val="20"/>
          <w:lang w:eastAsia="ru-RU"/>
        </w:rPr>
      </w:pPr>
    </w:p>
    <w:p w:rsidR="00DF1EFD" w:rsidRDefault="00DF1EFD" w:rsidP="0036701D">
      <w:pPr>
        <w:autoSpaceDE w:val="0"/>
        <w:autoSpaceDN w:val="0"/>
        <w:adjustRightInd w:val="0"/>
        <w:spacing w:after="0" w:line="240" w:lineRule="auto"/>
        <w:ind w:firstLine="720"/>
        <w:rPr>
          <w:rFonts w:cs="Courier New"/>
          <w:szCs w:val="20"/>
          <w:lang w:eastAsia="ru-RU"/>
        </w:rPr>
      </w:pPr>
    </w:p>
    <w:p w:rsidR="0036701D" w:rsidRDefault="0036701D" w:rsidP="0036701D">
      <w:pPr>
        <w:autoSpaceDE w:val="0"/>
        <w:autoSpaceDN w:val="0"/>
        <w:adjustRightInd w:val="0"/>
        <w:spacing w:after="0" w:line="240" w:lineRule="auto"/>
        <w:ind w:firstLine="720"/>
        <w:rPr>
          <w:rFonts w:cs="Courier New"/>
          <w:szCs w:val="20"/>
          <w:lang w:eastAsia="ru-RU"/>
        </w:rPr>
      </w:pPr>
      <w:r>
        <w:rPr>
          <w:rFonts w:cs="Courier New"/>
          <w:szCs w:val="20"/>
          <w:lang w:eastAsia="ru-RU"/>
        </w:rPr>
        <w:t xml:space="preserve">IInterfaceResolver </w:t>
      </w:r>
      <w:r w:rsidRPr="005703D2">
        <w:rPr>
          <w:rFonts w:cs="Courier New"/>
          <w:szCs w:val="20"/>
          <w:lang w:eastAsia="ru-RU"/>
        </w:rPr>
        <w:t>resolver = new StandardInterfaceResolver(</w:t>
      </w:r>
      <w:r w:rsidRPr="003369BB">
        <w:rPr>
          <w:rFonts w:cs="Courier New"/>
          <w:szCs w:val="20"/>
          <w:lang w:eastAsia="ru-RU"/>
        </w:rPr>
        <w:t>"</w:t>
      </w:r>
      <w:r w:rsidRPr="00136FA1">
        <w:rPr>
          <w:rFonts w:cs="Courier New"/>
          <w:i/>
          <w:szCs w:val="20"/>
          <w:lang w:eastAsia="ru-RU"/>
        </w:rPr>
        <w:t>path</w:t>
      </w:r>
      <w:r w:rsidRPr="003369BB">
        <w:rPr>
          <w:rFonts w:cs="Courier New"/>
          <w:szCs w:val="20"/>
          <w:lang w:eastAsia="ru-RU"/>
        </w:rPr>
        <w:t>"</w:t>
      </w:r>
      <w:r>
        <w:rPr>
          <w:rFonts w:cs="Courier New"/>
          <w:szCs w:val="20"/>
          <w:lang w:eastAsia="ru-RU"/>
        </w:rPr>
        <w:t>);</w:t>
      </w:r>
    </w:p>
    <w:p w:rsidR="00945BB7"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C35375" w:rsidRDefault="0036701D" w:rsidP="0036701D">
      <w:pPr>
        <w:autoSpaceDE w:val="0"/>
        <w:autoSpaceDN w:val="0"/>
        <w:adjustRightInd w:val="0"/>
        <w:spacing w:after="0" w:line="240" w:lineRule="auto"/>
        <w:rPr>
          <w:rFonts w:cs="Courier New"/>
          <w:szCs w:val="20"/>
          <w:lang w:eastAsia="ru-RU"/>
        </w:rPr>
      </w:pPr>
      <w:r w:rsidRPr="008C0B1F">
        <w:rPr>
          <w:rFonts w:cs="Courier New"/>
          <w:b/>
          <w:szCs w:val="20"/>
          <w:lang w:eastAsia="ru-RU"/>
        </w:rPr>
        <w:t>Error EIR0102</w:t>
      </w:r>
      <w:r w:rsidRPr="00B7798A">
        <w:rPr>
          <w:rFonts w:cs="Courier New"/>
          <w:szCs w:val="20"/>
          <w:lang w:eastAsia="ru-RU"/>
        </w:rPr>
        <w:t xml:space="preserve">: </w:t>
      </w:r>
      <w:r w:rsidR="00E1586A">
        <w:rPr>
          <w:rFonts w:cs="Courier New"/>
          <w:szCs w:val="20"/>
          <w:lang w:eastAsia="ru-RU"/>
        </w:rPr>
        <w:t xml:space="preserve">The directory </w:t>
      </w:r>
      <w:r w:rsidRPr="00B7798A">
        <w:rPr>
          <w:rFonts w:cs="Courier New"/>
          <w:szCs w:val="20"/>
          <w:lang w:eastAsia="ru-RU"/>
        </w:rPr>
        <w:t>`</w:t>
      </w:r>
      <w:r w:rsidRPr="00136FA1">
        <w:rPr>
          <w:rFonts w:cs="Courier New"/>
          <w:i/>
          <w:szCs w:val="20"/>
          <w:lang w:eastAsia="ru-RU"/>
        </w:rPr>
        <w:t>path</w:t>
      </w:r>
      <w:r w:rsidRPr="00B7798A">
        <w:rPr>
          <w:rFonts w:cs="Courier New"/>
          <w:szCs w:val="20"/>
          <w:lang w:eastAsia="ru-RU"/>
        </w:rPr>
        <w:t xml:space="preserve">` </w:t>
      </w:r>
      <w:r w:rsidR="00E1586A">
        <w:rPr>
          <w:rFonts w:cs="Courier New"/>
          <w:szCs w:val="20"/>
          <w:lang w:eastAsia="ru-RU"/>
        </w:rPr>
        <w:t>does not exist</w:t>
      </w:r>
      <w:r w:rsidRPr="00B7798A">
        <w:rPr>
          <w:rFonts w:cs="Courier New"/>
          <w:szCs w:val="20"/>
          <w:lang w:eastAsia="ru-RU"/>
        </w:rPr>
        <w:t xml:space="preserve">. Location: </w:t>
      </w:r>
      <w:r>
        <w:rPr>
          <w:rFonts w:cs="Courier New"/>
          <w:szCs w:val="20"/>
          <w:lang w:eastAsia="ru-RU"/>
        </w:rPr>
        <w:t xml:space="preserve">`&lt;interface file name&gt;` </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C35375" w:rsidRDefault="0036701D"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ind w:firstLine="720"/>
        <w:rPr>
          <w:rFonts w:cs="Courier New"/>
          <w:szCs w:val="20"/>
          <w:lang w:eastAsia="ru-RU"/>
        </w:rPr>
      </w:pPr>
      <w:r w:rsidRPr="008C0B1F">
        <w:rPr>
          <w:rFonts w:cs="Courier New"/>
          <w:szCs w:val="20"/>
          <w:lang w:eastAsia="ru-RU"/>
        </w:rPr>
        <w:t>AppInterfaceProfileImplementation aipi = profileImplementationParser.Load(</w:t>
      </w:r>
      <w:r w:rsidRPr="003369BB">
        <w:rPr>
          <w:rFonts w:cs="Courier New"/>
          <w:szCs w:val="20"/>
          <w:lang w:eastAsia="ru-RU"/>
        </w:rPr>
        <w:t>"</w:t>
      </w:r>
      <w:r w:rsidRPr="008C0B1F">
        <w:rPr>
          <w:rFonts w:cs="Courier New"/>
          <w:szCs w:val="20"/>
          <w:lang w:eastAsia="ru-RU"/>
        </w:rPr>
        <w:t>&lt;</w:t>
      </w:r>
      <w:r>
        <w:rPr>
          <w:rFonts w:cs="Courier New"/>
          <w:szCs w:val="20"/>
          <w:lang w:eastAsia="ru-RU"/>
        </w:rPr>
        <w:t>profile implementation</w:t>
      </w:r>
      <w:r w:rsidRPr="008C0B1F">
        <w:rPr>
          <w:rFonts w:cs="Courier New"/>
          <w:szCs w:val="20"/>
          <w:lang w:eastAsia="ru-RU"/>
        </w:rPr>
        <w:t xml:space="preserve"> file name.</w:t>
      </w:r>
      <w:r w:rsidRPr="00136FA1">
        <w:rPr>
          <w:rFonts w:cs="Courier New"/>
          <w:i/>
          <w:szCs w:val="20"/>
          <w:lang w:eastAsia="ru-RU"/>
        </w:rPr>
        <w:t>xprfim</w:t>
      </w:r>
      <w:r w:rsidRPr="008C0B1F">
        <w:rPr>
          <w:rFonts w:cs="Courier New"/>
          <w:szCs w:val="20"/>
          <w:lang w:eastAsia="ru-RU"/>
        </w:rPr>
        <w:t>&gt;</w:t>
      </w:r>
      <w:r w:rsidRPr="003369BB">
        <w:rPr>
          <w:rFonts w:cs="Courier New"/>
          <w:szCs w:val="20"/>
          <w:lang w:eastAsia="ru-RU"/>
        </w:rPr>
        <w:t>"</w:t>
      </w:r>
      <w:r w:rsidRPr="008C0B1F">
        <w:rPr>
          <w:rFonts w:cs="Courier New"/>
          <w:szCs w:val="20"/>
          <w:lang w:eastAsia="ru-RU"/>
        </w:rPr>
        <w:t>);</w:t>
      </w:r>
    </w:p>
    <w:p w:rsidR="00945BB7" w:rsidRPr="008C0B1F"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C35375" w:rsidRDefault="0036701D" w:rsidP="0036701D">
      <w:pPr>
        <w:autoSpaceDE w:val="0"/>
        <w:autoSpaceDN w:val="0"/>
        <w:adjustRightInd w:val="0"/>
        <w:spacing w:after="0" w:line="240" w:lineRule="auto"/>
        <w:rPr>
          <w:rFonts w:cs="Courier New"/>
          <w:szCs w:val="20"/>
          <w:lang w:eastAsia="ru-RU"/>
        </w:rPr>
      </w:pPr>
      <w:r w:rsidRPr="008C0B1F">
        <w:rPr>
          <w:rFonts w:cs="Courier New"/>
          <w:b/>
          <w:szCs w:val="20"/>
          <w:lang w:eastAsia="ru-RU"/>
        </w:rPr>
        <w:t>Error EPI0200</w:t>
      </w:r>
      <w:r w:rsidRPr="00396F22">
        <w:rPr>
          <w:rFonts w:cs="Courier New"/>
          <w:szCs w:val="20"/>
          <w:lang w:eastAsia="ru-RU"/>
        </w:rPr>
        <w:t>: Could not find file '</w:t>
      </w:r>
      <w:r w:rsidRPr="008C0B1F">
        <w:rPr>
          <w:rFonts w:cs="Courier New"/>
          <w:szCs w:val="20"/>
          <w:lang w:eastAsia="ru-RU"/>
        </w:rPr>
        <w:t>&lt;</w:t>
      </w:r>
      <w:r>
        <w:rPr>
          <w:rFonts w:cs="Courier New"/>
          <w:szCs w:val="20"/>
          <w:lang w:eastAsia="ru-RU"/>
        </w:rPr>
        <w:t>profile implementation</w:t>
      </w:r>
      <w:r w:rsidRPr="008C0B1F">
        <w:rPr>
          <w:rFonts w:cs="Courier New"/>
          <w:szCs w:val="20"/>
          <w:lang w:eastAsia="ru-RU"/>
        </w:rPr>
        <w:t xml:space="preserve"> file name.</w:t>
      </w:r>
      <w:r w:rsidRPr="00136FA1">
        <w:rPr>
          <w:rFonts w:cs="Courier New"/>
          <w:i/>
          <w:szCs w:val="20"/>
          <w:lang w:eastAsia="ru-RU"/>
        </w:rPr>
        <w:t>xprfim</w:t>
      </w:r>
      <w:r w:rsidRPr="008C0B1F">
        <w:rPr>
          <w:rFonts w:cs="Courier New"/>
          <w:szCs w:val="20"/>
          <w:lang w:eastAsia="ru-RU"/>
        </w:rPr>
        <w:t>&gt;</w:t>
      </w: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t xml:space="preserve">&lt;InterfaceProfileImplementation </w:t>
      </w:r>
      <w:r w:rsidRPr="00136FA1">
        <w:rPr>
          <w:rFonts w:cs="Courier New"/>
          <w:i/>
          <w:szCs w:val="20"/>
          <w:lang w:eastAsia="ru-RU"/>
        </w:rPr>
        <w:t>asdf</w:t>
      </w:r>
      <w:r w:rsidRPr="004709B3">
        <w:rPr>
          <w:rFonts w:cs="Courier New"/>
          <w:szCs w:val="20"/>
          <w:lang w:eastAsia="ru-RU"/>
        </w:rPr>
        <w:t xml:space="preserve"> name="</w:t>
      </w:r>
      <w:r>
        <w:rPr>
          <w:rFonts w:cs="Courier New"/>
          <w:szCs w:val="20"/>
          <w:lang w:eastAsia="ru-RU"/>
        </w:rPr>
        <w:t>&lt;interface profile implementation name&gt;</w:t>
      </w:r>
      <w:r w:rsidRPr="004709B3">
        <w:rPr>
          <w:rFonts w:cs="Courier New"/>
          <w:szCs w:val="20"/>
          <w:lang w:eastAsia="ru-RU"/>
        </w:rPr>
        <w:t>" …&gt;</w:t>
      </w:r>
    </w:p>
    <w:p w:rsidR="00945BB7" w:rsidRPr="004709B3"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C35375" w:rsidRDefault="0036701D" w:rsidP="0036701D">
      <w:pPr>
        <w:autoSpaceDE w:val="0"/>
        <w:autoSpaceDN w:val="0"/>
        <w:adjustRightInd w:val="0"/>
        <w:spacing w:after="0" w:line="240" w:lineRule="auto"/>
        <w:rPr>
          <w:rFonts w:cs="Courier New"/>
          <w:szCs w:val="20"/>
          <w:lang w:eastAsia="ru-RU"/>
        </w:rPr>
      </w:pPr>
      <w:r w:rsidRPr="00BE0713">
        <w:rPr>
          <w:rFonts w:cs="Courier New"/>
          <w:b/>
          <w:szCs w:val="20"/>
          <w:lang w:eastAsia="ru-RU"/>
        </w:rPr>
        <w:t>Error EPI0203</w:t>
      </w:r>
      <w:r w:rsidRPr="004709B3">
        <w:rPr>
          <w:rFonts w:cs="Courier New"/>
          <w:szCs w:val="20"/>
          <w:lang w:eastAsia="ru-RU"/>
        </w:rPr>
        <w:t xml:space="preserve">: </w:t>
      </w:r>
      <w:r>
        <w:rPr>
          <w:rFonts w:cs="Courier New"/>
          <w:szCs w:val="20"/>
          <w:lang w:eastAsia="ru-RU"/>
        </w:rPr>
        <w:t>file=</w:t>
      </w:r>
      <w:r w:rsidRPr="004709B3">
        <w:rPr>
          <w:rFonts w:cs="Courier New"/>
          <w:szCs w:val="20"/>
          <w:lang w:eastAsia="ru-RU"/>
        </w:rPr>
        <w:t>`</w:t>
      </w:r>
      <w:r>
        <w:rPr>
          <w:rFonts w:cs="Courier New"/>
          <w:szCs w:val="20"/>
          <w:lang w:eastAsia="ru-RU"/>
        </w:rPr>
        <w:t>&lt;profile implementation file name.xprfimp&gt;</w:t>
      </w:r>
      <w:r w:rsidRPr="004709B3">
        <w:rPr>
          <w:rFonts w:cs="Courier New"/>
          <w:szCs w:val="20"/>
          <w:lang w:eastAsia="ru-RU"/>
        </w:rPr>
        <w:t xml:space="preserve">` </w:t>
      </w:r>
      <w:r>
        <w:rPr>
          <w:rFonts w:cs="Courier New"/>
          <w:szCs w:val="20"/>
          <w:lang w:eastAsia="ru-RU"/>
        </w:rPr>
        <w:t xml:space="preserve">- </w:t>
      </w:r>
      <w:r w:rsidRPr="004709B3">
        <w:rPr>
          <w:rFonts w:cs="Courier New"/>
          <w:szCs w:val="20"/>
          <w:lang w:eastAsia="ru-RU"/>
        </w:rPr>
        <w:t>InterfaceProfileImplementation is incorrect</w:t>
      </w:r>
      <w:r w:rsidR="00DF2BC4">
        <w:rPr>
          <w:rFonts w:cs="Courier New"/>
          <w:szCs w:val="20"/>
          <w:lang w:eastAsia="ru-RU"/>
        </w:rPr>
        <w:t>. Not a valid xml file:</w:t>
      </w:r>
      <w:r w:rsidRPr="004709B3">
        <w:rPr>
          <w:rFonts w:cs="Courier New"/>
          <w:szCs w:val="20"/>
          <w:lang w:eastAsia="ru-RU"/>
        </w:rPr>
        <w:t xml:space="preserve"> 'name' is an unexpected token. The expected tok</w:t>
      </w:r>
      <w:r>
        <w:rPr>
          <w:rFonts w:cs="Courier New"/>
          <w:szCs w:val="20"/>
          <w:lang w:eastAsia="ru-RU"/>
        </w:rPr>
        <w:t>en is '='. Line 2, position 38.</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File : xxx.xprfdef -</w:t>
      </w:r>
    </w:p>
    <w:p w:rsidR="0036701D" w:rsidRPr="00AF29C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Pr>
          <w:rFonts w:cs="Courier New"/>
          <w:szCs w:val="20"/>
          <w:lang w:eastAsia="ru-RU"/>
        </w:rPr>
        <w:t>&lt;interface profile name&gt;" revision=</w:t>
      </w:r>
      <w:r w:rsidRPr="00136FA1">
        <w:rPr>
          <w:rFonts w:cs="Courier New"/>
          <w:i/>
          <w:szCs w:val="20"/>
          <w:lang w:eastAsia="ru-RU"/>
        </w:rPr>
        <w:t>"3.1.1.0"</w:t>
      </w:r>
      <w:r>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File : xxx.xprfimp -</w:t>
      </w:r>
    </w:p>
    <w:p w:rsidR="0036701D"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t>&lt;InterfaceProfileImplementation name="</w:t>
      </w:r>
      <w:r>
        <w:rPr>
          <w:rFonts w:cs="Courier New"/>
          <w:szCs w:val="20"/>
          <w:lang w:eastAsia="ru-RU"/>
        </w:rPr>
        <w:t>&lt;interface profile implementation name&gt;</w:t>
      </w:r>
      <w:r w:rsidRPr="004709B3">
        <w:rPr>
          <w:rFonts w:cs="Courier New"/>
          <w:szCs w:val="20"/>
          <w:lang w:eastAsia="ru-RU"/>
        </w:rPr>
        <w:t xml:space="preserve">" </w:t>
      </w:r>
      <w:r w:rsidRPr="0080262A">
        <w:rPr>
          <w:rFonts w:cs="Courier New"/>
          <w:szCs w:val="20"/>
          <w:lang w:eastAsia="ru-RU"/>
        </w:rPr>
        <w:t>implementsInterfaceProfileName=</w:t>
      </w:r>
      <w:r w:rsidRPr="003369BB">
        <w:rPr>
          <w:rFonts w:cs="Courier New"/>
          <w:szCs w:val="20"/>
          <w:lang w:eastAsia="ru-RU"/>
        </w:rPr>
        <w:t>"</w:t>
      </w:r>
      <w:r>
        <w:rPr>
          <w:rFonts w:cs="Courier New"/>
          <w:szCs w:val="20"/>
          <w:lang w:eastAsia="ru-RU"/>
        </w:rPr>
        <w:t>&lt;interface profile name&gt;</w:t>
      </w:r>
      <w:r w:rsidRPr="003369BB">
        <w:rPr>
          <w:rFonts w:cs="Courier New"/>
          <w:szCs w:val="20"/>
          <w:lang w:eastAsia="ru-RU"/>
        </w:rPr>
        <w:t>"</w:t>
      </w:r>
      <w:r>
        <w:rPr>
          <w:rFonts w:cs="Courier New"/>
          <w:szCs w:val="20"/>
          <w:lang w:eastAsia="ru-RU"/>
        </w:rPr>
        <w:t xml:space="preserve"> </w:t>
      </w:r>
      <w:r w:rsidRPr="0080262A">
        <w:rPr>
          <w:rFonts w:cs="Courier New"/>
          <w:szCs w:val="20"/>
          <w:lang w:eastAsia="ru-RU"/>
        </w:rPr>
        <w:t>implementsInterfaceProfile</w:t>
      </w:r>
      <w:r>
        <w:rPr>
          <w:rFonts w:cs="Courier New"/>
          <w:szCs w:val="20"/>
          <w:lang w:eastAsia="ru-RU"/>
        </w:rPr>
        <w:t>Revision=</w:t>
      </w:r>
      <w:r w:rsidRPr="00136FA1">
        <w:rPr>
          <w:rFonts w:cs="Courier New"/>
          <w:i/>
          <w:szCs w:val="20"/>
          <w:lang w:eastAsia="ru-RU"/>
        </w:rPr>
        <w:t>"3.1.1.099"</w:t>
      </w:r>
      <w:r w:rsidRPr="004709B3">
        <w:rPr>
          <w:rFonts w:cs="Courier New"/>
          <w:szCs w:val="20"/>
          <w:lang w:eastAsia="ru-RU"/>
        </w:rPr>
        <w:t>…&gt;</w:t>
      </w:r>
    </w:p>
    <w:p w:rsidR="00945BB7" w:rsidRPr="004709B3"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9D1AC6">
        <w:rPr>
          <w:rFonts w:cs="Courier New"/>
          <w:b/>
          <w:szCs w:val="20"/>
          <w:lang w:eastAsia="ru-RU"/>
        </w:rPr>
        <w:t>Error EPI0204</w:t>
      </w:r>
      <w:r w:rsidRPr="0080262A">
        <w:rPr>
          <w:rFonts w:cs="Courier New"/>
          <w:szCs w:val="20"/>
          <w:lang w:eastAsia="ru-RU"/>
        </w:rPr>
        <w:t>: implementsInterfaceProfileName=`</w:t>
      </w:r>
      <w:r>
        <w:rPr>
          <w:rFonts w:cs="Courier New"/>
          <w:szCs w:val="20"/>
          <w:lang w:eastAsia="ru-RU"/>
        </w:rPr>
        <w:t>&lt;profile name&gt;</w:t>
      </w:r>
      <w:r w:rsidRPr="0080262A">
        <w:rPr>
          <w:rFonts w:cs="Courier New"/>
          <w:szCs w:val="20"/>
          <w:lang w:eastAsia="ru-RU"/>
        </w:rPr>
        <w:t xml:space="preserve">` </w:t>
      </w:r>
      <w:r w:rsidR="00BD3F23">
        <w:rPr>
          <w:rFonts w:cs="Courier New"/>
          <w:szCs w:val="20"/>
          <w:lang w:eastAsia="ru-RU"/>
        </w:rPr>
        <w:t xml:space="preserve">- </w:t>
      </w:r>
      <w:r w:rsidRPr="0080262A">
        <w:rPr>
          <w:rFonts w:cs="Courier New"/>
          <w:szCs w:val="20"/>
          <w:lang w:eastAsia="ru-RU"/>
        </w:rPr>
        <w:t xml:space="preserve">implementsInterfaceProfileRevision differs from InterfaceProfile revision: expected </w:t>
      </w:r>
      <w:r w:rsidRPr="00136FA1">
        <w:rPr>
          <w:rFonts w:cs="Courier New"/>
          <w:i/>
          <w:szCs w:val="20"/>
          <w:lang w:eastAsia="ru-RU"/>
        </w:rPr>
        <w:t>`3.1.1.0`</w:t>
      </w:r>
      <w:r w:rsidR="002E24D8">
        <w:rPr>
          <w:rFonts w:cs="Courier New"/>
          <w:i/>
          <w:szCs w:val="20"/>
          <w:lang w:eastAsia="ru-RU"/>
        </w:rPr>
        <w:t>,</w:t>
      </w:r>
      <w:r w:rsidRPr="0080262A">
        <w:rPr>
          <w:rFonts w:cs="Courier New"/>
          <w:szCs w:val="20"/>
          <w:lang w:eastAsia="ru-RU"/>
        </w:rPr>
        <w:t xml:space="preserve"> found </w:t>
      </w:r>
      <w:r w:rsidRPr="00136FA1">
        <w:rPr>
          <w:rFonts w:cs="Courier New"/>
          <w:i/>
          <w:szCs w:val="20"/>
          <w:lang w:eastAsia="ru-RU"/>
        </w:rPr>
        <w:t>`3.1.1.99`</w:t>
      </w:r>
      <w:r w:rsidRPr="0080262A">
        <w:rPr>
          <w:rFonts w:cs="Courier New"/>
          <w:szCs w:val="20"/>
          <w:lang w:eastAsia="ru-RU"/>
        </w:rPr>
        <w:t>. File=`</w:t>
      </w:r>
      <w:r>
        <w:rPr>
          <w:rFonts w:cs="Courier New"/>
          <w:szCs w:val="20"/>
          <w:lang w:eastAsia="ru-RU"/>
        </w:rPr>
        <w:t>xxx</w:t>
      </w:r>
      <w:r w:rsidRPr="0080262A">
        <w:rPr>
          <w:rFonts w:cs="Courier New"/>
          <w:szCs w:val="20"/>
          <w:lang w:eastAsia="ru-RU"/>
        </w:rPr>
        <w:t xml:space="preserve">.xprfimp` </w:t>
      </w:r>
      <w:r w:rsidR="00844227">
        <w:rPr>
          <w:rFonts w:cs="Courier New"/>
          <w:szCs w:val="20"/>
          <w:lang w:eastAsia="ru-RU"/>
        </w:rPr>
        <w:t xml:space="preserve">Line </w:t>
      </w:r>
      <w:r w:rsidRPr="0080262A">
        <w:rPr>
          <w:rFonts w:cs="Courier New"/>
          <w:szCs w:val="20"/>
          <w:lang w:eastAsia="ru-RU"/>
        </w:rPr>
        <w:t xml:space="preserve">6 </w:t>
      </w:r>
      <w:r w:rsidR="00844227">
        <w:rPr>
          <w:rFonts w:cs="Courier New"/>
          <w:szCs w:val="20"/>
          <w:lang w:eastAsia="ru-RU"/>
        </w:rPr>
        <w:t xml:space="preserve">Position </w:t>
      </w:r>
      <w:r w:rsidRPr="0080262A">
        <w:rPr>
          <w:rFonts w:cs="Courier New"/>
          <w:szCs w:val="20"/>
          <w:lang w:eastAsia="ru-RU"/>
        </w:rPr>
        <w:t>33"</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File : xxx.xprfdef -</w:t>
      </w:r>
    </w:p>
    <w:p w:rsidR="0036701D" w:rsidRPr="00AF29CD" w:rsidRDefault="0036701D" w:rsidP="0036701D">
      <w:pPr>
        <w:autoSpaceDE w:val="0"/>
        <w:autoSpaceDN w:val="0"/>
        <w:adjustRightInd w:val="0"/>
        <w:spacing w:after="0" w:line="240" w:lineRule="auto"/>
        <w:rPr>
          <w:rFonts w:cs="Courier New"/>
          <w:szCs w:val="20"/>
          <w:lang w:eastAsia="ru-RU"/>
        </w:rPr>
      </w:pPr>
      <w:r w:rsidRPr="00B14FBA">
        <w:rPr>
          <w:rFonts w:cs="Courier New"/>
          <w:szCs w:val="20"/>
          <w:lang w:eastAsia="ru-RU"/>
        </w:rPr>
        <w:t>&lt;InterfaceProfile name=</w:t>
      </w:r>
      <w:r w:rsidRPr="005A499A">
        <w:rPr>
          <w:rFonts w:cs="Courier New"/>
          <w:i/>
          <w:szCs w:val="20"/>
          <w:lang w:eastAsia="ru-RU"/>
        </w:rPr>
        <w:t>"&lt;expected interface profile name&gt;"</w:t>
      </w:r>
      <w:r>
        <w:rPr>
          <w:rFonts w:cs="Courier New"/>
          <w:szCs w:val="20"/>
          <w:lang w:eastAsia="ru-RU"/>
        </w:rPr>
        <w:t xml:space="preserve">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File : xxx.xprfimp -</w:t>
      </w:r>
    </w:p>
    <w:p w:rsidR="0036701D"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lastRenderedPageBreak/>
        <w:t>&lt;InterfaceProfileImplementation name="</w:t>
      </w:r>
      <w:r>
        <w:rPr>
          <w:rFonts w:cs="Courier New"/>
          <w:szCs w:val="20"/>
          <w:lang w:eastAsia="ru-RU"/>
        </w:rPr>
        <w:t>&lt;interface profile implementation name&gt;</w:t>
      </w:r>
      <w:r w:rsidRPr="004709B3">
        <w:rPr>
          <w:rFonts w:cs="Courier New"/>
          <w:szCs w:val="20"/>
          <w:lang w:eastAsia="ru-RU"/>
        </w:rPr>
        <w:t xml:space="preserve">" </w:t>
      </w:r>
      <w:r w:rsidRPr="0080262A">
        <w:rPr>
          <w:rFonts w:cs="Courier New"/>
          <w:szCs w:val="20"/>
          <w:lang w:eastAsia="ru-RU"/>
        </w:rPr>
        <w:t>implementsInterfaceProfileName=</w:t>
      </w:r>
      <w:r w:rsidRPr="005A499A">
        <w:rPr>
          <w:rFonts w:cs="Courier New"/>
          <w:i/>
          <w:szCs w:val="20"/>
          <w:lang w:eastAsia="ru-RU"/>
        </w:rPr>
        <w:t>"&lt;found interface profile name&gt;"</w:t>
      </w:r>
      <w:r>
        <w:rPr>
          <w:rFonts w:cs="Courier New"/>
          <w:szCs w:val="20"/>
          <w:lang w:eastAsia="ru-RU"/>
        </w:rPr>
        <w:t xml:space="preserve"> </w:t>
      </w:r>
      <w:r w:rsidRPr="004709B3">
        <w:rPr>
          <w:rFonts w:cs="Courier New"/>
          <w:szCs w:val="20"/>
          <w:lang w:eastAsia="ru-RU"/>
        </w:rPr>
        <w:t>…&gt;</w:t>
      </w:r>
    </w:p>
    <w:p w:rsidR="00945BB7" w:rsidRPr="004709B3"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24667F">
        <w:rPr>
          <w:rFonts w:cs="Courier New"/>
          <w:b/>
          <w:szCs w:val="20"/>
          <w:lang w:eastAsia="ru-RU"/>
        </w:rPr>
        <w:t>Error EPI0205</w:t>
      </w:r>
      <w:r w:rsidRPr="0024667F">
        <w:rPr>
          <w:rFonts w:cs="Courier New"/>
          <w:szCs w:val="20"/>
          <w:lang w:eastAsia="ru-RU"/>
        </w:rPr>
        <w:t xml:space="preserve">: implementsInterfaceProfileName differs from InterfaceProfile name: expected </w:t>
      </w:r>
      <w:r w:rsidRPr="005A499A">
        <w:rPr>
          <w:rFonts w:cs="Courier New"/>
          <w:i/>
          <w:szCs w:val="20"/>
          <w:lang w:eastAsia="ru-RU"/>
        </w:rPr>
        <w:t>`&lt;expected interface profile name&gt;`</w:t>
      </w:r>
      <w:r w:rsidR="002E24D8">
        <w:rPr>
          <w:rFonts w:cs="Courier New"/>
          <w:i/>
          <w:szCs w:val="20"/>
          <w:lang w:eastAsia="ru-RU"/>
        </w:rPr>
        <w:t>,</w:t>
      </w:r>
      <w:r w:rsidRPr="0024667F">
        <w:rPr>
          <w:rFonts w:cs="Courier New"/>
          <w:szCs w:val="20"/>
          <w:lang w:eastAsia="ru-RU"/>
        </w:rPr>
        <w:t xml:space="preserve"> found </w:t>
      </w:r>
      <w:r w:rsidRPr="005A499A">
        <w:rPr>
          <w:rFonts w:cs="Courier New"/>
          <w:i/>
          <w:szCs w:val="20"/>
          <w:lang w:eastAsia="ru-RU"/>
        </w:rPr>
        <w:t>`&lt;found interface profile name&gt;`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4709B3"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t>&lt;InterfaceProfileImplementation name="</w:t>
      </w:r>
      <w:r>
        <w:rPr>
          <w:rFonts w:cs="Courier New"/>
          <w:szCs w:val="20"/>
          <w:lang w:eastAsia="ru-RU"/>
        </w:rPr>
        <w:t>&lt;name&gt;</w:t>
      </w:r>
      <w:r w:rsidRPr="004709B3">
        <w:rPr>
          <w:rFonts w:cs="Courier New"/>
          <w:szCs w:val="20"/>
          <w:lang w:eastAsia="ru-RU"/>
        </w:rPr>
        <w:t>"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&lt;Include fileName=</w:t>
      </w:r>
      <w:r w:rsidRPr="003369BB">
        <w:rPr>
          <w:rFonts w:cs="Courier New"/>
          <w:szCs w:val="20"/>
          <w:lang w:eastAsia="ru-RU"/>
        </w:rPr>
        <w:t>"</w:t>
      </w:r>
      <w:r>
        <w:rPr>
          <w:rFonts w:cs="Courier New"/>
          <w:szCs w:val="20"/>
          <w:lang w:eastAsia="ru-RU"/>
        </w:rPr>
        <w:t>&lt;file name.xprfimp&gt;</w:t>
      </w:r>
      <w:r w:rsidRPr="003369BB">
        <w:rPr>
          <w:rFonts w:cs="Courier New"/>
          <w:szCs w:val="20"/>
          <w:lang w:eastAsia="ru-RU"/>
        </w:rPr>
        <w:t>"</w:t>
      </w:r>
      <w:r>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&lt;Include fileName=</w:t>
      </w:r>
      <w:r w:rsidRPr="005A499A">
        <w:rPr>
          <w:rFonts w:cs="Courier New"/>
          <w:i/>
          <w:szCs w:val="20"/>
          <w:lang w:eastAsia="ru-RU"/>
        </w:rPr>
        <w:t>"&lt;file name.xprfimp&gt;"</w:t>
      </w:r>
      <w:r>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C205C2">
        <w:rPr>
          <w:rFonts w:cs="Courier New"/>
          <w:b/>
          <w:szCs w:val="20"/>
          <w:lang w:eastAsia="ru-RU"/>
        </w:rPr>
        <w:t>Error EPI0207</w:t>
      </w:r>
      <w:r w:rsidRPr="00384447">
        <w:rPr>
          <w:rFonts w:cs="Courier New"/>
          <w:szCs w:val="20"/>
          <w:lang w:eastAsia="ru-RU"/>
        </w:rPr>
        <w:t>: InterfaceProfileImplementation=`</w:t>
      </w:r>
      <w:r>
        <w:rPr>
          <w:rFonts w:cs="Courier New"/>
          <w:szCs w:val="20"/>
          <w:lang w:eastAsia="ru-RU"/>
        </w:rPr>
        <w:t>&lt;name&gt;</w:t>
      </w:r>
      <w:r w:rsidRPr="00384447">
        <w:rPr>
          <w:rFonts w:cs="Courier New"/>
          <w:szCs w:val="20"/>
          <w:lang w:eastAsia="ru-RU"/>
        </w:rPr>
        <w:t xml:space="preserve">` - duplicate &lt;Include&gt; element </w:t>
      </w:r>
      <w:r>
        <w:rPr>
          <w:rFonts w:cs="Courier New"/>
          <w:szCs w:val="20"/>
          <w:lang w:eastAsia="ru-RU"/>
        </w:rPr>
        <w:t xml:space="preserve">with the same </w:t>
      </w:r>
      <w:r w:rsidRPr="00384447">
        <w:rPr>
          <w:rFonts w:cs="Courier New"/>
          <w:szCs w:val="20"/>
          <w:lang w:eastAsia="ru-RU"/>
        </w:rPr>
        <w:t>fileNa</w:t>
      </w:r>
      <w:r>
        <w:rPr>
          <w:rFonts w:cs="Courier New"/>
          <w:szCs w:val="20"/>
          <w:lang w:eastAsia="ru-RU"/>
        </w:rPr>
        <w:t>me=</w:t>
      </w:r>
      <w:r w:rsidR="009F399F">
        <w:rPr>
          <w:rFonts w:cs="Courier New"/>
          <w:szCs w:val="20"/>
          <w:lang w:eastAsia="ru-RU"/>
        </w:rPr>
        <w:t xml:space="preserve"> </w:t>
      </w:r>
      <w:r w:rsidRPr="005A499A">
        <w:rPr>
          <w:rFonts w:cs="Courier New"/>
          <w:i/>
          <w:szCs w:val="20"/>
          <w:lang w:eastAsia="ru-RU"/>
        </w:rPr>
        <w:t>`&lt;file name.xprfimp&gt;`</w:t>
      </w:r>
      <w:r>
        <w:rPr>
          <w:rFonts w:cs="Courier New"/>
          <w:szCs w:val="20"/>
          <w:lang w:eastAsia="ru-RU"/>
        </w:rPr>
        <w:t xml:space="preserve">. </w:t>
      </w:r>
      <w:r w:rsidRPr="002F680C">
        <w:rPr>
          <w:rFonts w:cs="Courier New"/>
          <w:szCs w:val="20"/>
          <w:lang w:eastAsia="ru-RU"/>
        </w:rPr>
        <w:t>File=</w:t>
      </w:r>
      <w:r w:rsidR="009F399F">
        <w:rPr>
          <w:rFonts w:cs="Courier New"/>
          <w:szCs w:val="20"/>
          <w:lang w:eastAsia="ru-RU"/>
        </w:rPr>
        <w:t xml:space="preserve"> </w:t>
      </w:r>
      <w:r w:rsidRPr="002F680C">
        <w:rPr>
          <w:rFonts w:cs="Courier New"/>
          <w:szCs w:val="20"/>
          <w:lang w:eastAsia="ru-RU"/>
        </w:rPr>
        <w:t>`</w:t>
      </w:r>
      <w:r>
        <w:rPr>
          <w:rFonts w:cs="Courier New"/>
          <w:szCs w:val="20"/>
          <w:lang w:eastAsia="ru-RU"/>
        </w:rPr>
        <w:t xml:space="preserve">&lt;name&gt;` </w:t>
      </w:r>
      <w:r w:rsidR="00844227">
        <w:rPr>
          <w:rFonts w:cs="Courier New"/>
          <w:szCs w:val="20"/>
          <w:lang w:eastAsia="ru-RU"/>
        </w:rPr>
        <w:t xml:space="preserve">Line </w:t>
      </w:r>
      <w:r>
        <w:rPr>
          <w:rFonts w:cs="Courier New"/>
          <w:szCs w:val="20"/>
          <w:lang w:eastAsia="ru-RU"/>
        </w:rPr>
        <w:t xml:space="preserve">15 </w:t>
      </w:r>
      <w:r w:rsidR="00844227">
        <w:rPr>
          <w:rFonts w:cs="Courier New"/>
          <w:szCs w:val="20"/>
          <w:lang w:eastAsia="ru-RU"/>
        </w:rPr>
        <w:t xml:space="preserve">Position </w:t>
      </w:r>
      <w:r>
        <w:rPr>
          <w:rFonts w:cs="Courier New"/>
          <w:szCs w:val="20"/>
          <w:lang w:eastAsia="ru-RU"/>
        </w:rPr>
        <w:t>12</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File</w:t>
      </w:r>
      <w:r w:rsidR="002E24D8">
        <w:rPr>
          <w:rFonts w:cs="Courier New"/>
          <w:szCs w:val="20"/>
          <w:lang w:eastAsia="ru-RU"/>
        </w:rPr>
        <w:t xml:space="preserve"> xxx.xprfimp:</w:t>
      </w:r>
    </w:p>
    <w:p w:rsidR="0036701D" w:rsidRPr="004709B3"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t>&lt;InterfaceProfileImplementation name="</w:t>
      </w:r>
      <w:r>
        <w:rPr>
          <w:rFonts w:cs="Courier New"/>
          <w:szCs w:val="20"/>
          <w:lang w:eastAsia="ru-RU"/>
        </w:rPr>
        <w:t>&lt;name&gt;</w:t>
      </w:r>
      <w:r w:rsidRPr="004709B3">
        <w:rPr>
          <w:rFonts w:cs="Courier New"/>
          <w:szCs w:val="20"/>
          <w:lang w:eastAsia="ru-RU"/>
        </w:rPr>
        <w:t>"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&lt;Include fileName=</w:t>
      </w:r>
      <w:r w:rsidRPr="003369BB">
        <w:rPr>
          <w:rFonts w:cs="Courier New"/>
          <w:szCs w:val="20"/>
          <w:lang w:eastAsia="ru-RU"/>
        </w:rPr>
        <w:t>"</w:t>
      </w:r>
      <w:r>
        <w:rPr>
          <w:rFonts w:cs="Courier New"/>
          <w:szCs w:val="20"/>
          <w:lang w:eastAsia="ru-RU"/>
        </w:rPr>
        <w:t>&lt;name.xprfimp&gt;</w:t>
      </w:r>
      <w:r w:rsidRPr="003369BB">
        <w:rPr>
          <w:rFonts w:cs="Courier New"/>
          <w:szCs w:val="20"/>
          <w:lang w:eastAsia="ru-RU"/>
        </w:rPr>
        <w:t>"</w:t>
      </w:r>
      <w:r>
        <w:rPr>
          <w:rFonts w:cs="Courier New"/>
          <w:szCs w:val="20"/>
          <w:lang w:eastAsia="ru-RU"/>
        </w:rPr>
        <w:t>/&gt;</w:t>
      </w:r>
    </w:p>
    <w:p w:rsidR="007C1BAB" w:rsidRDefault="007C1BAB"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File</w:t>
      </w:r>
      <w:r w:rsidR="002E24D8">
        <w:rPr>
          <w:rFonts w:cs="Courier New"/>
          <w:szCs w:val="20"/>
          <w:lang w:eastAsia="ru-RU"/>
        </w:rPr>
        <w:t xml:space="preserve"> </w:t>
      </w:r>
      <w:r w:rsidR="00684340">
        <w:rPr>
          <w:rFonts w:cs="Courier New"/>
          <w:szCs w:val="20"/>
          <w:lang w:eastAsia="ru-RU"/>
        </w:rPr>
        <w:t>fileName</w:t>
      </w:r>
      <w:r w:rsidR="002E24D8">
        <w:rPr>
          <w:rFonts w:cs="Courier New"/>
          <w:szCs w:val="20"/>
          <w:lang w:eastAsia="ru-RU"/>
        </w:rPr>
        <w:t>.xprfimp:</w:t>
      </w:r>
    </w:p>
    <w:p w:rsidR="0036701D"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t>&lt;InterfaceProfileImplementation name="</w:t>
      </w:r>
      <w:r>
        <w:rPr>
          <w:rFonts w:cs="Courier New"/>
          <w:szCs w:val="20"/>
          <w:lang w:eastAsia="ru-RU"/>
        </w:rPr>
        <w:t>&lt;name&gt;</w:t>
      </w:r>
      <w:r w:rsidRPr="004709B3">
        <w:rPr>
          <w:rFonts w:cs="Courier New"/>
          <w:szCs w:val="20"/>
          <w:lang w:eastAsia="ru-RU"/>
        </w:rPr>
        <w:t>" …&gt;</w:t>
      </w:r>
    </w:p>
    <w:p w:rsidR="0036701D" w:rsidRPr="004709B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&lt;InterfaceTypeMappings name=&lt;interface1&gt;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p>
    <w:p w:rsidR="0036701D" w:rsidRPr="004709B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&lt;InterfaceTypeMappings name=</w:t>
      </w:r>
      <w:r w:rsidRPr="005A499A">
        <w:rPr>
          <w:rFonts w:cs="Courier New"/>
          <w:i/>
          <w:szCs w:val="20"/>
          <w:lang w:eastAsia="ru-RU"/>
        </w:rPr>
        <w:t>&lt;interface1&gt;</w:t>
      </w:r>
      <w:r>
        <w:rPr>
          <w:rFonts w:cs="Courier New"/>
          <w:szCs w:val="20"/>
          <w:lang w:eastAsia="ru-RU"/>
        </w:rPr>
        <w:t xml:space="preserve">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p>
    <w:p w:rsidR="0090561B" w:rsidRDefault="0036701D" w:rsidP="0036701D">
      <w:pPr>
        <w:autoSpaceDE w:val="0"/>
        <w:autoSpaceDN w:val="0"/>
        <w:adjustRightInd w:val="0"/>
        <w:spacing w:after="0" w:line="240" w:lineRule="auto"/>
        <w:rPr>
          <w:rFonts w:cs="Courier New"/>
          <w:szCs w:val="20"/>
          <w:lang w:eastAsia="ru-RU"/>
        </w:rPr>
      </w:pPr>
      <w:r w:rsidRPr="003F4262">
        <w:rPr>
          <w:rFonts w:cs="Courier New"/>
          <w:b/>
          <w:szCs w:val="20"/>
          <w:lang w:eastAsia="ru-RU"/>
        </w:rPr>
        <w:t>Error EPI0208</w:t>
      </w:r>
      <w:r w:rsidRPr="00C205C2">
        <w:rPr>
          <w:rFonts w:cs="Courier New"/>
          <w:szCs w:val="20"/>
          <w:lang w:eastAsia="ru-RU"/>
        </w:rPr>
        <w:t xml:space="preserve">: </w:t>
      </w:r>
      <w:r w:rsidR="0090561B" w:rsidRPr="0090561B">
        <w:rPr>
          <w:rFonts w:cs="Courier New"/>
          <w:szCs w:val="20"/>
          <w:lang w:eastAsia="ru-RU"/>
        </w:rPr>
        <w:t>InterfaceProfileImplementation name=``</w:t>
      </w:r>
      <w:r w:rsidR="0090561B">
        <w:rPr>
          <w:rFonts w:cs="Courier New"/>
          <w:szCs w:val="20"/>
          <w:lang w:eastAsia="ru-RU"/>
        </w:rPr>
        <w:t xml:space="preserve"> </w:t>
      </w:r>
      <w:r w:rsidRPr="00C205C2">
        <w:rPr>
          <w:rFonts w:cs="Courier New"/>
          <w:szCs w:val="20"/>
          <w:lang w:eastAsia="ru-RU"/>
        </w:rPr>
        <w:t>- duplicate Interface</w:t>
      </w:r>
      <w:r>
        <w:rPr>
          <w:rFonts w:cs="Courier New"/>
          <w:szCs w:val="20"/>
          <w:lang w:eastAsia="ru-RU"/>
        </w:rPr>
        <w:t>TypeMappings</w:t>
      </w:r>
      <w:r w:rsidRPr="00C205C2">
        <w:rPr>
          <w:rFonts w:cs="Courier New"/>
          <w:szCs w:val="20"/>
          <w:lang w:eastAsia="ru-RU"/>
        </w:rPr>
        <w:t xml:space="preserve"> </w:t>
      </w:r>
      <w:r w:rsidR="0090561B" w:rsidRPr="0090561B">
        <w:rPr>
          <w:rFonts w:cs="Courier New"/>
          <w:szCs w:val="20"/>
          <w:lang w:eastAsia="ru-RU"/>
        </w:rPr>
        <w:t>for the name=</w:t>
      </w:r>
      <w:r w:rsidR="0009483B" w:rsidRPr="005A499A">
        <w:rPr>
          <w:rFonts w:cs="Courier New"/>
          <w:i/>
          <w:szCs w:val="20"/>
          <w:lang w:eastAsia="ru-RU"/>
        </w:rPr>
        <w:t>&lt;interface1&gt;</w:t>
      </w:r>
      <w:r w:rsidR="0090561B" w:rsidRPr="0090561B">
        <w:rPr>
          <w:rFonts w:cs="Courier New"/>
          <w:szCs w:val="20"/>
          <w:lang w:eastAsia="ru-RU"/>
        </w:rPr>
        <w:t>. File=</w:t>
      </w:r>
      <w:r w:rsidR="0009483B">
        <w:rPr>
          <w:rFonts w:cs="Courier New"/>
          <w:szCs w:val="20"/>
          <w:lang w:eastAsia="ru-RU"/>
        </w:rPr>
        <w:t xml:space="preserve"> </w:t>
      </w:r>
      <w:r w:rsidR="0090561B" w:rsidRPr="0090561B">
        <w:rPr>
          <w:rFonts w:cs="Courier New"/>
          <w:szCs w:val="20"/>
          <w:lang w:eastAsia="ru-RU"/>
        </w:rPr>
        <w:t>`</w:t>
      </w:r>
      <w:r w:rsidR="00684340">
        <w:rPr>
          <w:rFonts w:cs="Courier New"/>
          <w:szCs w:val="20"/>
          <w:lang w:eastAsia="ru-RU"/>
        </w:rPr>
        <w:t>fileN</w:t>
      </w:r>
      <w:r w:rsidR="0009483B">
        <w:rPr>
          <w:rFonts w:cs="Courier New"/>
          <w:szCs w:val="20"/>
          <w:lang w:eastAsia="ru-RU"/>
        </w:rPr>
        <w:t>ame</w:t>
      </w:r>
      <w:r w:rsidR="0090561B" w:rsidRPr="0090561B">
        <w:rPr>
          <w:rFonts w:cs="Courier New"/>
          <w:szCs w:val="20"/>
          <w:lang w:eastAsia="ru-RU"/>
        </w:rPr>
        <w:t>.xprfimp` Line 1100 Position 4</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684340" w:rsidRDefault="00684340" w:rsidP="0036701D">
      <w:pPr>
        <w:autoSpaceDE w:val="0"/>
        <w:autoSpaceDN w:val="0"/>
        <w:adjustRightInd w:val="0"/>
        <w:spacing w:after="0" w:line="240" w:lineRule="auto"/>
        <w:rPr>
          <w:rFonts w:cs="Courier New"/>
          <w:szCs w:val="20"/>
          <w:lang w:eastAsia="ru-RU"/>
        </w:rPr>
      </w:pPr>
      <w:r>
        <w:rPr>
          <w:rFonts w:cs="Courier New"/>
          <w:szCs w:val="20"/>
          <w:lang w:eastAsia="ru-RU"/>
        </w:rPr>
        <w:t>File fileName.xprfimp:</w:t>
      </w:r>
    </w:p>
    <w:p w:rsidR="0036701D"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t xml:space="preserve">&lt;InterfaceProfileImplementation </w:t>
      </w:r>
      <w:r w:rsidRPr="005A499A">
        <w:rPr>
          <w:rFonts w:cs="Courier New"/>
          <w:i/>
          <w:szCs w:val="20"/>
          <w:lang w:eastAsia="ru-RU"/>
        </w:rPr>
        <w:t>name=""</w:t>
      </w:r>
      <w:r w:rsidRPr="004709B3">
        <w:rPr>
          <w:rFonts w:cs="Courier New"/>
          <w:szCs w:val="20"/>
          <w:lang w:eastAsia="ru-RU"/>
        </w:rPr>
        <w:t xml:space="preserve"> …&gt;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09483B" w:rsidRDefault="0036701D" w:rsidP="0036701D">
      <w:pPr>
        <w:autoSpaceDE w:val="0"/>
        <w:autoSpaceDN w:val="0"/>
        <w:adjustRightInd w:val="0"/>
        <w:spacing w:after="0" w:line="240" w:lineRule="auto"/>
        <w:rPr>
          <w:rFonts w:cs="Courier New"/>
          <w:szCs w:val="20"/>
          <w:lang w:eastAsia="ru-RU"/>
        </w:rPr>
      </w:pPr>
      <w:r w:rsidRPr="002F680C">
        <w:rPr>
          <w:rFonts w:cs="Courier New"/>
          <w:szCs w:val="20"/>
          <w:lang w:eastAsia="ru-RU"/>
        </w:rPr>
        <w:t xml:space="preserve">Error </w:t>
      </w:r>
      <w:r w:rsidRPr="002F680C">
        <w:rPr>
          <w:rFonts w:cs="Courier New"/>
          <w:b/>
          <w:szCs w:val="20"/>
          <w:lang w:eastAsia="ru-RU"/>
        </w:rPr>
        <w:t>EPI0209</w:t>
      </w:r>
      <w:r w:rsidRPr="002F680C">
        <w:rPr>
          <w:rFonts w:cs="Courier New"/>
          <w:szCs w:val="20"/>
          <w:lang w:eastAsia="ru-RU"/>
        </w:rPr>
        <w:t xml:space="preserve">: InterfaceProfileImplementation </w:t>
      </w:r>
      <w:r w:rsidRPr="005A499A">
        <w:rPr>
          <w:rFonts w:cs="Courier New"/>
          <w:i/>
          <w:szCs w:val="20"/>
          <w:lang w:eastAsia="ru-RU"/>
        </w:rPr>
        <w:t>name=``</w:t>
      </w:r>
      <w:r>
        <w:rPr>
          <w:rFonts w:cs="Courier New"/>
          <w:szCs w:val="20"/>
          <w:lang w:eastAsia="ru-RU"/>
        </w:rPr>
        <w:t xml:space="preserve"> -</w:t>
      </w:r>
      <w:r w:rsidRPr="002F680C">
        <w:rPr>
          <w:rFonts w:cs="Courier New"/>
          <w:szCs w:val="20"/>
          <w:lang w:eastAsia="ru-RU"/>
        </w:rPr>
        <w:t xml:space="preserve"> attribute</w:t>
      </w:r>
      <w:r>
        <w:rPr>
          <w:rFonts w:cs="Courier New"/>
          <w:szCs w:val="20"/>
          <w:lang w:eastAsia="ru-RU"/>
        </w:rPr>
        <w:t xml:space="preserve"> name</w:t>
      </w:r>
      <w:r w:rsidRPr="002F680C">
        <w:rPr>
          <w:rFonts w:cs="Courier New"/>
          <w:szCs w:val="20"/>
          <w:lang w:eastAsia="ru-RU"/>
        </w:rPr>
        <w:t xml:space="preserve"> must not be null or empty in the head file. File=`</w:t>
      </w:r>
      <w:r>
        <w:rPr>
          <w:rFonts w:cs="Courier New"/>
          <w:szCs w:val="20"/>
          <w:lang w:eastAsia="ru-RU"/>
        </w:rPr>
        <w:t>file</w:t>
      </w:r>
      <w:r w:rsidR="0009483B">
        <w:rPr>
          <w:rFonts w:cs="Courier New"/>
          <w:szCs w:val="20"/>
          <w:lang w:eastAsia="ru-RU"/>
        </w:rPr>
        <w:t>Name</w:t>
      </w:r>
      <w:r w:rsidR="00684340">
        <w:rPr>
          <w:rFonts w:cs="Courier New"/>
          <w:szCs w:val="20"/>
          <w:lang w:eastAsia="ru-RU"/>
        </w:rPr>
        <w:t>.xprfimp</w:t>
      </w:r>
      <w:r w:rsidR="00684340" w:rsidRPr="002F680C">
        <w:rPr>
          <w:rFonts w:cs="Courier New"/>
          <w:szCs w:val="20"/>
          <w:lang w:eastAsia="ru-RU"/>
        </w:rPr>
        <w:t xml:space="preserve"> </w:t>
      </w:r>
      <w:r w:rsidRPr="002F680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&lt;Types&gt;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&lt;GroupType name="</w:t>
      </w:r>
      <w:r>
        <w:rPr>
          <w:rFonts w:cs="Courier New"/>
          <w:szCs w:val="20"/>
          <w:lang w:eastAsia="ru-RU"/>
        </w:rPr>
        <w:t>&lt;group type name&gt;</w:t>
      </w:r>
      <w:r w:rsidRPr="007D7143">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w:t>
      </w:r>
      <w:r>
        <w:rPr>
          <w:rFonts w:cs="Courier New"/>
          <w:szCs w:val="20"/>
          <w:lang w:eastAsia="ru-RU"/>
        </w:rPr>
        <w:t xml:space="preserve">  </w:t>
      </w:r>
      <w:r w:rsidRPr="007D7143">
        <w:rPr>
          <w:rFonts w:cs="Courier New"/>
          <w:szCs w:val="20"/>
          <w:lang w:eastAsia="ru-RU"/>
        </w:rPr>
        <w:t>&lt;Object name="</w:t>
      </w:r>
      <w:r>
        <w:rPr>
          <w:rFonts w:cs="Courier New"/>
          <w:szCs w:val="20"/>
          <w:lang w:eastAsia="ru-RU"/>
        </w:rPr>
        <w:t>&lt;object</w:t>
      </w:r>
      <w:r w:rsidRPr="007D7143">
        <w:rPr>
          <w:rFonts w:cs="Courier New"/>
          <w:szCs w:val="20"/>
          <w:lang w:eastAsia="ru-RU"/>
        </w:rPr>
        <w:t>1</w:t>
      </w:r>
      <w:r>
        <w:rPr>
          <w:rFonts w:cs="Courier New"/>
          <w:szCs w:val="20"/>
          <w:lang w:eastAsia="ru-RU"/>
        </w:rPr>
        <w:t>&gt;</w:t>
      </w:r>
      <w:r w:rsidRPr="007D7143">
        <w:rPr>
          <w:rFonts w:cs="Courier New"/>
          <w:szCs w:val="20"/>
          <w:lang w:eastAsia="ru-RU"/>
        </w:rPr>
        <w:t>" type="boolean"/&gt;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&lt;GroupMapping name="</w:t>
      </w:r>
      <w:r>
        <w:rPr>
          <w:rFonts w:cs="Courier New"/>
          <w:szCs w:val="20"/>
          <w:lang w:eastAsia="ru-RU"/>
        </w:rPr>
        <w:t>&lt;group mapping name&gt;</w:t>
      </w:r>
      <w:r w:rsidRPr="007D7143">
        <w:rPr>
          <w:rFonts w:cs="Courier New"/>
          <w:szCs w:val="20"/>
          <w:lang w:eastAsia="ru-RU"/>
        </w:rPr>
        <w:t>" appType=</w:t>
      </w:r>
      <w:r>
        <w:rPr>
          <w:rFonts w:cs="Courier New"/>
          <w:szCs w:val="20"/>
          <w:lang w:eastAsia="ru-RU"/>
        </w:rPr>
        <w:t>…</w:t>
      </w:r>
      <w:r w:rsidRPr="007D7143">
        <w:rPr>
          <w:rFonts w:cs="Courier New"/>
          <w:szCs w:val="20"/>
          <w:lang w:eastAsia="ru-RU"/>
        </w:rPr>
        <w:t xml:space="preserve"> &gt;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w:t>
      </w:r>
      <w:r>
        <w:rPr>
          <w:rFonts w:cs="Courier New"/>
          <w:szCs w:val="20"/>
          <w:lang w:eastAsia="ru-RU"/>
        </w:rPr>
        <w:t xml:space="preserve">  </w:t>
      </w:r>
      <w:r w:rsidRPr="007D7143">
        <w:rPr>
          <w:rFonts w:cs="Courier New"/>
          <w:szCs w:val="20"/>
          <w:lang w:eastAsia="ru-RU"/>
        </w:rPr>
        <w:t>&lt;Object name="</w:t>
      </w:r>
      <w:r>
        <w:rPr>
          <w:rFonts w:cs="Courier New"/>
          <w:szCs w:val="20"/>
          <w:lang w:eastAsia="ru-RU"/>
        </w:rPr>
        <w:t>&lt;o</w:t>
      </w:r>
      <w:r w:rsidRPr="007D7143">
        <w:rPr>
          <w:rFonts w:cs="Courier New"/>
          <w:szCs w:val="20"/>
          <w:lang w:eastAsia="ru-RU"/>
        </w:rPr>
        <w:t>bj</w:t>
      </w:r>
      <w:r>
        <w:rPr>
          <w:rFonts w:cs="Courier New"/>
          <w:szCs w:val="20"/>
          <w:lang w:eastAsia="ru-RU"/>
        </w:rPr>
        <w:t>ect</w:t>
      </w:r>
      <w:r w:rsidRPr="007D7143">
        <w:rPr>
          <w:rFonts w:cs="Courier New"/>
          <w:szCs w:val="20"/>
          <w:lang w:eastAsia="ru-RU"/>
        </w:rPr>
        <w:t>1</w:t>
      </w:r>
      <w:r>
        <w:rPr>
          <w:rFonts w:cs="Courier New"/>
          <w:szCs w:val="20"/>
          <w:lang w:eastAsia="ru-RU"/>
        </w:rPr>
        <w:t>&gt;</w:t>
      </w:r>
      <w:r w:rsidRPr="007D7143">
        <w:rPr>
          <w:rFonts w:cs="Courier New"/>
          <w:szCs w:val="20"/>
          <w:lang w:eastAsia="ru-RU"/>
        </w:rPr>
        <w:t>" typeMapping="bitNormal"/&gt;</w:t>
      </w:r>
    </w:p>
    <w:p w:rsidR="0036701D"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&lt;Object name=</w:t>
      </w:r>
      <w:r w:rsidRPr="00074B38">
        <w:rPr>
          <w:rFonts w:cs="Courier New"/>
          <w:i/>
          <w:szCs w:val="20"/>
          <w:lang w:eastAsia="ru-RU"/>
        </w:rPr>
        <w:t>"&lt;object1&gt;"</w:t>
      </w:r>
      <w:r w:rsidRPr="007D7143">
        <w:rPr>
          <w:rFonts w:cs="Courier New"/>
          <w:szCs w:val="20"/>
          <w:lang w:eastAsia="ru-RU"/>
        </w:rPr>
        <w:t xml:space="preserve"> typeMapping="bitNormal"/&gt;</w:t>
      </w:r>
    </w:p>
    <w:p w:rsidR="00945BB7" w:rsidRPr="007D7143"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C35375" w:rsidRDefault="0036701D" w:rsidP="0036701D">
      <w:pPr>
        <w:autoSpaceDE w:val="0"/>
        <w:autoSpaceDN w:val="0"/>
        <w:adjustRightInd w:val="0"/>
        <w:spacing w:after="0" w:line="240" w:lineRule="auto"/>
        <w:rPr>
          <w:rFonts w:cs="Courier New"/>
          <w:szCs w:val="20"/>
          <w:lang w:eastAsia="ru-RU"/>
        </w:rPr>
      </w:pPr>
      <w:r w:rsidRPr="007D7143">
        <w:rPr>
          <w:rFonts w:cs="Courier New"/>
          <w:b/>
          <w:szCs w:val="20"/>
          <w:lang w:eastAsia="ru-RU"/>
        </w:rPr>
        <w:t>Error EPI0701</w:t>
      </w:r>
      <w:r w:rsidRPr="007D7143">
        <w:rPr>
          <w:rFonts w:cs="Courier New"/>
          <w:szCs w:val="20"/>
          <w:lang w:eastAsia="ru-RU"/>
        </w:rPr>
        <w:t xml:space="preserve">: </w:t>
      </w:r>
      <w:r w:rsidR="00844227">
        <w:rPr>
          <w:rFonts w:cs="Courier New"/>
          <w:szCs w:val="20"/>
          <w:lang w:eastAsia="ru-RU"/>
        </w:rPr>
        <w:t>Interface name=`&lt;</w:t>
      </w:r>
      <w:r w:rsidR="005A34CB">
        <w:rPr>
          <w:rFonts w:cs="Courier New"/>
          <w:szCs w:val="20"/>
          <w:lang w:eastAsia="ru-RU"/>
        </w:rPr>
        <w:t>i</w:t>
      </w:r>
      <w:r w:rsidR="00844227">
        <w:rPr>
          <w:rFonts w:cs="Courier New"/>
          <w:szCs w:val="20"/>
          <w:lang w:eastAsia="ru-RU"/>
        </w:rPr>
        <w:t>nterface&gt;` - m</w:t>
      </w:r>
      <w:r w:rsidRPr="007D7143">
        <w:rPr>
          <w:rFonts w:cs="Courier New"/>
          <w:szCs w:val="20"/>
          <w:lang w:eastAsia="ru-RU"/>
        </w:rPr>
        <w:t xml:space="preserve">ore </w:t>
      </w:r>
      <w:r w:rsidR="002541DD">
        <w:rPr>
          <w:rFonts w:cs="Courier New"/>
          <w:szCs w:val="20"/>
          <w:lang w:eastAsia="ru-RU"/>
        </w:rPr>
        <w:t>than</w:t>
      </w:r>
      <w:r w:rsidRPr="007D7143">
        <w:rPr>
          <w:rFonts w:cs="Courier New"/>
          <w:szCs w:val="20"/>
          <w:lang w:eastAsia="ru-RU"/>
        </w:rPr>
        <w:t xml:space="preserve"> one mapping for `Object` name=</w:t>
      </w:r>
      <w:r w:rsidRPr="00074B38">
        <w:rPr>
          <w:rFonts w:cs="Courier New"/>
          <w:i/>
          <w:szCs w:val="20"/>
          <w:lang w:eastAsia="ru-RU"/>
        </w:rPr>
        <w:t>`&lt;object1&gt;`</w:t>
      </w:r>
      <w:r w:rsidRPr="007D7143">
        <w:rPr>
          <w:rFonts w:cs="Courier New"/>
          <w:szCs w:val="20"/>
          <w:lang w:eastAsia="ru-RU"/>
        </w:rPr>
        <w:t xml:space="preserve"> in the `GroupMapping` name=`</w:t>
      </w:r>
      <w:r>
        <w:rPr>
          <w:rFonts w:cs="Courier New"/>
          <w:szCs w:val="20"/>
          <w:lang w:eastAsia="ru-RU"/>
        </w:rPr>
        <w:t>&lt;group mapping name&gt;</w:t>
      </w:r>
      <w:r w:rsidRPr="007D7143">
        <w:rPr>
          <w:rFonts w:cs="Courier New"/>
          <w:szCs w:val="20"/>
          <w:lang w:eastAsia="ru-RU"/>
        </w:rPr>
        <w: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&lt;Types&gt;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&lt;GroupType name="</w:t>
      </w:r>
      <w:r>
        <w:rPr>
          <w:rFonts w:cs="Courier New"/>
          <w:szCs w:val="20"/>
          <w:lang w:eastAsia="ru-RU"/>
        </w:rPr>
        <w:t>&lt;group type name&gt;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w:t>
      </w:r>
      <w:r>
        <w:rPr>
          <w:rFonts w:cs="Courier New"/>
          <w:szCs w:val="20"/>
          <w:lang w:eastAsia="ru-RU"/>
        </w:rPr>
        <w:t xml:space="preserve">  </w:t>
      </w:r>
      <w:r w:rsidRPr="007D7143">
        <w:rPr>
          <w:rFonts w:cs="Courier New"/>
          <w:szCs w:val="20"/>
          <w:lang w:eastAsia="ru-RU"/>
        </w:rPr>
        <w:t>&lt;Object name="</w:t>
      </w:r>
      <w:r>
        <w:rPr>
          <w:rFonts w:cs="Courier New"/>
          <w:szCs w:val="20"/>
          <w:lang w:eastAsia="ru-RU"/>
        </w:rPr>
        <w:t>&lt;object</w:t>
      </w:r>
      <w:r w:rsidRPr="007D7143">
        <w:rPr>
          <w:rFonts w:cs="Courier New"/>
          <w:szCs w:val="20"/>
          <w:lang w:eastAsia="ru-RU"/>
        </w:rPr>
        <w:t>1</w:t>
      </w:r>
      <w:r>
        <w:rPr>
          <w:rFonts w:cs="Courier New"/>
          <w:szCs w:val="20"/>
          <w:lang w:eastAsia="ru-RU"/>
        </w:rPr>
        <w:t>&gt;</w:t>
      </w:r>
      <w:r w:rsidRPr="007D7143">
        <w:rPr>
          <w:rFonts w:cs="Courier New"/>
          <w:szCs w:val="20"/>
          <w:lang w:eastAsia="ru-RU"/>
        </w:rPr>
        <w:t>" type="boolean"/&gt;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w:t>
      </w:r>
      <w:r>
        <w:rPr>
          <w:rFonts w:cs="Courier New"/>
          <w:szCs w:val="20"/>
          <w:lang w:eastAsia="ru-RU"/>
        </w:rPr>
        <w:t>/</w:t>
      </w:r>
      <w:r w:rsidRPr="007D7143">
        <w:rPr>
          <w:rFonts w:cs="Courier New"/>
          <w:szCs w:val="20"/>
          <w:lang w:eastAsia="ru-RU"/>
        </w:rPr>
        <w:t>GroupType</w:t>
      </w:r>
      <w:r>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lastRenderedPageBreak/>
        <w: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&lt;GroupMapping appType=</w:t>
      </w:r>
      <w:r w:rsidRPr="003369BB">
        <w:rPr>
          <w:rFonts w:cs="Courier New"/>
          <w:szCs w:val="20"/>
          <w:lang w:eastAsia="ru-RU"/>
        </w:rPr>
        <w:t>"</w:t>
      </w:r>
      <w:r>
        <w:rPr>
          <w:rFonts w:cs="Courier New"/>
          <w:szCs w:val="20"/>
          <w:lang w:eastAsia="ru-RU"/>
        </w:rPr>
        <w:t>&lt;group type name&gt;</w:t>
      </w:r>
      <w:r w:rsidRPr="003369BB">
        <w:rPr>
          <w:rFonts w:cs="Courier New"/>
          <w:szCs w:val="20"/>
          <w:lang w:eastAsia="ru-RU"/>
        </w:rPr>
        <w: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w:t>
      </w:r>
      <w:r>
        <w:rPr>
          <w:rFonts w:cs="Courier New"/>
          <w:szCs w:val="20"/>
          <w:lang w:eastAsia="ru-RU"/>
        </w:rPr>
        <w:t xml:space="preserve">  </w:t>
      </w:r>
      <w:r w:rsidRPr="007D7143">
        <w:rPr>
          <w:rFonts w:cs="Courier New"/>
          <w:szCs w:val="20"/>
          <w:lang w:eastAsia="ru-RU"/>
        </w:rPr>
        <w:t>&lt;Object name="</w:t>
      </w:r>
      <w:r>
        <w:rPr>
          <w:rFonts w:cs="Courier New"/>
          <w:szCs w:val="20"/>
          <w:lang w:eastAsia="ru-RU"/>
        </w:rPr>
        <w:t>&lt;o</w:t>
      </w:r>
      <w:r w:rsidRPr="007D7143">
        <w:rPr>
          <w:rFonts w:cs="Courier New"/>
          <w:szCs w:val="20"/>
          <w:lang w:eastAsia="ru-RU"/>
        </w:rPr>
        <w:t>bj</w:t>
      </w:r>
      <w:r>
        <w:rPr>
          <w:rFonts w:cs="Courier New"/>
          <w:szCs w:val="20"/>
          <w:lang w:eastAsia="ru-RU"/>
        </w:rPr>
        <w:t>ect</w:t>
      </w:r>
      <w:r w:rsidRPr="007D7143">
        <w:rPr>
          <w:rFonts w:cs="Courier New"/>
          <w:szCs w:val="20"/>
          <w:lang w:eastAsia="ru-RU"/>
        </w:rPr>
        <w:t>1</w:t>
      </w:r>
      <w:r>
        <w:rPr>
          <w:rFonts w:cs="Courier New"/>
          <w:szCs w:val="20"/>
          <w:lang w:eastAsia="ru-RU"/>
        </w:rPr>
        <w:t>&gt;</w:t>
      </w:r>
      <w:r w:rsidRPr="007D7143">
        <w:rPr>
          <w:rFonts w:cs="Courier New"/>
          <w:szCs w:val="20"/>
          <w:lang w:eastAsia="ru-RU"/>
        </w:rPr>
        <w:t>" typeMapping="bitNormal"/&gt;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w:t>
      </w:r>
      <w:r>
        <w:rPr>
          <w:rFonts w:cs="Courier New"/>
          <w:szCs w:val="20"/>
          <w:lang w:eastAsia="ru-RU"/>
        </w:rPr>
        <w:t>/</w:t>
      </w:r>
      <w:r w:rsidRPr="007D7143">
        <w:rPr>
          <w:rFonts w:cs="Courier New"/>
          <w:szCs w:val="20"/>
          <w:lang w:eastAsia="ru-RU"/>
        </w:rPr>
        <w:t>GroupMapping</w:t>
      </w:r>
      <w:r>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&lt;GroupMapping appType=</w:t>
      </w:r>
      <w:r w:rsidRPr="00074B38">
        <w:rPr>
          <w:rFonts w:cs="Courier New"/>
          <w:i/>
          <w:szCs w:val="20"/>
          <w:lang w:eastAsia="ru-RU"/>
        </w:rPr>
        <w:t>"&lt;group type name&gt;"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w:t>
      </w:r>
      <w:r>
        <w:rPr>
          <w:rFonts w:cs="Courier New"/>
          <w:szCs w:val="20"/>
          <w:lang w:eastAsia="ru-RU"/>
        </w:rPr>
        <w:t xml:space="preserve">  </w:t>
      </w:r>
      <w:r w:rsidRPr="007D7143">
        <w:rPr>
          <w:rFonts w:cs="Courier New"/>
          <w:szCs w:val="20"/>
          <w:lang w:eastAsia="ru-RU"/>
        </w:rPr>
        <w:t>&lt;Object name="</w:t>
      </w:r>
      <w:r>
        <w:rPr>
          <w:rFonts w:cs="Courier New"/>
          <w:szCs w:val="20"/>
          <w:lang w:eastAsia="ru-RU"/>
        </w:rPr>
        <w:t>&lt;o</w:t>
      </w:r>
      <w:r w:rsidRPr="007D7143">
        <w:rPr>
          <w:rFonts w:cs="Courier New"/>
          <w:szCs w:val="20"/>
          <w:lang w:eastAsia="ru-RU"/>
        </w:rPr>
        <w:t>bj</w:t>
      </w:r>
      <w:r>
        <w:rPr>
          <w:rFonts w:cs="Courier New"/>
          <w:szCs w:val="20"/>
          <w:lang w:eastAsia="ru-RU"/>
        </w:rPr>
        <w:t>ect</w:t>
      </w:r>
      <w:r w:rsidRPr="007D7143">
        <w:rPr>
          <w:rFonts w:cs="Courier New"/>
          <w:szCs w:val="20"/>
          <w:lang w:eastAsia="ru-RU"/>
        </w:rPr>
        <w:t>1</w:t>
      </w:r>
      <w:r>
        <w:rPr>
          <w:rFonts w:cs="Courier New"/>
          <w:szCs w:val="20"/>
          <w:lang w:eastAsia="ru-RU"/>
        </w:rPr>
        <w:t>&gt;</w:t>
      </w:r>
      <w:r w:rsidRPr="007D7143">
        <w:rPr>
          <w:rFonts w:cs="Courier New"/>
          <w:szCs w:val="20"/>
          <w:lang w:eastAsia="ru-RU"/>
        </w:rPr>
        <w:t>" typeMapping="bitNormal"/&gt;</w:t>
      </w:r>
    </w:p>
    <w:p w:rsidR="0036701D" w:rsidRPr="007D7143"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E73AED" w:rsidRDefault="0036701D" w:rsidP="0036701D">
      <w:pPr>
        <w:autoSpaceDE w:val="0"/>
        <w:autoSpaceDN w:val="0"/>
        <w:adjustRightInd w:val="0"/>
        <w:spacing w:after="0" w:line="240" w:lineRule="auto"/>
        <w:rPr>
          <w:rFonts w:cs="Courier New"/>
          <w:szCs w:val="20"/>
          <w:lang w:eastAsia="ru-RU"/>
        </w:rPr>
      </w:pPr>
      <w:r w:rsidRPr="007D7143">
        <w:rPr>
          <w:rFonts w:cs="Courier New"/>
          <w:b/>
          <w:szCs w:val="20"/>
          <w:lang w:eastAsia="ru-RU"/>
        </w:rPr>
        <w:t>Error EPI0901</w:t>
      </w:r>
      <w:r w:rsidRPr="007D7143">
        <w:rPr>
          <w:rFonts w:cs="Courier New"/>
          <w:szCs w:val="20"/>
          <w:lang w:eastAsia="ru-RU"/>
        </w:rPr>
        <w:t>: InterfaceTypeMappings=`</w:t>
      </w:r>
      <w:r>
        <w:rPr>
          <w:rFonts w:cs="Courier New"/>
          <w:szCs w:val="20"/>
          <w:lang w:eastAsia="ru-RU"/>
        </w:rPr>
        <w:t>&lt;interface&gt;</w:t>
      </w:r>
      <w:r w:rsidRPr="007D7143">
        <w:rPr>
          <w:rFonts w:cs="Courier New"/>
          <w:szCs w:val="20"/>
          <w:lang w:eastAsia="ru-RU"/>
        </w:rPr>
        <w:t>` mapping=`GroupMapping` name=`` appType=</w:t>
      </w:r>
      <w:r w:rsidR="009F399F">
        <w:rPr>
          <w:rFonts w:cs="Courier New"/>
          <w:szCs w:val="20"/>
          <w:lang w:eastAsia="ru-RU"/>
        </w:rPr>
        <w:t xml:space="preserve"> </w:t>
      </w:r>
      <w:r w:rsidRPr="007D7143">
        <w:rPr>
          <w:rFonts w:cs="Courier New"/>
          <w:szCs w:val="20"/>
          <w:lang w:eastAsia="ru-RU"/>
        </w:rPr>
        <w:t>`</w:t>
      </w:r>
      <w:r>
        <w:rPr>
          <w:rFonts w:cs="Courier New"/>
          <w:szCs w:val="20"/>
          <w:lang w:eastAsia="ru-RU"/>
        </w:rPr>
        <w:t>&lt;group type name&gt;</w:t>
      </w:r>
      <w:r w:rsidRPr="007D7143">
        <w:rPr>
          <w:rFonts w:cs="Courier New"/>
          <w:szCs w:val="20"/>
          <w:lang w:eastAsia="ru-RU"/>
        </w:rPr>
        <w:t>`</w:t>
      </w:r>
      <w:r w:rsidR="00844227">
        <w:rPr>
          <w:rFonts w:cs="Courier New"/>
          <w:szCs w:val="20"/>
          <w:lang w:eastAsia="ru-RU"/>
        </w:rPr>
        <w:t xml:space="preserve"> - d</w:t>
      </w:r>
      <w:r w:rsidRPr="007D7143">
        <w:rPr>
          <w:rFonts w:cs="Courier New"/>
          <w:szCs w:val="20"/>
          <w:lang w:eastAsia="ru-RU"/>
        </w:rPr>
        <w:t>uplicate</w:t>
      </w:r>
      <w:r w:rsidR="00E73AED">
        <w:rPr>
          <w:rFonts w:cs="Courier New"/>
          <w:szCs w:val="20"/>
          <w:lang w:eastAsia="ru-RU"/>
        </w:rPr>
        <w:t>d</w:t>
      </w:r>
      <w:r w:rsidR="00E73AED" w:rsidRPr="00E73AED">
        <w:rPr>
          <w:rFonts w:cs="Courier New"/>
          <w:szCs w:val="20"/>
          <w:lang w:eastAsia="ru-RU"/>
        </w:rPr>
        <w:t xml:space="preserve"> appType for mapping without name not allowed </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&lt;Types&gt;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&lt;GroupType name="</w:t>
      </w:r>
      <w:r>
        <w:rPr>
          <w:rFonts w:cs="Courier New"/>
          <w:szCs w:val="20"/>
          <w:lang w:eastAsia="ru-RU"/>
        </w:rPr>
        <w:t>&lt;group type name&gt;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w:t>
      </w:r>
      <w:r>
        <w:rPr>
          <w:rFonts w:cs="Courier New"/>
          <w:szCs w:val="20"/>
          <w:lang w:eastAsia="ru-RU"/>
        </w:rPr>
        <w:t xml:space="preserve">  </w:t>
      </w:r>
      <w:r w:rsidRPr="007D7143">
        <w:rPr>
          <w:rFonts w:cs="Courier New"/>
          <w:szCs w:val="20"/>
          <w:lang w:eastAsia="ru-RU"/>
        </w:rPr>
        <w:t>&lt;Object name="</w:t>
      </w:r>
      <w:r>
        <w:rPr>
          <w:rFonts w:cs="Courier New"/>
          <w:szCs w:val="20"/>
          <w:lang w:eastAsia="ru-RU"/>
        </w:rPr>
        <w:t>&lt;object</w:t>
      </w:r>
      <w:r w:rsidRPr="007D7143">
        <w:rPr>
          <w:rFonts w:cs="Courier New"/>
          <w:szCs w:val="20"/>
          <w:lang w:eastAsia="ru-RU"/>
        </w:rPr>
        <w:t>1</w:t>
      </w:r>
      <w:r>
        <w:rPr>
          <w:rFonts w:cs="Courier New"/>
          <w:szCs w:val="20"/>
          <w:lang w:eastAsia="ru-RU"/>
        </w:rPr>
        <w:t>&gt;</w:t>
      </w:r>
      <w:r w:rsidRPr="007D7143">
        <w:rPr>
          <w:rFonts w:cs="Courier New"/>
          <w:szCs w:val="20"/>
          <w:lang w:eastAsia="ru-RU"/>
        </w:rPr>
        <w:t>" type="boolean"/&gt;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w:t>
      </w:r>
      <w:r>
        <w:rPr>
          <w:rFonts w:cs="Courier New"/>
          <w:szCs w:val="20"/>
          <w:lang w:eastAsia="ru-RU"/>
        </w:rPr>
        <w:t>/</w:t>
      </w:r>
      <w:r w:rsidRPr="007D7143">
        <w:rPr>
          <w:rFonts w:cs="Courier New"/>
          <w:szCs w:val="20"/>
          <w:lang w:eastAsia="ru-RU"/>
        </w:rPr>
        <w:t>GroupType</w:t>
      </w:r>
      <w:r>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D7143">
        <w:rPr>
          <w:rFonts w:cs="Courier New"/>
          <w:szCs w:val="20"/>
          <w:lang w:eastAsia="ru-RU"/>
        </w:rPr>
        <w:t>&lt;GroupMapping appType=</w:t>
      </w:r>
      <w:r w:rsidRPr="00074B38">
        <w:rPr>
          <w:rFonts w:cs="Courier New"/>
          <w:i/>
          <w:szCs w:val="20"/>
          <w:lang w:eastAsia="ru-RU"/>
        </w:rPr>
        <w:t>"&lt;group type na&gt;"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 xml:space="preserve">  </w:t>
      </w:r>
      <w:r>
        <w:rPr>
          <w:rFonts w:cs="Courier New"/>
          <w:szCs w:val="20"/>
          <w:lang w:eastAsia="ru-RU"/>
        </w:rPr>
        <w:t xml:space="preserve">  </w:t>
      </w:r>
      <w:r w:rsidRPr="007D7143">
        <w:rPr>
          <w:rFonts w:cs="Courier New"/>
          <w:szCs w:val="20"/>
          <w:lang w:eastAsia="ru-RU"/>
        </w:rPr>
        <w:t>&lt;Object name="</w:t>
      </w:r>
      <w:r>
        <w:rPr>
          <w:rFonts w:cs="Courier New"/>
          <w:szCs w:val="20"/>
          <w:lang w:eastAsia="ru-RU"/>
        </w:rPr>
        <w:t>&lt;o</w:t>
      </w:r>
      <w:r w:rsidRPr="007D7143">
        <w:rPr>
          <w:rFonts w:cs="Courier New"/>
          <w:szCs w:val="20"/>
          <w:lang w:eastAsia="ru-RU"/>
        </w:rPr>
        <w:t>bj</w:t>
      </w:r>
      <w:r>
        <w:rPr>
          <w:rFonts w:cs="Courier New"/>
          <w:szCs w:val="20"/>
          <w:lang w:eastAsia="ru-RU"/>
        </w:rPr>
        <w:t>ect</w:t>
      </w:r>
      <w:r w:rsidRPr="007D7143">
        <w:rPr>
          <w:rFonts w:cs="Courier New"/>
          <w:szCs w:val="20"/>
          <w:lang w:eastAsia="ru-RU"/>
        </w:rPr>
        <w:t>1</w:t>
      </w:r>
      <w:r>
        <w:rPr>
          <w:rFonts w:cs="Courier New"/>
          <w:szCs w:val="20"/>
          <w:lang w:eastAsia="ru-RU"/>
        </w:rPr>
        <w:t>&gt;</w:t>
      </w:r>
      <w:r w:rsidRPr="007D7143">
        <w:rPr>
          <w:rFonts w:cs="Courier New"/>
          <w:szCs w:val="20"/>
          <w:lang w:eastAsia="ru-RU"/>
        </w:rPr>
        <w:t>" typeMapping="bitNormal"/&gt;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C35375" w:rsidRDefault="0036701D" w:rsidP="0036701D">
      <w:pPr>
        <w:autoSpaceDE w:val="0"/>
        <w:autoSpaceDN w:val="0"/>
        <w:adjustRightInd w:val="0"/>
        <w:spacing w:after="0" w:line="240" w:lineRule="auto"/>
        <w:rPr>
          <w:rFonts w:cs="Courier New"/>
          <w:szCs w:val="20"/>
          <w:lang w:eastAsia="ru-RU"/>
        </w:rPr>
      </w:pPr>
      <w:r w:rsidRPr="00A12937">
        <w:rPr>
          <w:rFonts w:cs="Courier New"/>
          <w:b/>
          <w:szCs w:val="20"/>
          <w:lang w:eastAsia="ru-RU"/>
        </w:rPr>
        <w:t>Error EPI0902</w:t>
      </w:r>
      <w:r w:rsidRPr="00A12937">
        <w:rPr>
          <w:rFonts w:cs="Courier New"/>
          <w:szCs w:val="20"/>
          <w:lang w:eastAsia="ru-RU"/>
        </w:rPr>
        <w:t>: InterfaceTypeMappings=`</w:t>
      </w:r>
      <w:r>
        <w:rPr>
          <w:rFonts w:cs="Courier New"/>
          <w:szCs w:val="20"/>
          <w:lang w:eastAsia="ru-RU"/>
        </w:rPr>
        <w:t>&lt;interface&gt;</w:t>
      </w:r>
      <w:r w:rsidRPr="00A12937">
        <w:rPr>
          <w:rFonts w:cs="Courier New"/>
          <w:szCs w:val="20"/>
          <w:lang w:eastAsia="ru-RU"/>
        </w:rPr>
        <w:t>` `GroupMapping` name=``</w:t>
      </w:r>
      <w:r w:rsidR="00E73AED">
        <w:rPr>
          <w:rFonts w:cs="Courier New"/>
          <w:szCs w:val="20"/>
          <w:lang w:eastAsia="ru-RU"/>
        </w:rPr>
        <w:t xml:space="preserve"> -</w:t>
      </w:r>
      <w:r w:rsidRPr="00A12937">
        <w:rPr>
          <w:rFonts w:cs="Courier New"/>
          <w:szCs w:val="20"/>
          <w:lang w:eastAsia="ru-RU"/>
        </w:rPr>
        <w:t xml:space="preserve"> appType</w:t>
      </w:r>
      <w:r w:rsidR="00E73AED">
        <w:rPr>
          <w:rFonts w:cs="Courier New"/>
          <w:szCs w:val="20"/>
          <w:lang w:eastAsia="ru-RU"/>
        </w:rPr>
        <w:t xml:space="preserve"> </w:t>
      </w:r>
      <w:r w:rsidRPr="00074B38">
        <w:rPr>
          <w:rFonts w:cs="Courier New"/>
          <w:i/>
          <w:szCs w:val="20"/>
          <w:lang w:eastAsia="ru-RU"/>
        </w:rPr>
        <w:t>`&lt;group type na&gt;`</w:t>
      </w:r>
      <w:r w:rsidR="00FD0EEE">
        <w:rPr>
          <w:rFonts w:cs="Courier New"/>
          <w:i/>
          <w:szCs w:val="20"/>
          <w:lang w:eastAsia="ru-RU"/>
        </w:rPr>
        <w:t xml:space="preserve"> </w:t>
      </w:r>
      <w:r w:rsidR="00E73AED" w:rsidRPr="00E73AED">
        <w:rPr>
          <w:rFonts w:cs="Courier New"/>
          <w:szCs w:val="20"/>
          <w:lang w:eastAsia="ru-RU"/>
        </w:rPr>
        <w:t>not found</w:t>
      </w:r>
      <w:r w:rsidR="00844227">
        <w:rPr>
          <w:rFonts w:cs="Courier New"/>
          <w:szCs w:val="20"/>
          <w:lang w:eastAsia="ru-RU"/>
        </w:rPr>
        <w:t>.</w:t>
      </w:r>
      <w:r w:rsidRPr="00A12937">
        <w:rPr>
          <w:rFonts w:cs="Courier New"/>
          <w:szCs w:val="20"/>
          <w:lang w:eastAsia="ru-RU"/>
        </w:rPr>
        <w:t xml:space="preserve"> File=`</w:t>
      </w:r>
      <w:r>
        <w:rPr>
          <w:rFonts w:cs="Courier New"/>
          <w:szCs w:val="20"/>
          <w:lang w:eastAsia="ru-RU"/>
        </w:rPr>
        <w:t>&lt;name&gt;</w:t>
      </w:r>
      <w:r w:rsidRPr="00A12937">
        <w:rPr>
          <w:rFonts w:cs="Courier New"/>
          <w:szCs w:val="20"/>
          <w:lang w:eastAsia="ru-RU"/>
        </w:rPr>
        <w:t xml:space="preserve">` </w:t>
      </w:r>
      <w:r w:rsidR="00844227">
        <w:rPr>
          <w:rFonts w:cs="Courier New"/>
          <w:szCs w:val="20"/>
          <w:lang w:eastAsia="ru-RU"/>
        </w:rPr>
        <w:t>L</w:t>
      </w:r>
      <w:r w:rsidRPr="00A12937">
        <w:rPr>
          <w:rFonts w:cs="Courier New"/>
          <w:szCs w:val="20"/>
          <w:lang w:eastAsia="ru-RU"/>
        </w:rPr>
        <w:t xml:space="preserve">ine 18 </w:t>
      </w:r>
      <w:r w:rsidR="00844227">
        <w:rPr>
          <w:rFonts w:cs="Courier New"/>
          <w:szCs w:val="20"/>
          <w:lang w:eastAsia="ru-RU"/>
        </w:rPr>
        <w:t>P</w:t>
      </w:r>
      <w:r w:rsidRPr="00A12937">
        <w:rPr>
          <w:rFonts w:cs="Courier New"/>
          <w:szCs w:val="20"/>
          <w:lang w:eastAsia="ru-RU"/>
        </w:rPr>
        <w:t>os</w:t>
      </w:r>
      <w:r w:rsidR="00844227">
        <w:rPr>
          <w:rFonts w:cs="Courier New"/>
          <w:szCs w:val="20"/>
          <w:lang w:eastAsia="ru-RU"/>
        </w:rPr>
        <w:t>ition</w:t>
      </w:r>
      <w:r w:rsidRPr="00A12937">
        <w:rPr>
          <w:rFonts w:cs="Courier New"/>
          <w:szCs w:val="20"/>
          <w:lang w:eastAsia="ru-RU"/>
        </w:rPr>
        <w:t xml:space="preserve"> 6</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&lt;Types&gt;</w:t>
      </w:r>
    </w:p>
    <w:p w:rsidR="0036701D" w:rsidRPr="00AD2BFE" w:rsidRDefault="0036701D" w:rsidP="0036701D">
      <w:pPr>
        <w:autoSpaceDE w:val="0"/>
        <w:autoSpaceDN w:val="0"/>
        <w:adjustRightInd w:val="0"/>
        <w:spacing w:after="0" w:line="240" w:lineRule="auto"/>
        <w:rPr>
          <w:rFonts w:cs="Courier New"/>
          <w:szCs w:val="20"/>
          <w:lang w:eastAsia="ru-RU"/>
        </w:rPr>
      </w:pPr>
      <w:r w:rsidRPr="00AD2BFE">
        <w:rPr>
          <w:rFonts w:cs="Courier New"/>
          <w:szCs w:val="20"/>
          <w:lang w:eastAsia="ru-RU"/>
        </w:rPr>
        <w:t>&lt;StringType name="</w:t>
      </w:r>
      <w:r>
        <w:rPr>
          <w:rFonts w:cs="Courier New"/>
          <w:szCs w:val="20"/>
          <w:lang w:eastAsia="ru-RU"/>
        </w:rPr>
        <w:t>&lt;</w:t>
      </w:r>
      <w:r w:rsidRPr="00AD2BFE">
        <w:rPr>
          <w:rFonts w:cs="Courier New"/>
          <w:szCs w:val="20"/>
          <w:lang w:eastAsia="ru-RU"/>
        </w:rPr>
        <w:t>string type name</w:t>
      </w:r>
      <w:r>
        <w:rPr>
          <w:rFonts w:cs="Courier New"/>
          <w:szCs w:val="20"/>
          <w:lang w:eastAsia="ru-RU"/>
        </w:rPr>
        <w:t>&gt;</w:t>
      </w:r>
      <w:r w:rsidRPr="00AD2BFE">
        <w:rPr>
          <w:rFonts w:cs="Courier New"/>
          <w:szCs w:val="20"/>
          <w:lang w:eastAsia="ru-RU"/>
        </w:rPr>
        <w:t>" length="1"/&gt;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 type mappings name&gt;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&lt;StringMapping name="</w:t>
      </w:r>
      <w:r>
        <w:rPr>
          <w:rFonts w:cs="Courier New"/>
          <w:szCs w:val="20"/>
          <w:lang w:eastAsia="ru-RU"/>
        </w:rPr>
        <w:t>&lt;</w:t>
      </w:r>
      <w:r w:rsidRPr="00AD2BFE">
        <w:rPr>
          <w:rFonts w:cs="Courier New"/>
          <w:szCs w:val="20"/>
          <w:lang w:eastAsia="ru-RU"/>
        </w:rPr>
        <w:t>string mapping name</w:t>
      </w:r>
      <w:r>
        <w:rPr>
          <w:rFonts w:cs="Courier New"/>
          <w:szCs w:val="20"/>
          <w:lang w:eastAsia="ru-RU"/>
        </w:rPr>
        <w:t>&gt;</w:t>
      </w:r>
      <w:r w:rsidRPr="00AD2BFE">
        <w:rPr>
          <w:rFonts w:cs="Courier New"/>
          <w:szCs w:val="20"/>
          <w:lang w:eastAsia="ru-RU"/>
        </w:rPr>
        <w:t>" appType="</w:t>
      </w:r>
      <w:r>
        <w:rPr>
          <w:rFonts w:cs="Courier New"/>
          <w:szCs w:val="20"/>
          <w:lang w:eastAsia="ru-RU"/>
        </w:rPr>
        <w:t>&lt;</w:t>
      </w:r>
      <w:r w:rsidRPr="00AD2BFE">
        <w:rPr>
          <w:rFonts w:cs="Courier New"/>
          <w:szCs w:val="20"/>
          <w:lang w:eastAsia="ru-RU"/>
        </w:rPr>
        <w:t>string type name</w:t>
      </w:r>
      <w:r>
        <w:rPr>
          <w:rFonts w:cs="Courier New"/>
          <w:szCs w:val="20"/>
          <w:lang w:eastAsia="ru-RU"/>
        </w:rPr>
        <w:t>&gt;</w:t>
      </w:r>
      <w:r w:rsidRPr="00AD2BFE">
        <w:rPr>
          <w:rFonts w:cs="Courier New"/>
          <w:szCs w:val="20"/>
          <w:lang w:eastAsia="ru-RU"/>
        </w:rPr>
        <w:t>" isDefault="true"</w:t>
      </w:r>
      <w:r>
        <w:rPr>
          <w:rFonts w:cs="Courier New"/>
          <w:szCs w:val="20"/>
          <w:lang w:eastAsia="ru-RU"/>
        </w:rPr>
        <w:t xml:space="preserve"> …</w:t>
      </w:r>
      <w:r w:rsidRPr="00AD2BF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&lt;StringMapping name="</w:t>
      </w:r>
      <w:r>
        <w:rPr>
          <w:rFonts w:cs="Courier New"/>
          <w:szCs w:val="20"/>
          <w:lang w:eastAsia="ru-RU"/>
        </w:rPr>
        <w:t>&lt;</w:t>
      </w:r>
      <w:r w:rsidRPr="00AD2BFE">
        <w:rPr>
          <w:rFonts w:cs="Courier New"/>
          <w:szCs w:val="20"/>
          <w:lang w:eastAsia="ru-RU"/>
        </w:rPr>
        <w:t>string mapping name</w:t>
      </w:r>
      <w:r>
        <w:rPr>
          <w:rFonts w:cs="Courier New"/>
          <w:szCs w:val="20"/>
          <w:lang w:eastAsia="ru-RU"/>
        </w:rPr>
        <w:t>1&gt;</w:t>
      </w:r>
      <w:r w:rsidRPr="00AD2BFE">
        <w:rPr>
          <w:rFonts w:cs="Courier New"/>
          <w:szCs w:val="20"/>
          <w:lang w:eastAsia="ru-RU"/>
        </w:rPr>
        <w:t>" appType="</w:t>
      </w:r>
      <w:r>
        <w:rPr>
          <w:rFonts w:cs="Courier New"/>
          <w:szCs w:val="20"/>
          <w:lang w:eastAsia="ru-RU"/>
        </w:rPr>
        <w:t>&lt;</w:t>
      </w:r>
      <w:r w:rsidRPr="00AD2BFE">
        <w:rPr>
          <w:rFonts w:cs="Courier New"/>
          <w:szCs w:val="20"/>
          <w:lang w:eastAsia="ru-RU"/>
        </w:rPr>
        <w:t>string type name</w:t>
      </w:r>
      <w:r>
        <w:rPr>
          <w:rFonts w:cs="Courier New"/>
          <w:szCs w:val="20"/>
          <w:lang w:eastAsia="ru-RU"/>
        </w:rPr>
        <w:t>&gt;</w:t>
      </w:r>
      <w:r w:rsidRPr="00AD2BFE">
        <w:rPr>
          <w:rFonts w:cs="Courier New"/>
          <w:szCs w:val="20"/>
          <w:lang w:eastAsia="ru-RU"/>
        </w:rPr>
        <w:t>" isDefault=</w:t>
      </w:r>
      <w:r w:rsidRPr="00074B38">
        <w:rPr>
          <w:rFonts w:cs="Courier New"/>
          <w:i/>
          <w:szCs w:val="20"/>
          <w:lang w:eastAsia="ru-RU"/>
        </w:rPr>
        <w:t>"true"</w:t>
      </w:r>
      <w:r>
        <w:rPr>
          <w:rFonts w:cs="Courier New"/>
          <w:szCs w:val="20"/>
          <w:lang w:eastAsia="ru-RU"/>
        </w:rPr>
        <w:t xml:space="preserve"> …</w:t>
      </w:r>
      <w:r w:rsidRPr="00AD2BFE">
        <w:rPr>
          <w:rFonts w:cs="Courier New"/>
          <w:szCs w:val="20"/>
          <w:lang w:eastAsia="ru-RU"/>
        </w:rPr>
        <w:t>/&gt;</w:t>
      </w:r>
    </w:p>
    <w:p w:rsidR="00945BB7" w:rsidRPr="00AD2BFE"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9502F6" w:rsidRDefault="0036701D" w:rsidP="0036701D">
      <w:pPr>
        <w:autoSpaceDE w:val="0"/>
        <w:autoSpaceDN w:val="0"/>
        <w:adjustRightInd w:val="0"/>
        <w:spacing w:after="0" w:line="240" w:lineRule="auto"/>
        <w:rPr>
          <w:rFonts w:cs="Courier New"/>
          <w:szCs w:val="20"/>
          <w:lang w:eastAsia="ru-RU"/>
        </w:rPr>
      </w:pPr>
      <w:r w:rsidRPr="00AD2BFE">
        <w:rPr>
          <w:rFonts w:cs="Courier New"/>
          <w:b/>
          <w:szCs w:val="20"/>
          <w:lang w:eastAsia="ru-RU"/>
        </w:rPr>
        <w:t>Error EPI0903</w:t>
      </w:r>
      <w:r w:rsidRPr="00AD2BFE">
        <w:rPr>
          <w:rFonts w:cs="Courier New"/>
          <w:szCs w:val="20"/>
          <w:lang w:eastAsia="ru-RU"/>
        </w:rPr>
        <w:t>: InterfaceTypeMappings=</w:t>
      </w:r>
      <w:r>
        <w:rPr>
          <w:rFonts w:cs="Courier New"/>
          <w:szCs w:val="20"/>
          <w:lang w:eastAsia="ru-RU"/>
        </w:rPr>
        <w:t>&lt;interface type mappings name&gt;</w:t>
      </w:r>
      <w:r w:rsidRPr="00AD2BFE">
        <w:rPr>
          <w:rFonts w:cs="Courier New"/>
          <w:szCs w:val="20"/>
          <w:lang w:eastAsia="ru-RU"/>
        </w:rPr>
        <w:t xml:space="preserve"> StringMapping name=`</w:t>
      </w:r>
      <w:r>
        <w:rPr>
          <w:rFonts w:cs="Courier New"/>
          <w:szCs w:val="20"/>
          <w:lang w:eastAsia="ru-RU"/>
        </w:rPr>
        <w:t>&lt;</w:t>
      </w:r>
      <w:r w:rsidRPr="00AD2BFE">
        <w:rPr>
          <w:rFonts w:cs="Courier New"/>
          <w:szCs w:val="20"/>
          <w:lang w:eastAsia="ru-RU"/>
        </w:rPr>
        <w:t>string mapping name1</w:t>
      </w:r>
      <w:r>
        <w:rPr>
          <w:rFonts w:cs="Courier New"/>
          <w:szCs w:val="20"/>
          <w:lang w:eastAsia="ru-RU"/>
        </w:rPr>
        <w:t>&gt;</w:t>
      </w:r>
      <w:r w:rsidRPr="00AD2BFE">
        <w:rPr>
          <w:rFonts w:cs="Courier New"/>
          <w:szCs w:val="20"/>
          <w:lang w:eastAsia="ru-RU"/>
        </w:rPr>
        <w:t>` appType=</w:t>
      </w:r>
      <w:r>
        <w:rPr>
          <w:rFonts w:cs="Courier New"/>
          <w:szCs w:val="20"/>
          <w:lang w:eastAsia="ru-RU"/>
        </w:rPr>
        <w:t xml:space="preserve">&lt;string type name&gt; </w:t>
      </w:r>
      <w:r w:rsidRPr="00AD2BFE">
        <w:rPr>
          <w:rFonts w:cs="Courier New"/>
          <w:szCs w:val="20"/>
          <w:lang w:eastAsia="ru-RU"/>
        </w:rPr>
        <w:t xml:space="preserve">isDefault=true - </w:t>
      </w:r>
      <w:r w:rsidR="009502F6" w:rsidRPr="009502F6">
        <w:rPr>
          <w:rFonts w:cs="Courier New"/>
          <w:szCs w:val="20"/>
          <w:lang w:eastAsia="ru-RU"/>
        </w:rPr>
        <w:t>default typeMapping for this appType already exists (previous default mapping name=`</w:t>
      </w:r>
      <w:r w:rsidR="009502F6">
        <w:rPr>
          <w:rFonts w:cs="Courier New"/>
          <w:szCs w:val="20"/>
          <w:lang w:eastAsia="ru-RU"/>
        </w:rPr>
        <w:t>&lt;</w:t>
      </w:r>
      <w:r w:rsidR="009502F6" w:rsidRPr="00AD2BFE">
        <w:rPr>
          <w:rFonts w:cs="Courier New"/>
          <w:szCs w:val="20"/>
          <w:lang w:eastAsia="ru-RU"/>
        </w:rPr>
        <w:t>string mapping name</w:t>
      </w:r>
      <w:r w:rsidR="009502F6">
        <w:rPr>
          <w:rFonts w:cs="Courier New"/>
          <w:szCs w:val="20"/>
          <w:lang w:eastAsia="ru-RU"/>
        </w:rPr>
        <w:t>&gt;</w:t>
      </w:r>
      <w:r w:rsidR="009502F6" w:rsidRPr="009502F6">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&lt;Types&gt;</w:t>
      </w:r>
    </w:p>
    <w:p w:rsidR="0036701D" w:rsidRPr="00AD2BFE" w:rsidRDefault="0036701D" w:rsidP="0036701D">
      <w:pPr>
        <w:autoSpaceDE w:val="0"/>
        <w:autoSpaceDN w:val="0"/>
        <w:adjustRightInd w:val="0"/>
        <w:spacing w:after="0" w:line="240" w:lineRule="auto"/>
        <w:rPr>
          <w:rFonts w:cs="Courier New"/>
          <w:szCs w:val="20"/>
          <w:lang w:eastAsia="ru-RU"/>
        </w:rPr>
      </w:pPr>
      <w:r w:rsidRPr="00AD2BFE">
        <w:rPr>
          <w:rFonts w:cs="Courier New"/>
          <w:szCs w:val="20"/>
          <w:lang w:eastAsia="ru-RU"/>
        </w:rPr>
        <w:t>&lt;StringType name="</w:t>
      </w:r>
      <w:r>
        <w:rPr>
          <w:rFonts w:cs="Courier New"/>
          <w:szCs w:val="20"/>
          <w:lang w:eastAsia="ru-RU"/>
        </w:rPr>
        <w:t>&lt;</w:t>
      </w:r>
      <w:r w:rsidRPr="00AD2BFE">
        <w:rPr>
          <w:rFonts w:cs="Courier New"/>
          <w:szCs w:val="20"/>
          <w:lang w:eastAsia="ru-RU"/>
        </w:rPr>
        <w:t>string type name</w:t>
      </w:r>
      <w:r>
        <w:rPr>
          <w:rFonts w:cs="Courier New"/>
          <w:szCs w:val="20"/>
          <w:lang w:eastAsia="ru-RU"/>
        </w:rPr>
        <w:t>&gt;</w:t>
      </w:r>
      <w:r w:rsidRPr="00AD2BFE">
        <w:rPr>
          <w:rFonts w:cs="Courier New"/>
          <w:szCs w:val="20"/>
          <w:lang w:eastAsia="ru-RU"/>
        </w:rPr>
        <w:t>" length="1"/&gt;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&lt;StringMapping name="</w:t>
      </w:r>
      <w:r>
        <w:rPr>
          <w:rFonts w:cs="Courier New"/>
          <w:szCs w:val="20"/>
          <w:lang w:eastAsia="ru-RU"/>
        </w:rPr>
        <w:t>&lt;</w:t>
      </w:r>
      <w:r w:rsidRPr="00AD2BFE">
        <w:rPr>
          <w:rFonts w:cs="Courier New"/>
          <w:szCs w:val="20"/>
          <w:lang w:eastAsia="ru-RU"/>
        </w:rPr>
        <w:t>string mapping name</w:t>
      </w:r>
      <w:r>
        <w:rPr>
          <w:rFonts w:cs="Courier New"/>
          <w:szCs w:val="20"/>
          <w:lang w:eastAsia="ru-RU"/>
        </w:rPr>
        <w:t>&gt;</w:t>
      </w:r>
      <w:r w:rsidRPr="00AD2BFE">
        <w:rPr>
          <w:rFonts w:cs="Courier New"/>
          <w:szCs w:val="20"/>
          <w:lang w:eastAsia="ru-RU"/>
        </w:rPr>
        <w:t>" appType="</w:t>
      </w:r>
      <w:r>
        <w:rPr>
          <w:rFonts w:cs="Courier New"/>
          <w:szCs w:val="20"/>
          <w:lang w:eastAsia="ru-RU"/>
        </w:rPr>
        <w:t>&lt;</w:t>
      </w:r>
      <w:r w:rsidRPr="00AD2BFE">
        <w:rPr>
          <w:rFonts w:cs="Courier New"/>
          <w:szCs w:val="20"/>
          <w:lang w:eastAsia="ru-RU"/>
        </w:rPr>
        <w:t>string type name</w:t>
      </w:r>
      <w:r>
        <w:rPr>
          <w:rFonts w:cs="Courier New"/>
          <w:szCs w:val="20"/>
          <w:lang w:eastAsia="ru-RU"/>
        </w:rPr>
        <w:t>&gt;</w:t>
      </w:r>
      <w:r w:rsidRPr="00AD2BFE">
        <w:rPr>
          <w:rFonts w:cs="Courier New"/>
          <w:szCs w:val="20"/>
          <w:lang w:eastAsia="ru-RU"/>
        </w:rPr>
        <w:t xml:space="preserve">" </w:t>
      </w:r>
      <w:r>
        <w:rPr>
          <w:rFonts w:cs="Courier New"/>
          <w:szCs w:val="20"/>
          <w:lang w:eastAsia="ru-RU"/>
        </w:rPr>
        <w:t>…</w:t>
      </w:r>
      <w:r w:rsidRPr="00AD2BF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&lt;StringMapping name=</w:t>
      </w:r>
      <w:r w:rsidRPr="00074B38">
        <w:rPr>
          <w:rFonts w:cs="Courier New"/>
          <w:i/>
          <w:szCs w:val="20"/>
          <w:lang w:eastAsia="ru-RU"/>
        </w:rPr>
        <w:t>"&lt;string mapping name&gt;"</w:t>
      </w:r>
      <w:r w:rsidRPr="00AD2BFE">
        <w:rPr>
          <w:rFonts w:cs="Courier New"/>
          <w:szCs w:val="20"/>
          <w:lang w:eastAsia="ru-RU"/>
        </w:rPr>
        <w:t xml:space="preserve"> appType="</w:t>
      </w:r>
      <w:r>
        <w:rPr>
          <w:rFonts w:cs="Courier New"/>
          <w:szCs w:val="20"/>
          <w:lang w:eastAsia="ru-RU"/>
        </w:rPr>
        <w:t>&lt;</w:t>
      </w:r>
      <w:r w:rsidRPr="00AD2BFE">
        <w:rPr>
          <w:rFonts w:cs="Courier New"/>
          <w:szCs w:val="20"/>
          <w:lang w:eastAsia="ru-RU"/>
        </w:rPr>
        <w:t>string type name</w:t>
      </w:r>
      <w:r>
        <w:rPr>
          <w:rFonts w:cs="Courier New"/>
          <w:szCs w:val="20"/>
          <w:lang w:eastAsia="ru-RU"/>
        </w:rPr>
        <w:t>&gt;</w:t>
      </w:r>
      <w:r w:rsidRPr="00AD2BFE">
        <w:rPr>
          <w:rFonts w:cs="Courier New"/>
          <w:szCs w:val="20"/>
          <w:lang w:eastAsia="ru-RU"/>
        </w:rPr>
        <w:t xml:space="preserve">" </w:t>
      </w:r>
      <w:r>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8E2A49" w:rsidRDefault="0036701D" w:rsidP="0036701D">
      <w:pPr>
        <w:autoSpaceDE w:val="0"/>
        <w:autoSpaceDN w:val="0"/>
        <w:adjustRightInd w:val="0"/>
        <w:spacing w:after="0" w:line="240" w:lineRule="auto"/>
        <w:rPr>
          <w:rFonts w:cs="Courier New"/>
          <w:szCs w:val="20"/>
          <w:lang w:eastAsia="ru-RU"/>
        </w:rPr>
      </w:pPr>
      <w:r w:rsidRPr="00AD2BFE">
        <w:rPr>
          <w:rFonts w:cs="Courier New"/>
          <w:b/>
          <w:szCs w:val="20"/>
          <w:lang w:eastAsia="ru-RU"/>
        </w:rPr>
        <w:t>Error EPI0904</w:t>
      </w:r>
      <w:r w:rsidRPr="00AD2BFE">
        <w:rPr>
          <w:rFonts w:cs="Courier New"/>
          <w:szCs w:val="20"/>
          <w:lang w:eastAsia="ru-RU"/>
        </w:rPr>
        <w:t>: InterfaceTypeMappings=</w:t>
      </w:r>
      <w:r w:rsidR="00FD0EEE">
        <w:rPr>
          <w:rFonts w:cs="Courier New"/>
          <w:szCs w:val="20"/>
          <w:lang w:eastAsia="ru-RU"/>
        </w:rPr>
        <w:t>`</w:t>
      </w:r>
      <w:r>
        <w:rPr>
          <w:rFonts w:cs="Courier New"/>
          <w:szCs w:val="20"/>
          <w:lang w:eastAsia="ru-RU"/>
        </w:rPr>
        <w:t>&lt;interface type mappings name&gt;</w:t>
      </w:r>
      <w:r w:rsidR="00FD0EEE">
        <w:rPr>
          <w:rFonts w:cs="Courier New"/>
          <w:szCs w:val="20"/>
          <w:lang w:eastAsia="ru-RU"/>
        </w:rPr>
        <w:t>`</w:t>
      </w:r>
      <w:r w:rsidRPr="00AD2BFE">
        <w:rPr>
          <w:rFonts w:cs="Courier New"/>
          <w:szCs w:val="20"/>
          <w:lang w:eastAsia="ru-RU"/>
        </w:rPr>
        <w:t xml:space="preserve"> appType=</w:t>
      </w:r>
      <w:r w:rsidR="00FD0EEE">
        <w:rPr>
          <w:rFonts w:cs="Courier New"/>
          <w:szCs w:val="20"/>
          <w:lang w:eastAsia="ru-RU"/>
        </w:rPr>
        <w:t>`</w:t>
      </w:r>
      <w:r>
        <w:rPr>
          <w:rFonts w:cs="Courier New"/>
          <w:szCs w:val="20"/>
          <w:lang w:eastAsia="ru-RU"/>
        </w:rPr>
        <w:t>&lt;</w:t>
      </w:r>
      <w:r w:rsidRPr="00AD2BFE">
        <w:rPr>
          <w:rFonts w:cs="Courier New"/>
          <w:szCs w:val="20"/>
          <w:lang w:eastAsia="ru-RU"/>
        </w:rPr>
        <w:t>string type name</w:t>
      </w:r>
      <w:r>
        <w:rPr>
          <w:rFonts w:cs="Courier New"/>
          <w:szCs w:val="20"/>
          <w:lang w:eastAsia="ru-RU"/>
        </w:rPr>
        <w:t>&gt;</w:t>
      </w:r>
      <w:r w:rsidR="00FD0EEE">
        <w:rPr>
          <w:rFonts w:cs="Courier New"/>
          <w:szCs w:val="20"/>
          <w:lang w:eastAsia="ru-RU"/>
        </w:rPr>
        <w:t>`</w:t>
      </w:r>
      <w:r w:rsidRPr="00AD2BFE">
        <w:rPr>
          <w:rFonts w:cs="Courier New"/>
          <w:szCs w:val="20"/>
          <w:lang w:eastAsia="ru-RU"/>
        </w:rPr>
        <w:t xml:space="preserve"> StringMapping name=</w:t>
      </w:r>
      <w:r w:rsidRPr="00074B38">
        <w:rPr>
          <w:rFonts w:cs="Courier New"/>
          <w:i/>
          <w:szCs w:val="20"/>
          <w:lang w:eastAsia="ru-RU"/>
        </w:rPr>
        <w:t>`&lt;string mapping name&gt;`</w:t>
      </w:r>
      <w:r w:rsidRPr="00AD2BFE">
        <w:rPr>
          <w:rFonts w:cs="Courier New"/>
          <w:szCs w:val="20"/>
          <w:lang w:eastAsia="ru-RU"/>
        </w:rPr>
        <w:t xml:space="preserve"> </w:t>
      </w:r>
      <w:r w:rsidR="008E2A49">
        <w:rPr>
          <w:rFonts w:cs="Courier New"/>
          <w:szCs w:val="20"/>
          <w:lang w:eastAsia="ru-RU"/>
        </w:rPr>
        <w:t>- mapping with the same name already exists</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2A32F6" w:rsidRDefault="0036701D" w:rsidP="0036701D">
      <w:pPr>
        <w:autoSpaceDE w:val="0"/>
        <w:autoSpaceDN w:val="0"/>
        <w:adjustRightInd w:val="0"/>
        <w:spacing w:after="0" w:line="240" w:lineRule="auto"/>
        <w:rPr>
          <w:rFonts w:cs="Courier New"/>
          <w:szCs w:val="20"/>
          <w:lang w:eastAsia="ru-RU"/>
        </w:rPr>
      </w:pPr>
      <w:r w:rsidRPr="002A32F6">
        <w:rPr>
          <w:rFonts w:cs="Courier New"/>
          <w:szCs w:val="20"/>
          <w:lang w:eastAsia="ru-RU"/>
        </w:rPr>
        <w:t>&lt;Interface uri="&lt;uri&gt;" revision=</w:t>
      </w:r>
      <w:r w:rsidRPr="00074B38">
        <w:rPr>
          <w:rFonts w:cs="Courier New"/>
          <w:i/>
          <w:szCs w:val="20"/>
          <w:lang w:eastAsia="ru-RU"/>
        </w:rPr>
        <w:t>"1.0.0.0"</w:t>
      </w:r>
      <w:r w:rsidRPr="002A32F6">
        <w:rPr>
          <w:rFonts w:cs="Courier New"/>
          <w:szCs w:val="20"/>
          <w:lang w:eastAsia="ru-RU"/>
        </w:rPr>
        <w:t xml:space="preserve"> …&gt;</w:t>
      </w:r>
    </w:p>
    <w:p w:rsidR="0036701D" w:rsidRPr="002A32F6" w:rsidRDefault="0036701D" w:rsidP="0036701D">
      <w:pPr>
        <w:autoSpaceDE w:val="0"/>
        <w:autoSpaceDN w:val="0"/>
        <w:adjustRightInd w:val="0"/>
        <w:spacing w:after="0" w:line="240" w:lineRule="auto"/>
        <w:rPr>
          <w:rFonts w:cs="Courier New"/>
          <w:szCs w:val="20"/>
          <w:lang w:eastAsia="ru-RU"/>
        </w:rPr>
      </w:pPr>
      <w:r w:rsidRPr="002A32F6">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2A32F6">
        <w:rPr>
          <w:rFonts w:cs="Courier New"/>
          <w:szCs w:val="20"/>
          <w:lang w:eastAsia="ru-RU"/>
        </w:rPr>
        <w:t>&lt;InterfaceTypeMappings name="</w:t>
      </w:r>
      <w:r>
        <w:rPr>
          <w:rFonts w:cs="Courier New"/>
          <w:szCs w:val="20"/>
          <w:lang w:eastAsia="ru-RU"/>
        </w:rPr>
        <w:t>&lt;interface&gt;</w:t>
      </w:r>
      <w:r w:rsidRPr="002A32F6">
        <w:rPr>
          <w:rFonts w:cs="Courier New"/>
          <w:szCs w:val="20"/>
          <w:lang w:eastAsia="ru-RU"/>
        </w:rPr>
        <w:t>" revision=</w:t>
      </w:r>
      <w:r w:rsidRPr="00074B38">
        <w:rPr>
          <w:rFonts w:cs="Courier New"/>
          <w:i/>
          <w:szCs w:val="20"/>
          <w:lang w:eastAsia="ru-RU"/>
        </w:rPr>
        <w:t>"1.0.0.0999"</w:t>
      </w:r>
      <w:r w:rsidRPr="002A32F6">
        <w:rPr>
          <w:rFonts w:cs="Courier New"/>
          <w:szCs w:val="20"/>
          <w:lang w:eastAsia="ru-RU"/>
        </w:rPr>
        <w:t>&gt;</w:t>
      </w:r>
    </w:p>
    <w:p w:rsidR="00945BB7" w:rsidRPr="002A32F6"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2A32F6">
        <w:rPr>
          <w:rFonts w:cs="Courier New"/>
          <w:b/>
          <w:szCs w:val="20"/>
          <w:lang w:eastAsia="ru-RU"/>
        </w:rPr>
        <w:lastRenderedPageBreak/>
        <w:t>Error EPI0905</w:t>
      </w:r>
      <w:r w:rsidRPr="002A32F6">
        <w:rPr>
          <w:rFonts w:cs="Courier New"/>
          <w:szCs w:val="20"/>
          <w:lang w:eastAsia="ru-RU"/>
        </w:rPr>
        <w:t>: InterfaceTypeMappings name=`</w:t>
      </w:r>
      <w:r>
        <w:rPr>
          <w:rFonts w:cs="Courier New"/>
          <w:szCs w:val="20"/>
          <w:lang w:eastAsia="ru-RU"/>
        </w:rPr>
        <w:t>&lt;interface&gt;</w:t>
      </w:r>
      <w:r w:rsidRPr="002A32F6">
        <w:rPr>
          <w:rFonts w:cs="Courier New"/>
          <w:szCs w:val="20"/>
          <w:lang w:eastAsia="ru-RU"/>
        </w:rPr>
        <w:t xml:space="preserve">` </w:t>
      </w:r>
      <w:r w:rsidR="007B0FD5">
        <w:rPr>
          <w:rFonts w:cs="Courier New"/>
          <w:szCs w:val="20"/>
          <w:lang w:eastAsia="ru-RU"/>
        </w:rPr>
        <w:t xml:space="preserve">- </w:t>
      </w:r>
      <w:r w:rsidR="008E2A49" w:rsidRPr="008E2A49">
        <w:rPr>
          <w:rFonts w:cs="Courier New"/>
          <w:szCs w:val="20"/>
          <w:lang w:eastAsia="ru-RU"/>
        </w:rPr>
        <w:t>Interface revision in &lt;InterfaceTypeMappings&gt; differs from revision of interface it refers to</w:t>
      </w:r>
      <w:r w:rsidR="007B0FD5">
        <w:rPr>
          <w:rFonts w:cs="Courier New"/>
          <w:szCs w:val="20"/>
          <w:lang w:eastAsia="ru-RU"/>
        </w:rPr>
        <w:t>:</w:t>
      </w:r>
      <w:r w:rsidRPr="002A32F6">
        <w:rPr>
          <w:rFonts w:cs="Courier New"/>
          <w:szCs w:val="20"/>
          <w:lang w:eastAsia="ru-RU"/>
        </w:rPr>
        <w:t xml:space="preserve"> expected </w:t>
      </w:r>
      <w:r w:rsidRPr="00074B38">
        <w:rPr>
          <w:rFonts w:cs="Courier New"/>
          <w:i/>
          <w:szCs w:val="20"/>
          <w:lang w:eastAsia="ru-RU"/>
        </w:rPr>
        <w:t>`1.0.0.0`</w:t>
      </w:r>
      <w:r w:rsidR="00061F49">
        <w:rPr>
          <w:rFonts w:cs="Courier New"/>
          <w:i/>
          <w:szCs w:val="20"/>
          <w:lang w:eastAsia="ru-RU"/>
        </w:rPr>
        <w:t>,</w:t>
      </w:r>
      <w:r w:rsidRPr="002A32F6">
        <w:rPr>
          <w:rFonts w:cs="Courier New"/>
          <w:szCs w:val="20"/>
          <w:lang w:eastAsia="ru-RU"/>
        </w:rPr>
        <w:t xml:space="preserve"> found </w:t>
      </w:r>
      <w:r w:rsidRPr="00074B38">
        <w:rPr>
          <w:rFonts w:cs="Courier New"/>
          <w:i/>
          <w:szCs w:val="20"/>
          <w:lang w:eastAsia="ru-RU"/>
        </w:rPr>
        <w:t>`1.0.0.999`</w:t>
      </w:r>
      <w:r w:rsidRPr="002A32F6">
        <w:rPr>
          <w:rFonts w:cs="Courier New"/>
          <w:szCs w:val="20"/>
          <w:lang w:eastAsia="ru-RU"/>
        </w:rPr>
        <w:t>. File=`</w:t>
      </w:r>
      <w:r>
        <w:rPr>
          <w:rFonts w:cs="Courier New"/>
          <w:szCs w:val="20"/>
          <w:lang w:eastAsia="ru-RU"/>
        </w:rPr>
        <w:t>&lt;file name&gt;</w:t>
      </w:r>
      <w:r w:rsidRPr="002A32F6">
        <w:rPr>
          <w:rFonts w:cs="Courier New"/>
          <w:szCs w:val="20"/>
          <w:lang w:eastAsia="ru-RU"/>
        </w:rPr>
        <w:t xml:space="preserve">` </w:t>
      </w:r>
      <w:r w:rsidR="00844227">
        <w:rPr>
          <w:rFonts w:cs="Courier New"/>
          <w:szCs w:val="20"/>
          <w:lang w:eastAsia="ru-RU"/>
        </w:rPr>
        <w:t xml:space="preserve">Line </w:t>
      </w:r>
      <w:r w:rsidRPr="002A32F6">
        <w:rPr>
          <w:rFonts w:cs="Courier New"/>
          <w:szCs w:val="20"/>
          <w:lang w:eastAsia="ru-RU"/>
        </w:rPr>
        <w:t xml:space="preserve">15 </w:t>
      </w:r>
      <w:r w:rsidR="00844227">
        <w:rPr>
          <w:rFonts w:cs="Courier New"/>
          <w:szCs w:val="20"/>
          <w:lang w:eastAsia="ru-RU"/>
        </w:rPr>
        <w:t xml:space="preserve">Position </w:t>
      </w:r>
      <w:r w:rsidRPr="002A32F6">
        <w:rPr>
          <w:rFonts w:cs="Courier New"/>
          <w:szCs w:val="20"/>
          <w:lang w:eastAsia="ru-RU"/>
        </w:rPr>
        <w:t>47</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2A32F6" w:rsidRDefault="0036701D" w:rsidP="0036701D">
      <w:pPr>
        <w:autoSpaceDE w:val="0"/>
        <w:autoSpaceDN w:val="0"/>
        <w:adjustRightInd w:val="0"/>
        <w:spacing w:after="0" w:line="240" w:lineRule="auto"/>
        <w:rPr>
          <w:rFonts w:cs="Courier New"/>
          <w:szCs w:val="20"/>
          <w:lang w:eastAsia="ru-RU"/>
        </w:rPr>
      </w:pPr>
      <w:r w:rsidRPr="002A32F6">
        <w:rPr>
          <w:rFonts w:cs="Courier New"/>
          <w:szCs w:val="20"/>
          <w:lang w:eastAsia="ru-RU"/>
        </w:rPr>
        <w:t>&lt;Interface uri="&lt;uri&gt;" …&gt;</w:t>
      </w:r>
    </w:p>
    <w:p w:rsidR="0036701D" w:rsidRDefault="0036701D" w:rsidP="0036701D">
      <w:pPr>
        <w:autoSpaceDE w:val="0"/>
        <w:autoSpaceDN w:val="0"/>
        <w:adjustRightInd w:val="0"/>
        <w:spacing w:after="0" w:line="240" w:lineRule="auto"/>
        <w:rPr>
          <w:rFonts w:cs="Courier New"/>
          <w:szCs w:val="20"/>
          <w:lang w:eastAsia="ru-RU"/>
        </w:rPr>
      </w:pPr>
      <w:r w:rsidRPr="002A32F6">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w:t>
      </w:r>
      <w:r w:rsidRPr="00733670">
        <w:rPr>
          <w:rFonts w:cs="Courier New"/>
          <w:szCs w:val="20"/>
          <w:lang w:eastAsia="ru-RU"/>
        </w:rPr>
        <w:t>InterfaceProfile …</w:t>
      </w:r>
      <w:r>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&lt;Interfaces&gt;</w:t>
      </w:r>
    </w:p>
    <w:p w:rsidR="0036701D" w:rsidRPr="0073367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733670">
        <w:rPr>
          <w:rFonts w:cs="Courier New"/>
          <w:szCs w:val="20"/>
          <w:lang w:eastAsia="ru-RU"/>
        </w:rPr>
        <w:t>&lt;Interface uri="</w:t>
      </w:r>
      <w:r w:rsidRPr="002A32F6">
        <w:rPr>
          <w:rFonts w:cs="Courier New"/>
          <w:szCs w:val="20"/>
          <w:lang w:eastAsia="ru-RU"/>
        </w:rPr>
        <w:t>&lt;uri&gt;</w:t>
      </w:r>
      <w:r w:rsidRPr="00733670">
        <w:rPr>
          <w:rFonts w:cs="Courier New"/>
          <w:szCs w:val="20"/>
          <w:lang w:eastAsia="ru-RU"/>
        </w:rPr>
        <w:t>" name="</w:t>
      </w:r>
      <w:r>
        <w:rPr>
          <w:rFonts w:cs="Courier New"/>
          <w:szCs w:val="20"/>
          <w:lang w:eastAsia="ru-RU"/>
        </w:rPr>
        <w:t>&lt;</w:t>
      </w:r>
      <w:r w:rsidR="008329B9">
        <w:rPr>
          <w:rFonts w:cs="Courier New"/>
          <w:szCs w:val="20"/>
          <w:lang w:eastAsia="ru-RU"/>
        </w:rPr>
        <w:t>i</w:t>
      </w:r>
      <w:r w:rsidRPr="00733670">
        <w:rPr>
          <w:rFonts w:cs="Courier New"/>
          <w:szCs w:val="20"/>
          <w:lang w:eastAsia="ru-RU"/>
        </w:rPr>
        <w:t>nterface</w:t>
      </w:r>
      <w:r>
        <w:rPr>
          <w:rFonts w:cs="Courier New"/>
          <w:szCs w:val="20"/>
          <w:lang w:eastAsia="ru-RU"/>
        </w:rPr>
        <w:t>&gt;</w:t>
      </w:r>
      <w:r w:rsidRPr="00733670">
        <w:rPr>
          <w:rFonts w:cs="Courier New"/>
          <w:szCs w:val="20"/>
          <w:lang w:eastAsia="ru-RU"/>
        </w:rPr>
        <w:t>"</w:t>
      </w:r>
      <w:r>
        <w:rPr>
          <w:rFonts w:cs="Courier New"/>
          <w:szCs w:val="20"/>
          <w:lang w:eastAsia="ru-RU"/>
        </w:rPr>
        <w:t xml:space="preserve"> …</w:t>
      </w:r>
      <w:r w:rsidRPr="00733670">
        <w:rPr>
          <w:rFonts w:cs="Courier New"/>
          <w:szCs w:val="20"/>
          <w:lang w:eastAsia="ru-RU"/>
        </w:rPr>
        <w:t>/&gt;</w:t>
      </w:r>
    </w:p>
    <w:p w:rsidR="0036701D" w:rsidRPr="002A32F6"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&lt;InterfaceProfileImplementation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2A32F6">
        <w:rPr>
          <w:rFonts w:cs="Courier New"/>
          <w:szCs w:val="20"/>
          <w:lang w:eastAsia="ru-RU"/>
        </w:rPr>
        <w:t>&lt;InterfaceTypeMappings name=</w:t>
      </w:r>
      <w:r w:rsidRPr="00074B38">
        <w:rPr>
          <w:rFonts w:cs="Courier New"/>
          <w:i/>
          <w:szCs w:val="20"/>
          <w:lang w:eastAsia="ru-RU"/>
        </w:rPr>
        <w:t>"&lt;interface1&gt;"</w:t>
      </w:r>
      <w:r w:rsidRPr="002A32F6">
        <w:rPr>
          <w:rFonts w:cs="Courier New"/>
          <w:szCs w:val="20"/>
          <w:lang w:eastAsia="ru-RU"/>
        </w:rPr>
        <w:t xml:space="preserve"> </w:t>
      </w:r>
      <w:r>
        <w:rPr>
          <w:rFonts w:cs="Courier New"/>
          <w:szCs w:val="20"/>
          <w:lang w:eastAsia="ru-RU"/>
        </w:rPr>
        <w:t>…</w:t>
      </w:r>
      <w:r w:rsidRPr="002A32F6">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C35375" w:rsidRDefault="0036701D" w:rsidP="0036701D">
      <w:pPr>
        <w:autoSpaceDE w:val="0"/>
        <w:autoSpaceDN w:val="0"/>
        <w:adjustRightInd w:val="0"/>
        <w:spacing w:after="0" w:line="240" w:lineRule="auto"/>
        <w:rPr>
          <w:rFonts w:cs="Courier New"/>
          <w:szCs w:val="20"/>
          <w:lang w:eastAsia="ru-RU"/>
        </w:rPr>
      </w:pPr>
      <w:r w:rsidRPr="00B349EB">
        <w:rPr>
          <w:rFonts w:cs="Courier New"/>
          <w:b/>
          <w:szCs w:val="20"/>
          <w:lang w:eastAsia="ru-RU"/>
        </w:rPr>
        <w:t>Error EPI0906</w:t>
      </w:r>
      <w:r>
        <w:rPr>
          <w:rFonts w:cs="Courier New"/>
          <w:szCs w:val="20"/>
          <w:lang w:eastAsia="ru-RU"/>
        </w:rPr>
        <w:t xml:space="preserve">: </w:t>
      </w:r>
      <w:r w:rsidRPr="00C35375">
        <w:rPr>
          <w:rFonts w:cs="Courier New"/>
          <w:szCs w:val="20"/>
          <w:lang w:eastAsia="ru-RU"/>
        </w:rPr>
        <w:t>Interface=</w:t>
      </w:r>
      <w:r w:rsidRPr="00074B38">
        <w:rPr>
          <w:rFonts w:cs="Courier New"/>
          <w:i/>
          <w:szCs w:val="20"/>
          <w:lang w:eastAsia="ru-RU"/>
        </w:rPr>
        <w:t>`&lt;interface1&gt;`</w:t>
      </w:r>
      <w:r w:rsidRPr="00C35375">
        <w:rPr>
          <w:rFonts w:cs="Courier New"/>
          <w:szCs w:val="20"/>
          <w:lang w:eastAsia="ru-RU"/>
        </w:rPr>
        <w:t xml:space="preserve"> for InterfaceTypeMappings </w:t>
      </w:r>
      <w:r w:rsidR="008329B9">
        <w:rPr>
          <w:rFonts w:cs="Courier New"/>
          <w:szCs w:val="20"/>
          <w:lang w:eastAsia="ru-RU"/>
        </w:rPr>
        <w:t>not found in profile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&lt;Types&gt;</w:t>
      </w:r>
    </w:p>
    <w:p w:rsidR="0036701D" w:rsidRPr="00AD2BFE" w:rsidRDefault="0036701D" w:rsidP="0036701D">
      <w:pPr>
        <w:autoSpaceDE w:val="0"/>
        <w:autoSpaceDN w:val="0"/>
        <w:adjustRightInd w:val="0"/>
        <w:spacing w:after="0" w:line="240" w:lineRule="auto"/>
        <w:rPr>
          <w:rFonts w:cs="Courier New"/>
          <w:szCs w:val="20"/>
          <w:lang w:eastAsia="ru-RU"/>
        </w:rPr>
      </w:pPr>
      <w:r w:rsidRPr="00AD2BFE">
        <w:rPr>
          <w:rFonts w:cs="Courier New"/>
          <w:szCs w:val="20"/>
          <w:lang w:eastAsia="ru-RU"/>
        </w:rPr>
        <w:t>&lt;</w:t>
      </w:r>
      <w:r w:rsidR="002E24F3">
        <w:rPr>
          <w:rFonts w:cs="Courier New"/>
          <w:szCs w:val="20"/>
          <w:lang w:eastAsia="ru-RU"/>
        </w:rPr>
        <w:t>Xxx</w:t>
      </w:r>
      <w:r w:rsidRPr="00AD2BFE">
        <w:rPr>
          <w:rFonts w:cs="Courier New"/>
          <w:szCs w:val="20"/>
          <w:lang w:eastAsia="ru-RU"/>
        </w:rPr>
        <w:t>Type name="</w:t>
      </w:r>
      <w:r>
        <w:rPr>
          <w:rFonts w:cs="Courier New"/>
          <w:szCs w:val="20"/>
          <w:lang w:eastAsia="ru-RU"/>
        </w:rPr>
        <w:t>&lt;</w:t>
      </w:r>
      <w:r w:rsidRPr="00AD2BFE">
        <w:rPr>
          <w:rFonts w:cs="Courier New"/>
          <w:szCs w:val="20"/>
          <w:lang w:eastAsia="ru-RU"/>
        </w:rPr>
        <w:t>type name</w:t>
      </w:r>
      <w:r>
        <w:rPr>
          <w:rFonts w:cs="Courier New"/>
          <w:szCs w:val="20"/>
          <w:lang w:eastAsia="ru-RU"/>
        </w:rPr>
        <w:t>&gt;</w:t>
      </w:r>
      <w:r w:rsidRPr="00AD2BFE">
        <w:rPr>
          <w:rFonts w:cs="Courier New"/>
          <w:szCs w:val="20"/>
          <w:lang w:eastAsia="ru-RU"/>
        </w:rPr>
        <w:t xml:space="preserve">" </w:t>
      </w:r>
      <w:r>
        <w:rPr>
          <w:rFonts w:cs="Courier New"/>
          <w:szCs w:val="20"/>
          <w:lang w:eastAsia="ru-RU"/>
        </w:rPr>
        <w:t>…</w:t>
      </w:r>
      <w:r w:rsidRPr="00AD2BFE">
        <w:rPr>
          <w:rFonts w:cs="Courier New"/>
          <w:szCs w:val="20"/>
          <w:lang w:eastAsia="ru-RU"/>
        </w:rPr>
        <w:t>/&gt;</w:t>
      </w:r>
    </w:p>
    <w:p w:rsidR="0036701D" w:rsidRPr="007D7143"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w:t>
      </w:r>
      <w:r w:rsidR="002E24F3">
        <w:rPr>
          <w:rFonts w:cs="Courier New"/>
          <w:szCs w:val="20"/>
          <w:lang w:eastAsia="ru-RU"/>
        </w:rPr>
        <w:t>Xxx</w:t>
      </w:r>
      <w:r w:rsidRPr="00AD2BFE">
        <w:rPr>
          <w:rFonts w:cs="Courier New"/>
          <w:szCs w:val="20"/>
          <w:lang w:eastAsia="ru-RU"/>
        </w:rPr>
        <w:t xml:space="preserve">Mapping </w:t>
      </w:r>
      <w:r w:rsidRPr="00ED7E5D">
        <w:rPr>
          <w:rFonts w:cs="Courier New"/>
          <w:szCs w:val="20"/>
          <w:lang w:eastAsia="ru-RU"/>
        </w:rPr>
        <w:t>name="</w:t>
      </w:r>
      <w:r>
        <w:rPr>
          <w:rFonts w:cs="Courier New"/>
          <w:szCs w:val="20"/>
          <w:lang w:eastAsia="ru-RU"/>
        </w:rPr>
        <w:t>&lt;</w:t>
      </w:r>
      <w:r w:rsidR="002E24F3">
        <w:rPr>
          <w:rFonts w:cs="Courier New"/>
          <w:szCs w:val="20"/>
          <w:lang w:eastAsia="ru-RU"/>
        </w:rPr>
        <w:t xml:space="preserve">mapping </w:t>
      </w:r>
      <w:r>
        <w:rPr>
          <w:rFonts w:cs="Courier New"/>
          <w:szCs w:val="20"/>
          <w:lang w:eastAsia="ru-RU"/>
        </w:rPr>
        <w:t>name&gt;</w:t>
      </w:r>
      <w:r w:rsidRPr="00ED7E5D">
        <w:rPr>
          <w:rFonts w:cs="Courier New"/>
          <w:szCs w:val="20"/>
          <w:lang w:eastAsia="ru-RU"/>
        </w:rPr>
        <w:t>"</w:t>
      </w:r>
      <w:r w:rsidRPr="00AD2BFE">
        <w:rPr>
          <w:rFonts w:cs="Courier New"/>
          <w:szCs w:val="20"/>
          <w:lang w:eastAsia="ru-RU"/>
        </w:rPr>
        <w:t xml:space="preserve"> /&gt;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B349EB">
        <w:rPr>
          <w:rFonts w:cs="Courier New"/>
          <w:b/>
          <w:szCs w:val="20"/>
          <w:lang w:eastAsia="ru-RU"/>
        </w:rPr>
        <w:t>Error EPI0908</w:t>
      </w:r>
      <w:r w:rsidRPr="00B349EB">
        <w:rPr>
          <w:rFonts w:cs="Courier New"/>
          <w:szCs w:val="20"/>
          <w:lang w:eastAsia="ru-RU"/>
        </w:rPr>
        <w:t>: InterfaceTypeMappings=`</w:t>
      </w:r>
      <w:r>
        <w:rPr>
          <w:rFonts w:cs="Courier New"/>
          <w:szCs w:val="20"/>
          <w:lang w:eastAsia="ru-RU"/>
        </w:rPr>
        <w:t>&lt;interface&gt;</w:t>
      </w:r>
      <w:r w:rsidRPr="00B349EB">
        <w:rPr>
          <w:rFonts w:cs="Courier New"/>
          <w:szCs w:val="20"/>
          <w:lang w:eastAsia="ru-RU"/>
        </w:rPr>
        <w:t>` `</w:t>
      </w:r>
      <w:r w:rsidR="002E24F3">
        <w:rPr>
          <w:rFonts w:cs="Courier New"/>
          <w:szCs w:val="20"/>
          <w:lang w:eastAsia="ru-RU"/>
        </w:rPr>
        <w:t>Xxx</w:t>
      </w:r>
      <w:r w:rsidRPr="00B349EB">
        <w:rPr>
          <w:rFonts w:cs="Courier New"/>
          <w:szCs w:val="20"/>
          <w:lang w:eastAsia="ru-RU"/>
        </w:rPr>
        <w:t xml:space="preserve">Mapping` </w:t>
      </w:r>
      <w:r w:rsidRPr="00ED7E5D">
        <w:rPr>
          <w:rFonts w:cs="Courier New"/>
          <w:szCs w:val="20"/>
          <w:lang w:eastAsia="ru-RU"/>
        </w:rPr>
        <w:t>name=`</w:t>
      </w:r>
      <w:r>
        <w:rPr>
          <w:rFonts w:cs="Courier New"/>
          <w:szCs w:val="20"/>
          <w:lang w:eastAsia="ru-RU"/>
        </w:rPr>
        <w:t>&lt;</w:t>
      </w:r>
      <w:r w:rsidR="002E24F3">
        <w:rPr>
          <w:rFonts w:cs="Courier New"/>
          <w:szCs w:val="20"/>
          <w:lang w:eastAsia="ru-RU"/>
        </w:rPr>
        <w:t xml:space="preserve">mapping </w:t>
      </w:r>
      <w:r>
        <w:rPr>
          <w:rFonts w:cs="Courier New"/>
          <w:szCs w:val="20"/>
          <w:lang w:eastAsia="ru-RU"/>
        </w:rPr>
        <w:t>name&gt;</w:t>
      </w:r>
      <w:r w:rsidRPr="00ED7E5D">
        <w:rPr>
          <w:rFonts w:cs="Courier New"/>
          <w:szCs w:val="20"/>
          <w:lang w:eastAsia="ru-RU"/>
        </w:rPr>
        <w:t>`</w:t>
      </w:r>
      <w:r w:rsidRPr="00B349EB">
        <w:rPr>
          <w:rFonts w:cs="Courier New"/>
          <w:szCs w:val="20"/>
          <w:lang w:eastAsia="ru-RU"/>
        </w:rPr>
        <w:t xml:space="preserve"> - </w:t>
      </w:r>
      <w:r w:rsidR="002E24F3">
        <w:rPr>
          <w:rFonts w:cs="Courier New"/>
          <w:szCs w:val="20"/>
          <w:lang w:eastAsia="ru-RU"/>
        </w:rPr>
        <w:t xml:space="preserve">one of two </w:t>
      </w:r>
      <w:r w:rsidRPr="00B349EB">
        <w:rPr>
          <w:rFonts w:cs="Courier New"/>
          <w:szCs w:val="20"/>
          <w:lang w:eastAsia="ru-RU"/>
        </w:rPr>
        <w:t>appTy</w:t>
      </w:r>
      <w:r w:rsidR="00C47300">
        <w:rPr>
          <w:rFonts w:cs="Courier New"/>
          <w:szCs w:val="20"/>
          <w:lang w:eastAsia="ru-RU"/>
        </w:rPr>
        <w:t xml:space="preserve">pe and object </w:t>
      </w:r>
      <w:r w:rsidR="002E24F3">
        <w:rPr>
          <w:rFonts w:cs="Courier New"/>
          <w:szCs w:val="20"/>
          <w:lang w:eastAsia="ru-RU"/>
        </w:rPr>
        <w:t>attributes should be present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&lt;Objects&gt;</w:t>
      </w:r>
    </w:p>
    <w:p w:rsidR="0036701D" w:rsidRPr="00D86DE8"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w:t>
      </w:r>
      <w:r w:rsidRPr="00D86DE8">
        <w:rPr>
          <w:rFonts w:cs="Courier New"/>
          <w:szCs w:val="20"/>
          <w:lang w:eastAsia="ru-RU"/>
        </w:rPr>
        <w:t>Array name="</w:t>
      </w:r>
      <w:r>
        <w:rPr>
          <w:rFonts w:cs="Courier New"/>
          <w:szCs w:val="20"/>
          <w:lang w:eastAsia="ru-RU"/>
        </w:rPr>
        <w:t>&lt;</w:t>
      </w:r>
      <w:r w:rsidRPr="00D86DE8">
        <w:rPr>
          <w:rFonts w:cs="Courier New"/>
          <w:szCs w:val="20"/>
          <w:lang w:eastAsia="ru-RU"/>
        </w:rPr>
        <w:t>array</w:t>
      </w:r>
      <w:r w:rsidR="00D9085F">
        <w:rPr>
          <w:rFonts w:cs="Courier New"/>
          <w:szCs w:val="20"/>
          <w:lang w:eastAsia="ru-RU"/>
        </w:rPr>
        <w:t>1</w:t>
      </w:r>
      <w:r>
        <w:rPr>
          <w:rFonts w:cs="Courier New"/>
          <w:szCs w:val="20"/>
          <w:lang w:eastAsia="ru-RU"/>
        </w:rPr>
        <w:t>&gt;</w:t>
      </w:r>
      <w:r w:rsidRPr="00D86DE8">
        <w:rPr>
          <w:rFonts w:cs="Courier New"/>
          <w:szCs w:val="20"/>
          <w:lang w:eastAsia="ru-RU"/>
        </w:rPr>
        <w:t>" elementType="</w:t>
      </w:r>
      <w:r w:rsidR="00D9085F">
        <w:rPr>
          <w:rFonts w:cs="Courier New"/>
          <w:szCs w:val="20"/>
          <w:lang w:eastAsia="ru-RU"/>
        </w:rPr>
        <w:t>int</w:t>
      </w:r>
      <w:r w:rsidRPr="00D86DE8">
        <w:rPr>
          <w:rFonts w:cs="Courier New"/>
          <w:szCs w:val="20"/>
          <w:lang w:eastAsia="ru-RU"/>
        </w:rPr>
        <w:t>" size="2"/&gt;</w:t>
      </w:r>
    </w:p>
    <w:p w:rsidR="00D9085F" w:rsidRPr="00EA6111" w:rsidRDefault="00945BB7" w:rsidP="00D9085F">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D86DE8" w:rsidRDefault="0036701D" w:rsidP="0036701D">
      <w:pPr>
        <w:autoSpaceDE w:val="0"/>
        <w:autoSpaceDN w:val="0"/>
        <w:adjustRightInd w:val="0"/>
        <w:spacing w:after="0" w:line="240" w:lineRule="auto"/>
        <w:rPr>
          <w:rFonts w:cs="Courier New"/>
          <w:szCs w:val="20"/>
          <w:lang w:eastAsia="ru-RU"/>
        </w:rPr>
      </w:pPr>
      <w:r w:rsidRPr="00D86DE8">
        <w:rPr>
          <w:rFonts w:cs="Courier New"/>
          <w:szCs w:val="20"/>
          <w:lang w:eastAsia="ru-RU"/>
        </w:rPr>
        <w:t>&lt;InterfaceTypeMappings name="</w:t>
      </w:r>
      <w:r>
        <w:rPr>
          <w:rFonts w:cs="Courier New"/>
          <w:szCs w:val="20"/>
          <w:lang w:eastAsia="ru-RU"/>
        </w:rPr>
        <w:t>&lt;interface&gt;</w:t>
      </w:r>
      <w:r w:rsidRPr="00D86DE8">
        <w:rPr>
          <w:rFonts w:cs="Courier New"/>
          <w:szCs w:val="20"/>
          <w:lang w:eastAsia="ru-RU"/>
        </w:rPr>
        <w:t xml:space="preserve">" </w:t>
      </w:r>
      <w:r>
        <w:rPr>
          <w:rFonts w:cs="Courier New"/>
          <w:szCs w:val="20"/>
          <w:lang w:eastAsia="ru-RU"/>
        </w:rPr>
        <w:t>…</w:t>
      </w:r>
      <w:r w:rsidRPr="00D86DE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D86DE8">
        <w:rPr>
          <w:rFonts w:cs="Courier New"/>
          <w:szCs w:val="20"/>
          <w:lang w:eastAsia="ru-RU"/>
        </w:rPr>
        <w:t xml:space="preserve">    &lt;ArrayMapping object="</w:t>
      </w:r>
      <w:r w:rsidRPr="00640346">
        <w:rPr>
          <w:rFonts w:cs="Courier New"/>
          <w:i/>
          <w:szCs w:val="20"/>
          <w:lang w:eastAsia="ru-RU"/>
        </w:rPr>
        <w:t>&lt;array</w:t>
      </w:r>
      <w:r w:rsidR="00D9085F">
        <w:rPr>
          <w:rFonts w:cs="Courier New"/>
          <w:i/>
          <w:szCs w:val="20"/>
          <w:lang w:eastAsia="ru-RU"/>
        </w:rPr>
        <w:t>2</w:t>
      </w:r>
      <w:r w:rsidRPr="00640346">
        <w:rPr>
          <w:rFonts w:cs="Courier New"/>
          <w:i/>
          <w:szCs w:val="20"/>
          <w:lang w:eastAsia="ru-RU"/>
        </w:rPr>
        <w:t>&gt;</w:t>
      </w:r>
      <w:r w:rsidRPr="00D86DE8">
        <w:rPr>
          <w:rFonts w:cs="Courier New"/>
          <w:szCs w:val="20"/>
          <w:lang w:eastAsia="ru-RU"/>
        </w:rPr>
        <w:t>"</w:t>
      </w:r>
      <w:r w:rsidR="00D9085F">
        <w:rPr>
          <w:rFonts w:cs="Courier New"/>
          <w:szCs w:val="20"/>
          <w:lang w:eastAsia="ru-RU"/>
        </w:rPr>
        <w:t xml:space="preserve"> </w:t>
      </w:r>
      <w:r w:rsidRPr="00D86DE8">
        <w:rPr>
          <w:rFonts w:cs="Courier New"/>
          <w:szCs w:val="20"/>
          <w:lang w:eastAsia="ru-RU"/>
        </w:rPr>
        <w:t>/&gt;</w:t>
      </w:r>
    </w:p>
    <w:p w:rsidR="00945BB7" w:rsidRPr="00E05C08"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D4217F" w:rsidRDefault="0036701D" w:rsidP="00D4217F">
      <w:pPr>
        <w:autoSpaceDE w:val="0"/>
        <w:autoSpaceDN w:val="0"/>
        <w:adjustRightInd w:val="0"/>
        <w:spacing w:after="0" w:line="240" w:lineRule="auto"/>
        <w:rPr>
          <w:rFonts w:cs="Courier New"/>
          <w:szCs w:val="20"/>
          <w:lang w:eastAsia="ru-RU"/>
        </w:rPr>
      </w:pPr>
      <w:r w:rsidRPr="00D86DE8">
        <w:rPr>
          <w:rFonts w:cs="Courier New"/>
          <w:b/>
          <w:szCs w:val="20"/>
          <w:lang w:eastAsia="ru-RU"/>
        </w:rPr>
        <w:t>Error EPI091</w:t>
      </w:r>
      <w:r>
        <w:rPr>
          <w:rFonts w:cs="Courier New"/>
          <w:b/>
          <w:szCs w:val="20"/>
          <w:lang w:eastAsia="ru-RU"/>
        </w:rPr>
        <w:t>0</w:t>
      </w:r>
      <w:r w:rsidRPr="00D86DE8">
        <w:rPr>
          <w:rFonts w:cs="Courier New"/>
          <w:szCs w:val="20"/>
          <w:lang w:eastAsia="ru-RU"/>
        </w:rPr>
        <w:t>: InterfaceTypeMappings=`</w:t>
      </w:r>
      <w:r>
        <w:rPr>
          <w:rFonts w:cs="Courier New"/>
          <w:szCs w:val="20"/>
          <w:lang w:eastAsia="ru-RU"/>
        </w:rPr>
        <w:t>&lt;i</w:t>
      </w:r>
      <w:r w:rsidRPr="00D86DE8">
        <w:rPr>
          <w:rFonts w:cs="Courier New"/>
          <w:szCs w:val="20"/>
          <w:lang w:eastAsia="ru-RU"/>
        </w:rPr>
        <w:t>nterface</w:t>
      </w:r>
      <w:r>
        <w:rPr>
          <w:rFonts w:cs="Courier New"/>
          <w:szCs w:val="20"/>
          <w:lang w:eastAsia="ru-RU"/>
        </w:rPr>
        <w:t>&gt;</w:t>
      </w:r>
      <w:r w:rsidRPr="00D86DE8">
        <w:rPr>
          <w:rFonts w:cs="Courier New"/>
          <w:szCs w:val="20"/>
          <w:lang w:eastAsia="ru-RU"/>
        </w:rPr>
        <w:t xml:space="preserve">` </w:t>
      </w:r>
      <w:r w:rsidR="00D4217F" w:rsidRPr="002E1E43">
        <w:rPr>
          <w:rFonts w:cs="Courier New"/>
          <w:szCs w:val="20"/>
          <w:lang w:eastAsia="ru-RU"/>
        </w:rPr>
        <w:t xml:space="preserve">`ArrayMapping` name=`` </w:t>
      </w:r>
      <w:r w:rsidR="00B85EC8">
        <w:rPr>
          <w:rFonts w:cs="Courier New"/>
          <w:szCs w:val="20"/>
          <w:lang w:eastAsia="ru-RU"/>
        </w:rPr>
        <w:t>o</w:t>
      </w:r>
      <w:r w:rsidR="00D4217F" w:rsidRPr="002E1E43">
        <w:rPr>
          <w:rFonts w:cs="Courier New"/>
          <w:szCs w:val="20"/>
          <w:lang w:eastAsia="ru-RU"/>
        </w:rPr>
        <w:t>bject=</w:t>
      </w:r>
      <w:r w:rsidR="00D4217F" w:rsidRPr="00D4217F">
        <w:rPr>
          <w:rFonts w:cs="Courier New"/>
          <w:i/>
          <w:szCs w:val="20"/>
          <w:lang w:eastAsia="ru-RU"/>
        </w:rPr>
        <w:t>`array</w:t>
      </w:r>
      <w:r w:rsidR="00553ADC">
        <w:rPr>
          <w:rFonts w:cs="Courier New"/>
          <w:i/>
          <w:szCs w:val="20"/>
          <w:lang w:eastAsia="ru-RU"/>
        </w:rPr>
        <w:t>2</w:t>
      </w:r>
      <w:r w:rsidR="00D4217F" w:rsidRPr="00D4217F">
        <w:rPr>
          <w:rFonts w:cs="Courier New"/>
          <w:i/>
          <w:szCs w:val="20"/>
          <w:lang w:eastAsia="ru-RU"/>
        </w:rPr>
        <w:t>`</w:t>
      </w:r>
      <w:r w:rsidR="00D4217F" w:rsidRPr="002E1E43">
        <w:rPr>
          <w:rFonts w:cs="Courier New"/>
          <w:szCs w:val="20"/>
          <w:lang w:eastAsia="ru-RU"/>
        </w:rPr>
        <w:t xml:space="preserve"> - </w:t>
      </w:r>
      <w:r w:rsidR="00B85EC8">
        <w:rPr>
          <w:rFonts w:cs="Courier New"/>
          <w:szCs w:val="20"/>
          <w:lang w:eastAsia="ru-RU"/>
        </w:rPr>
        <w:t>o</w:t>
      </w:r>
      <w:r w:rsidR="00D4217F" w:rsidRPr="002E1E43">
        <w:rPr>
          <w:rFonts w:cs="Courier New"/>
          <w:szCs w:val="20"/>
          <w:lang w:eastAsia="ru-RU"/>
        </w:rPr>
        <w:t xml:space="preserve">bject </w:t>
      </w:r>
      <w:r w:rsidR="00B85EC8">
        <w:rPr>
          <w:rFonts w:cs="Courier New"/>
          <w:szCs w:val="20"/>
          <w:lang w:eastAsia="ru-RU"/>
        </w:rPr>
        <w:t>not found in profile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7D7143" w:rsidRDefault="0036701D" w:rsidP="0036701D">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w:t>
      </w:r>
      <w:r w:rsidR="00B85EC8">
        <w:rPr>
          <w:rFonts w:cs="Courier New"/>
          <w:szCs w:val="20"/>
          <w:lang w:eastAsia="ru-RU"/>
        </w:rPr>
        <w:t>Xxx</w:t>
      </w:r>
      <w:r w:rsidRPr="00AD2BFE">
        <w:rPr>
          <w:rFonts w:cs="Courier New"/>
          <w:szCs w:val="20"/>
          <w:lang w:eastAsia="ru-RU"/>
        </w:rPr>
        <w:t xml:space="preserve">Mapping </w:t>
      </w:r>
      <w:r w:rsidRPr="006E32A8">
        <w:rPr>
          <w:rFonts w:cs="Courier New"/>
          <w:szCs w:val="20"/>
          <w:lang w:eastAsia="ru-RU"/>
        </w:rPr>
        <w:t>object=</w:t>
      </w:r>
      <w:r w:rsidRPr="003369BB">
        <w:rPr>
          <w:rFonts w:cs="Courier New"/>
          <w:szCs w:val="20"/>
          <w:lang w:eastAsia="ru-RU"/>
        </w:rPr>
        <w:t>"</w:t>
      </w:r>
      <w:r>
        <w:rPr>
          <w:rFonts w:cs="Courier New"/>
          <w:szCs w:val="20"/>
          <w:lang w:eastAsia="ru-RU"/>
        </w:rPr>
        <w:t>&lt;</w:t>
      </w:r>
      <w:r w:rsidRPr="006E32A8">
        <w:rPr>
          <w:rFonts w:cs="Courier New"/>
          <w:szCs w:val="20"/>
          <w:lang w:eastAsia="ru-RU"/>
        </w:rPr>
        <w:t>object</w:t>
      </w:r>
      <w:r>
        <w:rPr>
          <w:rFonts w:cs="Courier New"/>
          <w:szCs w:val="20"/>
          <w:lang w:eastAsia="ru-RU"/>
        </w:rPr>
        <w:t>&gt;</w:t>
      </w:r>
      <w:r w:rsidRPr="003369BB">
        <w:rPr>
          <w:rFonts w:cs="Courier New"/>
          <w:szCs w:val="20"/>
          <w:lang w:eastAsia="ru-RU"/>
        </w:rPr>
        <w:t>"</w:t>
      </w:r>
      <w:r>
        <w:rPr>
          <w:rFonts w:cs="Courier New"/>
          <w:szCs w:val="20"/>
          <w:lang w:eastAsia="ru-RU"/>
        </w:rPr>
        <w:t xml:space="preserve"> </w:t>
      </w:r>
      <w:r w:rsidR="00622765">
        <w:rPr>
          <w:rFonts w:cs="Courier New"/>
          <w:szCs w:val="20"/>
          <w:lang w:eastAsia="ru-RU"/>
        </w:rPr>
        <w:t>…</w:t>
      </w:r>
      <w:r w:rsidRPr="00AD2BF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w:t>
      </w:r>
      <w:r w:rsidR="00B85EC8">
        <w:rPr>
          <w:rFonts w:cs="Courier New"/>
          <w:szCs w:val="20"/>
          <w:lang w:eastAsia="ru-RU"/>
        </w:rPr>
        <w:t>Xxx</w:t>
      </w:r>
      <w:r w:rsidRPr="00AD2BFE">
        <w:rPr>
          <w:rFonts w:cs="Courier New"/>
          <w:szCs w:val="20"/>
          <w:lang w:eastAsia="ru-RU"/>
        </w:rPr>
        <w:t xml:space="preserve">Mapping </w:t>
      </w:r>
      <w:r w:rsidRPr="00E16DC0">
        <w:rPr>
          <w:rFonts w:cs="Courier New"/>
          <w:i/>
          <w:szCs w:val="20"/>
          <w:lang w:eastAsia="ru-RU"/>
        </w:rPr>
        <w:t>object="&lt;object&gt;"</w:t>
      </w:r>
      <w:r>
        <w:rPr>
          <w:rFonts w:cs="Courier New"/>
          <w:szCs w:val="20"/>
          <w:lang w:eastAsia="ru-RU"/>
        </w:rPr>
        <w:t xml:space="preserve"> </w:t>
      </w:r>
      <w:r w:rsidR="00622765">
        <w:rPr>
          <w:rFonts w:cs="Courier New"/>
          <w:szCs w:val="20"/>
          <w:lang w:eastAsia="ru-RU"/>
        </w:rPr>
        <w:t>…</w:t>
      </w:r>
      <w:r w:rsidRPr="00AD2BFE">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A64927" w:rsidRDefault="0036701D" w:rsidP="0036701D">
      <w:pPr>
        <w:autoSpaceDE w:val="0"/>
        <w:autoSpaceDN w:val="0"/>
        <w:adjustRightInd w:val="0"/>
        <w:spacing w:after="0" w:line="240" w:lineRule="auto"/>
        <w:rPr>
          <w:rFonts w:cs="Courier New"/>
          <w:szCs w:val="20"/>
          <w:lang w:eastAsia="ru-RU"/>
        </w:rPr>
      </w:pPr>
      <w:r w:rsidRPr="006E32A8">
        <w:rPr>
          <w:rFonts w:cs="Courier New"/>
          <w:b/>
          <w:szCs w:val="20"/>
          <w:lang w:eastAsia="ru-RU"/>
        </w:rPr>
        <w:t>Error EPI0911</w:t>
      </w:r>
      <w:r w:rsidRPr="006E32A8">
        <w:rPr>
          <w:rFonts w:cs="Courier New"/>
          <w:szCs w:val="20"/>
          <w:lang w:eastAsia="ru-RU"/>
        </w:rPr>
        <w:t>: InterfaceTypeMappings=`</w:t>
      </w:r>
      <w:r>
        <w:rPr>
          <w:rFonts w:cs="Courier New"/>
          <w:szCs w:val="20"/>
          <w:lang w:eastAsia="ru-RU"/>
        </w:rPr>
        <w:t>&lt;interface&gt;</w:t>
      </w:r>
      <w:r w:rsidRPr="006E32A8">
        <w:rPr>
          <w:rFonts w:cs="Courier New"/>
          <w:szCs w:val="20"/>
          <w:lang w:eastAsia="ru-RU"/>
        </w:rPr>
        <w:t xml:space="preserve">` </w:t>
      </w:r>
      <w:r w:rsidR="003112E2" w:rsidRPr="00ED2055">
        <w:rPr>
          <w:rFonts w:cs="Courier New"/>
          <w:szCs w:val="20"/>
          <w:lang w:eastAsia="ru-RU"/>
        </w:rPr>
        <w:t>`</w:t>
      </w:r>
      <w:r w:rsidR="00B85EC8">
        <w:rPr>
          <w:rFonts w:cs="Courier New"/>
          <w:szCs w:val="20"/>
          <w:lang w:eastAsia="ru-RU"/>
        </w:rPr>
        <w:t>Xxx</w:t>
      </w:r>
      <w:r w:rsidR="003112E2" w:rsidRPr="00ED2055">
        <w:rPr>
          <w:rFonts w:cs="Courier New"/>
          <w:szCs w:val="20"/>
          <w:lang w:eastAsia="ru-RU"/>
        </w:rPr>
        <w:t>Mapping`</w:t>
      </w:r>
      <w:r w:rsidR="003112E2">
        <w:rPr>
          <w:rFonts w:cs="Courier New"/>
          <w:szCs w:val="20"/>
          <w:lang w:eastAsia="ru-RU"/>
        </w:rPr>
        <w:t xml:space="preserve"> </w:t>
      </w:r>
      <w:r w:rsidR="003112E2" w:rsidRPr="003112E2">
        <w:rPr>
          <w:rFonts w:cs="Courier New"/>
          <w:szCs w:val="20"/>
          <w:lang w:eastAsia="ru-RU"/>
        </w:rPr>
        <w:t>name=``</w:t>
      </w:r>
      <w:r w:rsidR="003112E2">
        <w:rPr>
          <w:rFonts w:cs="Courier New"/>
          <w:szCs w:val="20"/>
          <w:lang w:eastAsia="ru-RU"/>
        </w:rPr>
        <w:t xml:space="preserve"> </w:t>
      </w:r>
      <w:r w:rsidRPr="006E32A8">
        <w:rPr>
          <w:rFonts w:cs="Courier New"/>
          <w:szCs w:val="20"/>
          <w:lang w:eastAsia="ru-RU"/>
        </w:rPr>
        <w:t>object=`</w:t>
      </w:r>
      <w:r>
        <w:rPr>
          <w:rFonts w:cs="Courier New"/>
          <w:szCs w:val="20"/>
          <w:lang w:eastAsia="ru-RU"/>
        </w:rPr>
        <w:t>&lt;</w:t>
      </w:r>
      <w:r w:rsidRPr="00D4217F">
        <w:rPr>
          <w:rFonts w:cs="Courier New"/>
          <w:i/>
          <w:szCs w:val="20"/>
          <w:lang w:eastAsia="ru-RU"/>
        </w:rPr>
        <w:t>object</w:t>
      </w:r>
      <w:r>
        <w:rPr>
          <w:rFonts w:cs="Courier New"/>
          <w:szCs w:val="20"/>
          <w:lang w:eastAsia="ru-RU"/>
        </w:rPr>
        <w:t>&gt;</w:t>
      </w:r>
      <w:r w:rsidRPr="006E32A8">
        <w:rPr>
          <w:rFonts w:cs="Courier New"/>
          <w:szCs w:val="20"/>
          <w:lang w:eastAsia="ru-RU"/>
        </w:rPr>
        <w:t>`</w:t>
      </w:r>
      <w:r>
        <w:rPr>
          <w:rFonts w:cs="Courier New"/>
          <w:szCs w:val="20"/>
          <w:lang w:eastAsia="ru-RU"/>
        </w:rPr>
        <w:t xml:space="preserve"> -</w:t>
      </w:r>
      <w:r w:rsidRPr="006E32A8">
        <w:rPr>
          <w:rFonts w:cs="Courier New"/>
          <w:szCs w:val="20"/>
          <w:lang w:eastAsia="ru-RU"/>
        </w:rPr>
        <w:t xml:space="preserve"> </w:t>
      </w:r>
      <w:r w:rsidR="00B85EC8" w:rsidRPr="00B85EC8">
        <w:rPr>
          <w:rFonts w:cs="Courier New"/>
          <w:szCs w:val="20"/>
          <w:lang w:eastAsia="ru-RU"/>
        </w:rPr>
        <w:t>duplicated typeMapping definition for the same object not allowed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441110"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&lt;Types&gt;</w:t>
      </w:r>
    </w:p>
    <w:p w:rsidR="00441110"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41110">
        <w:rPr>
          <w:rFonts w:cs="Courier New"/>
          <w:szCs w:val="20"/>
          <w:lang w:eastAsia="ru-RU"/>
        </w:rPr>
        <w:t>&lt;ArrayType name="</w:t>
      </w:r>
      <w:r>
        <w:rPr>
          <w:rFonts w:cs="Courier New"/>
          <w:szCs w:val="20"/>
          <w:lang w:eastAsia="ru-RU"/>
        </w:rPr>
        <w:t>&lt;d</w:t>
      </w:r>
      <w:r w:rsidRPr="00441110">
        <w:rPr>
          <w:rFonts w:cs="Courier New"/>
          <w:szCs w:val="20"/>
          <w:lang w:eastAsia="ru-RU"/>
        </w:rPr>
        <w:t>ynamic</w:t>
      </w:r>
      <w:r>
        <w:rPr>
          <w:rFonts w:cs="Courier New"/>
          <w:szCs w:val="20"/>
          <w:lang w:eastAsia="ru-RU"/>
        </w:rPr>
        <w:t xml:space="preserve"> array type&gt;</w:t>
      </w:r>
      <w:r w:rsidRPr="00441110">
        <w:rPr>
          <w:rFonts w:cs="Courier New"/>
          <w:szCs w:val="20"/>
          <w:lang w:eastAsia="ru-RU"/>
        </w:rPr>
        <w:t>" elementType="int"/&gt;</w:t>
      </w:r>
    </w:p>
    <w:p w:rsidR="00441110" w:rsidRPr="00EA6111"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w:t>
      </w:r>
    </w:p>
    <w:p w:rsidR="00441110" w:rsidRDefault="00441110" w:rsidP="00441110">
      <w:pPr>
        <w:autoSpaceDE w:val="0"/>
        <w:autoSpaceDN w:val="0"/>
        <w:adjustRightInd w:val="0"/>
        <w:spacing w:after="0" w:line="240" w:lineRule="auto"/>
        <w:rPr>
          <w:rFonts w:cs="Courier New"/>
          <w:szCs w:val="20"/>
          <w:lang w:eastAsia="ru-RU"/>
        </w:rPr>
      </w:pPr>
      <w:r w:rsidRPr="00EA6111">
        <w:rPr>
          <w:rFonts w:cs="Courier New"/>
          <w:szCs w:val="20"/>
          <w:lang w:eastAsia="ru-RU"/>
        </w:rPr>
        <w:t>&lt;Objects&gt;</w:t>
      </w:r>
    </w:p>
    <w:p w:rsidR="00441110"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41110">
        <w:rPr>
          <w:rFonts w:cs="Courier New"/>
          <w:szCs w:val="20"/>
          <w:lang w:eastAsia="ru-RU"/>
        </w:rPr>
        <w:t>&lt;Array name="</w:t>
      </w:r>
      <w:r>
        <w:rPr>
          <w:rFonts w:cs="Courier New"/>
          <w:szCs w:val="20"/>
          <w:lang w:eastAsia="ru-RU"/>
        </w:rPr>
        <w:t>&lt;d</w:t>
      </w:r>
      <w:r w:rsidRPr="00441110">
        <w:rPr>
          <w:rFonts w:cs="Courier New"/>
          <w:szCs w:val="20"/>
          <w:lang w:eastAsia="ru-RU"/>
        </w:rPr>
        <w:t>ynamic</w:t>
      </w:r>
      <w:r>
        <w:rPr>
          <w:rFonts w:cs="Courier New"/>
          <w:szCs w:val="20"/>
          <w:lang w:eastAsia="ru-RU"/>
        </w:rPr>
        <w:t xml:space="preserve"> t</w:t>
      </w:r>
      <w:r w:rsidRPr="00441110">
        <w:rPr>
          <w:rFonts w:cs="Courier New"/>
          <w:szCs w:val="20"/>
          <w:lang w:eastAsia="ru-RU"/>
        </w:rPr>
        <w:t>ype</w:t>
      </w:r>
      <w:r>
        <w:rPr>
          <w:rFonts w:cs="Courier New"/>
          <w:szCs w:val="20"/>
          <w:lang w:eastAsia="ru-RU"/>
        </w:rPr>
        <w:t xml:space="preserve"> a</w:t>
      </w:r>
      <w:r w:rsidRPr="00441110">
        <w:rPr>
          <w:rFonts w:cs="Courier New"/>
          <w:szCs w:val="20"/>
          <w:lang w:eastAsia="ru-RU"/>
        </w:rPr>
        <w:t>r</w:t>
      </w:r>
      <w:r>
        <w:rPr>
          <w:rFonts w:cs="Courier New"/>
          <w:szCs w:val="20"/>
          <w:lang w:eastAsia="ru-RU"/>
        </w:rPr>
        <w:t>ray&gt;</w:t>
      </w:r>
      <w:r w:rsidRPr="00441110">
        <w:rPr>
          <w:rFonts w:cs="Courier New"/>
          <w:szCs w:val="20"/>
          <w:lang w:eastAsia="ru-RU"/>
        </w:rPr>
        <w:t>" type="</w:t>
      </w:r>
      <w:r>
        <w:rPr>
          <w:rFonts w:cs="Courier New"/>
          <w:szCs w:val="20"/>
          <w:lang w:eastAsia="ru-RU"/>
        </w:rPr>
        <w:t>&lt;d</w:t>
      </w:r>
      <w:r w:rsidRPr="00441110">
        <w:rPr>
          <w:rFonts w:cs="Courier New"/>
          <w:szCs w:val="20"/>
          <w:lang w:eastAsia="ru-RU"/>
        </w:rPr>
        <w:t>ynamic</w:t>
      </w:r>
      <w:r>
        <w:rPr>
          <w:rFonts w:cs="Courier New"/>
          <w:szCs w:val="20"/>
          <w:lang w:eastAsia="ru-RU"/>
        </w:rPr>
        <w:t xml:space="preserve"> array type&gt;</w:t>
      </w:r>
      <w:r w:rsidRPr="00441110">
        <w:rPr>
          <w:rFonts w:cs="Courier New"/>
          <w:szCs w:val="20"/>
          <w:lang w:eastAsia="ru-RU"/>
        </w:rPr>
        <w:t>"/&gt;</w:t>
      </w:r>
    </w:p>
    <w:p w:rsidR="00945BB7" w:rsidRDefault="00945BB7" w:rsidP="00441110">
      <w:pPr>
        <w:autoSpaceDE w:val="0"/>
        <w:autoSpaceDN w:val="0"/>
        <w:adjustRightInd w:val="0"/>
        <w:spacing w:after="0" w:line="240" w:lineRule="auto"/>
        <w:rPr>
          <w:rFonts w:cs="Courier New"/>
          <w:szCs w:val="20"/>
          <w:lang w:eastAsia="ru-RU"/>
        </w:rPr>
      </w:pPr>
      <w:r>
        <w:rPr>
          <w:rFonts w:cs="Courier New"/>
          <w:szCs w:val="20"/>
          <w:lang w:eastAsia="ru-RU"/>
        </w:rPr>
        <w:t>…</w:t>
      </w:r>
    </w:p>
    <w:p w:rsidR="00441110" w:rsidRPr="00EA6111" w:rsidRDefault="00441110" w:rsidP="00441110">
      <w:pPr>
        <w:autoSpaceDE w:val="0"/>
        <w:autoSpaceDN w:val="0"/>
        <w:adjustRightInd w:val="0"/>
        <w:spacing w:after="0" w:line="240" w:lineRule="auto"/>
        <w:rPr>
          <w:rFonts w:cs="Courier New"/>
          <w:szCs w:val="20"/>
          <w:lang w:eastAsia="ru-RU"/>
        </w:rPr>
      </w:pPr>
      <w:r w:rsidRPr="00CB04D6">
        <w:rPr>
          <w:rFonts w:cs="Courier New"/>
          <w:b/>
          <w:szCs w:val="20"/>
          <w:lang w:eastAsia="ru-RU"/>
        </w:rPr>
        <w:t>Error EPI091</w:t>
      </w:r>
      <w:r>
        <w:rPr>
          <w:rFonts w:cs="Courier New"/>
          <w:b/>
          <w:szCs w:val="20"/>
          <w:lang w:eastAsia="ru-RU"/>
        </w:rPr>
        <w:t>4</w:t>
      </w:r>
      <w:r w:rsidRPr="00441110">
        <w:rPr>
          <w:rFonts w:cs="Courier New"/>
          <w:szCs w:val="20"/>
          <w:lang w:eastAsia="ru-RU"/>
        </w:rPr>
        <w:t>: Interface name=`</w:t>
      </w:r>
      <w:r>
        <w:rPr>
          <w:rFonts w:cs="Courier New"/>
          <w:szCs w:val="20"/>
          <w:lang w:eastAsia="ru-RU"/>
        </w:rPr>
        <w:t>&lt;i</w:t>
      </w:r>
      <w:r w:rsidRPr="00441110">
        <w:rPr>
          <w:rFonts w:cs="Courier New"/>
          <w:szCs w:val="20"/>
          <w:lang w:eastAsia="ru-RU"/>
        </w:rPr>
        <w:t>nterface</w:t>
      </w:r>
      <w:r>
        <w:rPr>
          <w:rFonts w:cs="Courier New"/>
          <w:szCs w:val="20"/>
          <w:lang w:eastAsia="ru-RU"/>
        </w:rPr>
        <w:t>&gt;</w:t>
      </w:r>
      <w:r w:rsidRPr="00441110">
        <w:rPr>
          <w:rFonts w:cs="Courier New"/>
          <w:szCs w:val="20"/>
          <w:lang w:eastAsia="ru-RU"/>
        </w:rPr>
        <w:t>` Array name=`</w:t>
      </w:r>
      <w:r>
        <w:rPr>
          <w:rFonts w:cs="Courier New"/>
          <w:szCs w:val="20"/>
          <w:lang w:eastAsia="ru-RU"/>
        </w:rPr>
        <w:t>&lt;d</w:t>
      </w:r>
      <w:r w:rsidRPr="00441110">
        <w:rPr>
          <w:rFonts w:cs="Courier New"/>
          <w:szCs w:val="20"/>
          <w:lang w:eastAsia="ru-RU"/>
        </w:rPr>
        <w:t>ynamic</w:t>
      </w:r>
      <w:r>
        <w:rPr>
          <w:rFonts w:cs="Courier New"/>
          <w:szCs w:val="20"/>
          <w:lang w:eastAsia="ru-RU"/>
        </w:rPr>
        <w:t xml:space="preserve"> t</w:t>
      </w:r>
      <w:r w:rsidRPr="00441110">
        <w:rPr>
          <w:rFonts w:cs="Courier New"/>
          <w:szCs w:val="20"/>
          <w:lang w:eastAsia="ru-RU"/>
        </w:rPr>
        <w:t>ype</w:t>
      </w:r>
      <w:r>
        <w:rPr>
          <w:rFonts w:cs="Courier New"/>
          <w:szCs w:val="20"/>
          <w:lang w:eastAsia="ru-RU"/>
        </w:rPr>
        <w:t xml:space="preserve"> a</w:t>
      </w:r>
      <w:r w:rsidRPr="00441110">
        <w:rPr>
          <w:rFonts w:cs="Courier New"/>
          <w:szCs w:val="20"/>
          <w:lang w:eastAsia="ru-RU"/>
        </w:rPr>
        <w:t>r</w:t>
      </w:r>
      <w:r>
        <w:rPr>
          <w:rFonts w:cs="Courier New"/>
          <w:szCs w:val="20"/>
          <w:lang w:eastAsia="ru-RU"/>
        </w:rPr>
        <w:t>ray&gt;</w:t>
      </w:r>
      <w:r w:rsidRPr="00441110">
        <w:rPr>
          <w:rFonts w:cs="Courier New"/>
          <w:szCs w:val="20"/>
          <w:lang w:eastAsia="ru-RU"/>
        </w:rPr>
        <w:t xml:space="preserve">` size=0 - dynamic array </w:t>
      </w:r>
      <w:r w:rsidR="006A52DA">
        <w:rPr>
          <w:rFonts w:cs="Courier New"/>
          <w:szCs w:val="20"/>
          <w:lang w:eastAsia="ru-RU"/>
        </w:rPr>
        <w:t>objects</w:t>
      </w:r>
      <w:r w:rsidRPr="00441110">
        <w:rPr>
          <w:rFonts w:cs="Courier New"/>
          <w:szCs w:val="20"/>
          <w:lang w:eastAsia="ru-RU"/>
        </w:rPr>
        <w:t xml:space="preserve"> not supported</w:t>
      </w:r>
    </w:p>
    <w:p w:rsidR="00441110"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lastRenderedPageBreak/>
        <w:t>_____________</w:t>
      </w:r>
    </w:p>
    <w:p w:rsidR="00441110"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&lt;Types&gt;</w:t>
      </w:r>
    </w:p>
    <w:p w:rsidR="00441110"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41110">
        <w:rPr>
          <w:rFonts w:cs="Courier New"/>
          <w:szCs w:val="20"/>
          <w:lang w:eastAsia="ru-RU"/>
        </w:rPr>
        <w:t>&lt;ArrayType name="</w:t>
      </w:r>
      <w:r>
        <w:rPr>
          <w:rFonts w:cs="Courier New"/>
          <w:szCs w:val="20"/>
          <w:lang w:eastAsia="ru-RU"/>
        </w:rPr>
        <w:t>&lt;d</w:t>
      </w:r>
      <w:r w:rsidRPr="00441110">
        <w:rPr>
          <w:rFonts w:cs="Courier New"/>
          <w:szCs w:val="20"/>
          <w:lang w:eastAsia="ru-RU"/>
        </w:rPr>
        <w:t>ynamic</w:t>
      </w:r>
      <w:r>
        <w:rPr>
          <w:rFonts w:cs="Courier New"/>
          <w:szCs w:val="20"/>
          <w:lang w:eastAsia="ru-RU"/>
        </w:rPr>
        <w:t xml:space="preserve"> array type&gt;</w:t>
      </w:r>
      <w:r w:rsidRPr="00441110">
        <w:rPr>
          <w:rFonts w:cs="Courier New"/>
          <w:szCs w:val="20"/>
          <w:lang w:eastAsia="ru-RU"/>
        </w:rPr>
        <w:t>" elementType="int"/&gt;</w:t>
      </w:r>
    </w:p>
    <w:p w:rsidR="00441110" w:rsidRPr="00EA6111"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w:t>
      </w:r>
    </w:p>
    <w:p w:rsidR="00441110" w:rsidRDefault="00441110" w:rsidP="00441110">
      <w:pPr>
        <w:autoSpaceDE w:val="0"/>
        <w:autoSpaceDN w:val="0"/>
        <w:adjustRightInd w:val="0"/>
        <w:spacing w:after="0" w:line="240" w:lineRule="auto"/>
        <w:rPr>
          <w:rFonts w:cs="Courier New"/>
          <w:szCs w:val="20"/>
          <w:lang w:eastAsia="ru-RU"/>
        </w:rPr>
      </w:pPr>
      <w:r w:rsidRPr="00EA6111">
        <w:rPr>
          <w:rFonts w:cs="Courier New"/>
          <w:szCs w:val="20"/>
          <w:lang w:eastAsia="ru-RU"/>
        </w:rPr>
        <w:t>&lt;Objects&gt;</w:t>
      </w:r>
    </w:p>
    <w:p w:rsidR="00441110" w:rsidRDefault="00441110" w:rsidP="00441110">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41110">
        <w:rPr>
          <w:rFonts w:cs="Courier New"/>
          <w:szCs w:val="20"/>
          <w:lang w:eastAsia="ru-RU"/>
        </w:rPr>
        <w:t>&lt;Array name="</w:t>
      </w:r>
      <w:r>
        <w:rPr>
          <w:rFonts w:cs="Courier New"/>
          <w:szCs w:val="20"/>
          <w:lang w:eastAsia="ru-RU"/>
        </w:rPr>
        <w:t>&lt;</w:t>
      </w:r>
      <w:r w:rsidR="00B14EBE">
        <w:rPr>
          <w:rFonts w:cs="Courier New"/>
          <w:szCs w:val="20"/>
          <w:lang w:eastAsia="ru-RU"/>
        </w:rPr>
        <w:t xml:space="preserve">array of </w:t>
      </w:r>
      <w:r>
        <w:rPr>
          <w:rFonts w:cs="Courier New"/>
          <w:szCs w:val="20"/>
          <w:lang w:eastAsia="ru-RU"/>
        </w:rPr>
        <w:t>d</w:t>
      </w:r>
      <w:r w:rsidRPr="00441110">
        <w:rPr>
          <w:rFonts w:cs="Courier New"/>
          <w:szCs w:val="20"/>
          <w:lang w:eastAsia="ru-RU"/>
        </w:rPr>
        <w:t>ynamic</w:t>
      </w:r>
      <w:r>
        <w:rPr>
          <w:rFonts w:cs="Courier New"/>
          <w:szCs w:val="20"/>
          <w:lang w:eastAsia="ru-RU"/>
        </w:rPr>
        <w:t xml:space="preserve"> a</w:t>
      </w:r>
      <w:r w:rsidRPr="00441110">
        <w:rPr>
          <w:rFonts w:cs="Courier New"/>
          <w:szCs w:val="20"/>
          <w:lang w:eastAsia="ru-RU"/>
        </w:rPr>
        <w:t>r</w:t>
      </w:r>
      <w:r>
        <w:rPr>
          <w:rFonts w:cs="Courier New"/>
          <w:szCs w:val="20"/>
          <w:lang w:eastAsia="ru-RU"/>
        </w:rPr>
        <w:t>ray</w:t>
      </w:r>
      <w:r w:rsidR="00B14EBE">
        <w:rPr>
          <w:rFonts w:cs="Courier New"/>
          <w:szCs w:val="20"/>
          <w:lang w:eastAsia="ru-RU"/>
        </w:rPr>
        <w:t>s</w:t>
      </w:r>
      <w:r>
        <w:rPr>
          <w:rFonts w:cs="Courier New"/>
          <w:szCs w:val="20"/>
          <w:lang w:eastAsia="ru-RU"/>
        </w:rPr>
        <w:t>&gt;</w:t>
      </w:r>
      <w:r w:rsidRPr="00441110">
        <w:rPr>
          <w:rFonts w:cs="Courier New"/>
          <w:szCs w:val="20"/>
          <w:lang w:eastAsia="ru-RU"/>
        </w:rPr>
        <w:t xml:space="preserve">" </w:t>
      </w:r>
      <w:r w:rsidR="00B14EBE">
        <w:rPr>
          <w:rFonts w:cs="Courier New"/>
          <w:szCs w:val="20"/>
          <w:lang w:eastAsia="ru-RU"/>
        </w:rPr>
        <w:t>elementT</w:t>
      </w:r>
      <w:r w:rsidRPr="00441110">
        <w:rPr>
          <w:rFonts w:cs="Courier New"/>
          <w:szCs w:val="20"/>
          <w:lang w:eastAsia="ru-RU"/>
        </w:rPr>
        <w:t>ype="</w:t>
      </w:r>
      <w:r>
        <w:rPr>
          <w:rFonts w:cs="Courier New"/>
          <w:szCs w:val="20"/>
          <w:lang w:eastAsia="ru-RU"/>
        </w:rPr>
        <w:t>&lt;d</w:t>
      </w:r>
      <w:r w:rsidRPr="00441110">
        <w:rPr>
          <w:rFonts w:cs="Courier New"/>
          <w:szCs w:val="20"/>
          <w:lang w:eastAsia="ru-RU"/>
        </w:rPr>
        <w:t>ynamic</w:t>
      </w:r>
      <w:r>
        <w:rPr>
          <w:rFonts w:cs="Courier New"/>
          <w:szCs w:val="20"/>
          <w:lang w:eastAsia="ru-RU"/>
        </w:rPr>
        <w:t xml:space="preserve"> array type&gt;</w:t>
      </w:r>
      <w:r w:rsidRPr="00441110">
        <w:rPr>
          <w:rFonts w:cs="Courier New"/>
          <w:szCs w:val="20"/>
          <w:lang w:eastAsia="ru-RU"/>
        </w:rPr>
        <w:t>"</w:t>
      </w:r>
      <w:r w:rsidR="00B14EBE">
        <w:rPr>
          <w:rFonts w:cs="Courier New"/>
          <w:szCs w:val="20"/>
          <w:lang w:eastAsia="ru-RU"/>
        </w:rPr>
        <w:t xml:space="preserve"> size=</w:t>
      </w:r>
      <w:r w:rsidR="00B14EBE" w:rsidRPr="00441110">
        <w:rPr>
          <w:rFonts w:cs="Courier New"/>
          <w:szCs w:val="20"/>
          <w:lang w:eastAsia="ru-RU"/>
        </w:rPr>
        <w:t>"</w:t>
      </w:r>
      <w:r w:rsidR="00B14EBE">
        <w:rPr>
          <w:rFonts w:cs="Courier New"/>
          <w:szCs w:val="20"/>
          <w:lang w:eastAsia="ru-RU"/>
        </w:rPr>
        <w:t>2</w:t>
      </w:r>
      <w:r w:rsidR="00B14EBE" w:rsidRPr="00441110">
        <w:rPr>
          <w:rFonts w:cs="Courier New"/>
          <w:szCs w:val="20"/>
          <w:lang w:eastAsia="ru-RU"/>
        </w:rPr>
        <w:t>"</w:t>
      </w:r>
      <w:r w:rsidRPr="00441110">
        <w:rPr>
          <w:rFonts w:cs="Courier New"/>
          <w:szCs w:val="20"/>
          <w:lang w:eastAsia="ru-RU"/>
        </w:rPr>
        <w:t>/&gt;</w:t>
      </w:r>
    </w:p>
    <w:p w:rsidR="00945BB7" w:rsidRDefault="00945BB7" w:rsidP="00441110">
      <w:pPr>
        <w:autoSpaceDE w:val="0"/>
        <w:autoSpaceDN w:val="0"/>
        <w:adjustRightInd w:val="0"/>
        <w:spacing w:after="0" w:line="240" w:lineRule="auto"/>
        <w:rPr>
          <w:rFonts w:cs="Courier New"/>
          <w:szCs w:val="20"/>
          <w:lang w:eastAsia="ru-RU"/>
        </w:rPr>
      </w:pPr>
      <w:r>
        <w:rPr>
          <w:rFonts w:cs="Courier New"/>
          <w:szCs w:val="20"/>
          <w:lang w:eastAsia="ru-RU"/>
        </w:rPr>
        <w:t>…</w:t>
      </w:r>
    </w:p>
    <w:p w:rsidR="00441110" w:rsidRPr="00EA6111" w:rsidRDefault="00441110" w:rsidP="00441110">
      <w:pPr>
        <w:autoSpaceDE w:val="0"/>
        <w:autoSpaceDN w:val="0"/>
        <w:adjustRightInd w:val="0"/>
        <w:spacing w:after="0" w:line="240" w:lineRule="auto"/>
        <w:rPr>
          <w:rFonts w:cs="Courier New"/>
          <w:szCs w:val="20"/>
          <w:lang w:eastAsia="ru-RU"/>
        </w:rPr>
      </w:pPr>
      <w:r w:rsidRPr="00CB04D6">
        <w:rPr>
          <w:rFonts w:cs="Courier New"/>
          <w:b/>
          <w:szCs w:val="20"/>
          <w:lang w:eastAsia="ru-RU"/>
        </w:rPr>
        <w:t>Error EPI091</w:t>
      </w:r>
      <w:r w:rsidR="00B14EBE">
        <w:rPr>
          <w:rFonts w:cs="Courier New"/>
          <w:b/>
          <w:szCs w:val="20"/>
          <w:lang w:eastAsia="ru-RU"/>
        </w:rPr>
        <w:t>5</w:t>
      </w:r>
      <w:r w:rsidRPr="00441110">
        <w:rPr>
          <w:rFonts w:cs="Courier New"/>
          <w:szCs w:val="20"/>
          <w:lang w:eastAsia="ru-RU"/>
        </w:rPr>
        <w:t>: Interface name=`</w:t>
      </w:r>
      <w:r>
        <w:rPr>
          <w:rFonts w:cs="Courier New"/>
          <w:szCs w:val="20"/>
          <w:lang w:eastAsia="ru-RU"/>
        </w:rPr>
        <w:t>&lt;i</w:t>
      </w:r>
      <w:r w:rsidRPr="00441110">
        <w:rPr>
          <w:rFonts w:cs="Courier New"/>
          <w:szCs w:val="20"/>
          <w:lang w:eastAsia="ru-RU"/>
        </w:rPr>
        <w:t>nterface</w:t>
      </w:r>
      <w:r>
        <w:rPr>
          <w:rFonts w:cs="Courier New"/>
          <w:szCs w:val="20"/>
          <w:lang w:eastAsia="ru-RU"/>
        </w:rPr>
        <w:t>&gt;</w:t>
      </w:r>
      <w:r w:rsidRPr="00441110">
        <w:rPr>
          <w:rFonts w:cs="Courier New"/>
          <w:szCs w:val="20"/>
          <w:lang w:eastAsia="ru-RU"/>
        </w:rPr>
        <w:t>` Array name=`</w:t>
      </w:r>
      <w:r>
        <w:rPr>
          <w:rFonts w:cs="Courier New"/>
          <w:szCs w:val="20"/>
          <w:lang w:eastAsia="ru-RU"/>
        </w:rPr>
        <w:t>&lt;</w:t>
      </w:r>
      <w:r w:rsidR="00B14EBE">
        <w:rPr>
          <w:rFonts w:cs="Courier New"/>
          <w:szCs w:val="20"/>
          <w:lang w:eastAsia="ru-RU"/>
        </w:rPr>
        <w:t>array of d</w:t>
      </w:r>
      <w:r w:rsidR="00B14EBE" w:rsidRPr="00441110">
        <w:rPr>
          <w:rFonts w:cs="Courier New"/>
          <w:szCs w:val="20"/>
          <w:lang w:eastAsia="ru-RU"/>
        </w:rPr>
        <w:t>ynamic</w:t>
      </w:r>
      <w:r w:rsidR="00B14EBE">
        <w:rPr>
          <w:rFonts w:cs="Courier New"/>
          <w:szCs w:val="20"/>
          <w:lang w:eastAsia="ru-RU"/>
        </w:rPr>
        <w:t xml:space="preserve"> a</w:t>
      </w:r>
      <w:r w:rsidR="00B14EBE" w:rsidRPr="00441110">
        <w:rPr>
          <w:rFonts w:cs="Courier New"/>
          <w:szCs w:val="20"/>
          <w:lang w:eastAsia="ru-RU"/>
        </w:rPr>
        <w:t>r</w:t>
      </w:r>
      <w:r w:rsidR="00B14EBE">
        <w:rPr>
          <w:rFonts w:cs="Courier New"/>
          <w:szCs w:val="20"/>
          <w:lang w:eastAsia="ru-RU"/>
        </w:rPr>
        <w:t>rays</w:t>
      </w:r>
      <w:r>
        <w:rPr>
          <w:rFonts w:cs="Courier New"/>
          <w:szCs w:val="20"/>
          <w:lang w:eastAsia="ru-RU"/>
        </w:rPr>
        <w:t>&gt;</w:t>
      </w:r>
      <w:r w:rsidRPr="00441110">
        <w:rPr>
          <w:rFonts w:cs="Courier New"/>
          <w:szCs w:val="20"/>
          <w:lang w:eastAsia="ru-RU"/>
        </w:rPr>
        <w:t>` size=</w:t>
      </w:r>
      <w:r w:rsidR="00B14EBE">
        <w:rPr>
          <w:rFonts w:cs="Courier New"/>
          <w:szCs w:val="20"/>
          <w:lang w:eastAsia="ru-RU"/>
        </w:rPr>
        <w:t>`2`</w:t>
      </w:r>
      <w:r w:rsidR="00B14EBE" w:rsidRPr="00B14EBE">
        <w:rPr>
          <w:rFonts w:cs="Courier New"/>
          <w:szCs w:val="20"/>
          <w:lang w:eastAsia="ru-RU"/>
        </w:rPr>
        <w:t xml:space="preserve"> </w:t>
      </w:r>
      <w:r w:rsidR="00B14EBE">
        <w:rPr>
          <w:rFonts w:cs="Courier New"/>
          <w:szCs w:val="20"/>
          <w:lang w:eastAsia="ru-RU"/>
        </w:rPr>
        <w:t>elementT</w:t>
      </w:r>
      <w:r w:rsidR="00B14EBE" w:rsidRPr="00441110">
        <w:rPr>
          <w:rFonts w:cs="Courier New"/>
          <w:szCs w:val="20"/>
          <w:lang w:eastAsia="ru-RU"/>
        </w:rPr>
        <w:t>ype=</w:t>
      </w:r>
      <w:r w:rsidR="00553ADC">
        <w:rPr>
          <w:rFonts w:cs="Courier New"/>
          <w:szCs w:val="20"/>
          <w:lang w:eastAsia="ru-RU"/>
        </w:rPr>
        <w:t xml:space="preserve"> </w:t>
      </w:r>
      <w:r w:rsidR="00B14EBE">
        <w:rPr>
          <w:rFonts w:cs="Courier New"/>
          <w:szCs w:val="20"/>
          <w:lang w:eastAsia="ru-RU"/>
        </w:rPr>
        <w:t>`&lt;d</w:t>
      </w:r>
      <w:r w:rsidR="00B14EBE" w:rsidRPr="00441110">
        <w:rPr>
          <w:rFonts w:cs="Courier New"/>
          <w:szCs w:val="20"/>
          <w:lang w:eastAsia="ru-RU"/>
        </w:rPr>
        <w:t>ynamic</w:t>
      </w:r>
      <w:r w:rsidR="00B14EBE">
        <w:rPr>
          <w:rFonts w:cs="Courier New"/>
          <w:szCs w:val="20"/>
          <w:lang w:eastAsia="ru-RU"/>
        </w:rPr>
        <w:t xml:space="preserve"> array type&gt;` category=</w:t>
      </w:r>
      <w:r w:rsidR="00553ADC">
        <w:rPr>
          <w:rFonts w:cs="Courier New"/>
          <w:szCs w:val="20"/>
          <w:lang w:eastAsia="ru-RU"/>
        </w:rPr>
        <w:t xml:space="preserve"> </w:t>
      </w:r>
      <w:r w:rsidR="00B14EBE">
        <w:rPr>
          <w:rFonts w:cs="Courier New"/>
          <w:szCs w:val="20"/>
          <w:lang w:eastAsia="ru-RU"/>
        </w:rPr>
        <w:t xml:space="preserve">`Array` element </w:t>
      </w:r>
      <w:r w:rsidR="00B14EBE" w:rsidRPr="00441110">
        <w:rPr>
          <w:rFonts w:cs="Courier New"/>
          <w:szCs w:val="20"/>
          <w:lang w:eastAsia="ru-RU"/>
        </w:rPr>
        <w:t>size=0</w:t>
      </w:r>
      <w:r w:rsidRPr="00441110">
        <w:rPr>
          <w:rFonts w:cs="Courier New"/>
          <w:szCs w:val="20"/>
          <w:lang w:eastAsia="ru-RU"/>
        </w:rPr>
        <w:t xml:space="preserve"> </w:t>
      </w:r>
      <w:r w:rsidR="00B14EBE">
        <w:rPr>
          <w:rFonts w:cs="Courier New"/>
          <w:szCs w:val="20"/>
          <w:lang w:eastAsia="ru-RU"/>
        </w:rPr>
        <w:t>–</w:t>
      </w:r>
      <w:r w:rsidRPr="00441110">
        <w:rPr>
          <w:rFonts w:cs="Courier New"/>
          <w:szCs w:val="20"/>
          <w:lang w:eastAsia="ru-RU"/>
        </w:rPr>
        <w:t xml:space="preserve"> </w:t>
      </w:r>
      <w:r w:rsidR="00B14EBE">
        <w:rPr>
          <w:rFonts w:cs="Courier New"/>
          <w:szCs w:val="20"/>
          <w:lang w:eastAsia="ru-RU"/>
        </w:rPr>
        <w:t xml:space="preserve">array of </w:t>
      </w:r>
      <w:r w:rsidRPr="00441110">
        <w:rPr>
          <w:rFonts w:cs="Courier New"/>
          <w:szCs w:val="20"/>
          <w:lang w:eastAsia="ru-RU"/>
        </w:rPr>
        <w:t>dynamic array</w:t>
      </w:r>
      <w:r w:rsidR="006A52DA">
        <w:rPr>
          <w:rFonts w:cs="Courier New"/>
          <w:szCs w:val="20"/>
          <w:lang w:eastAsia="ru-RU"/>
        </w:rPr>
        <w:t xml:space="preserve"> object</w:t>
      </w:r>
      <w:r w:rsidR="00B14EBE">
        <w:rPr>
          <w:rFonts w:cs="Courier New"/>
          <w:szCs w:val="20"/>
          <w:lang w:eastAsia="ru-RU"/>
        </w:rPr>
        <w:t>s</w:t>
      </w:r>
      <w:r w:rsidRPr="00441110">
        <w:rPr>
          <w:rFonts w:cs="Courier New"/>
          <w:szCs w:val="20"/>
          <w:lang w:eastAsia="ru-RU"/>
        </w:rPr>
        <w:t xml:space="preserve"> not supported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622765" w:rsidRPr="007D7143" w:rsidRDefault="00622765" w:rsidP="00622765">
      <w:pPr>
        <w:autoSpaceDE w:val="0"/>
        <w:autoSpaceDN w:val="0"/>
        <w:adjustRightInd w:val="0"/>
        <w:spacing w:after="0" w:line="240" w:lineRule="auto"/>
        <w:rPr>
          <w:rFonts w:cs="Courier New"/>
          <w:szCs w:val="20"/>
          <w:lang w:eastAsia="ru-RU"/>
        </w:rPr>
      </w:pPr>
      <w:r w:rsidRPr="007D7143">
        <w:rPr>
          <w:rFonts w:cs="Courier New"/>
          <w:szCs w:val="20"/>
          <w:lang w:eastAsia="ru-RU"/>
        </w:rPr>
        <w:t>&lt;InterfaceTypeMappings name="</w:t>
      </w:r>
      <w:r>
        <w:rPr>
          <w:rFonts w:cs="Courier New"/>
          <w:szCs w:val="20"/>
          <w:lang w:eastAsia="ru-RU"/>
        </w:rPr>
        <w:t>&lt;interface&gt;</w:t>
      </w:r>
      <w:r w:rsidRPr="007D7143">
        <w:rPr>
          <w:rFonts w:cs="Courier New"/>
          <w:szCs w:val="20"/>
          <w:lang w:eastAsia="ru-RU"/>
        </w:rPr>
        <w:t xml:space="preserve">" </w:t>
      </w:r>
      <w:r>
        <w:rPr>
          <w:rFonts w:cs="Courier New"/>
          <w:szCs w:val="20"/>
          <w:lang w:eastAsia="ru-RU"/>
        </w:rPr>
        <w:t>…</w:t>
      </w:r>
      <w:r w:rsidRPr="007D7143">
        <w:rPr>
          <w:rFonts w:cs="Courier New"/>
          <w:szCs w:val="20"/>
          <w:lang w:eastAsia="ru-RU"/>
        </w:rPr>
        <w:t>&gt;</w:t>
      </w:r>
    </w:p>
    <w:p w:rsidR="00622765" w:rsidRDefault="00622765" w:rsidP="0062276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AD2BFE">
        <w:rPr>
          <w:rFonts w:cs="Courier New"/>
          <w:szCs w:val="20"/>
          <w:lang w:eastAsia="ru-RU"/>
        </w:rPr>
        <w:t>&lt;</w:t>
      </w:r>
      <w:r>
        <w:rPr>
          <w:rFonts w:cs="Courier New"/>
          <w:szCs w:val="20"/>
          <w:lang w:eastAsia="ru-RU"/>
        </w:rPr>
        <w:t>Xxx</w:t>
      </w:r>
      <w:r w:rsidRPr="00AD2BFE">
        <w:rPr>
          <w:rFonts w:cs="Courier New"/>
          <w:szCs w:val="20"/>
          <w:lang w:eastAsia="ru-RU"/>
        </w:rPr>
        <w:t xml:space="preserve">Mapping </w:t>
      </w:r>
      <w:r w:rsidRPr="006E32A8">
        <w:rPr>
          <w:rFonts w:cs="Courier New"/>
          <w:szCs w:val="20"/>
          <w:lang w:eastAsia="ru-RU"/>
        </w:rPr>
        <w:t>object=</w:t>
      </w:r>
      <w:r w:rsidRPr="003369BB">
        <w:rPr>
          <w:rFonts w:cs="Courier New"/>
          <w:szCs w:val="20"/>
          <w:lang w:eastAsia="ru-RU"/>
        </w:rPr>
        <w:t>"</w:t>
      </w:r>
      <w:r>
        <w:rPr>
          <w:rFonts w:cs="Courier New"/>
          <w:szCs w:val="20"/>
          <w:lang w:eastAsia="ru-RU"/>
        </w:rPr>
        <w:t>&lt;</w:t>
      </w:r>
      <w:r w:rsidRPr="006E32A8">
        <w:rPr>
          <w:rFonts w:cs="Courier New"/>
          <w:szCs w:val="20"/>
          <w:lang w:eastAsia="ru-RU"/>
        </w:rPr>
        <w:t>object</w:t>
      </w:r>
      <w:r>
        <w:rPr>
          <w:rFonts w:cs="Courier New"/>
          <w:szCs w:val="20"/>
          <w:lang w:eastAsia="ru-RU"/>
        </w:rPr>
        <w:t>&gt;</w:t>
      </w:r>
      <w:r w:rsidRPr="003369BB">
        <w:rPr>
          <w:rFonts w:cs="Courier New"/>
          <w:szCs w:val="20"/>
          <w:lang w:eastAsia="ru-RU"/>
        </w:rPr>
        <w:t>"</w:t>
      </w:r>
      <w:r>
        <w:rPr>
          <w:rFonts w:cs="Courier New"/>
          <w:szCs w:val="20"/>
          <w:lang w:eastAsia="ru-RU"/>
        </w:rPr>
        <w:t xml:space="preserve"> </w:t>
      </w:r>
      <w:r w:rsidRPr="00622765">
        <w:rPr>
          <w:rFonts w:cs="Courier New"/>
          <w:i/>
          <w:szCs w:val="20"/>
          <w:lang w:eastAsia="ru-RU"/>
        </w:rPr>
        <w:t>name="&lt;name&gt;"</w:t>
      </w:r>
      <w:r>
        <w:rPr>
          <w:rFonts w:cs="Courier New"/>
          <w:szCs w:val="20"/>
          <w:lang w:eastAsia="ru-RU"/>
        </w:rPr>
        <w:t>…</w:t>
      </w:r>
      <w:r w:rsidRPr="00AD2BFE">
        <w:rPr>
          <w:rFonts w:cs="Courier New"/>
          <w:szCs w:val="20"/>
          <w:lang w:eastAsia="ru-RU"/>
        </w:rPr>
        <w:t>/&gt;</w:t>
      </w:r>
    </w:p>
    <w:p w:rsidR="00945BB7" w:rsidRDefault="00945BB7" w:rsidP="00622765">
      <w:pPr>
        <w:autoSpaceDE w:val="0"/>
        <w:autoSpaceDN w:val="0"/>
        <w:adjustRightInd w:val="0"/>
        <w:spacing w:after="0" w:line="240" w:lineRule="auto"/>
        <w:rPr>
          <w:rFonts w:cs="Courier New"/>
          <w:szCs w:val="20"/>
          <w:lang w:eastAsia="ru-RU"/>
        </w:rPr>
      </w:pPr>
      <w:r>
        <w:rPr>
          <w:rFonts w:cs="Courier New"/>
          <w:szCs w:val="20"/>
          <w:lang w:eastAsia="ru-RU"/>
        </w:rPr>
        <w:t>…</w:t>
      </w:r>
    </w:p>
    <w:p w:rsidR="00622765" w:rsidRDefault="00622765" w:rsidP="00622765">
      <w:pPr>
        <w:autoSpaceDE w:val="0"/>
        <w:autoSpaceDN w:val="0"/>
        <w:adjustRightInd w:val="0"/>
        <w:spacing w:after="0" w:line="240" w:lineRule="auto"/>
        <w:rPr>
          <w:rFonts w:cs="Courier New"/>
          <w:szCs w:val="20"/>
          <w:lang w:eastAsia="ru-RU"/>
        </w:rPr>
      </w:pPr>
      <w:r w:rsidRPr="006E32A8">
        <w:rPr>
          <w:rFonts w:cs="Courier New"/>
          <w:b/>
          <w:szCs w:val="20"/>
          <w:lang w:eastAsia="ru-RU"/>
        </w:rPr>
        <w:t>Error EPI091</w:t>
      </w:r>
      <w:r>
        <w:rPr>
          <w:rFonts w:cs="Courier New"/>
          <w:b/>
          <w:szCs w:val="20"/>
          <w:lang w:eastAsia="ru-RU"/>
        </w:rPr>
        <w:t>6</w:t>
      </w:r>
      <w:r w:rsidRPr="006E32A8">
        <w:rPr>
          <w:rFonts w:cs="Courier New"/>
          <w:szCs w:val="20"/>
          <w:lang w:eastAsia="ru-RU"/>
        </w:rPr>
        <w:t>: InterfaceTypeMappings=`</w:t>
      </w:r>
      <w:r>
        <w:rPr>
          <w:rFonts w:cs="Courier New"/>
          <w:szCs w:val="20"/>
          <w:lang w:eastAsia="ru-RU"/>
        </w:rPr>
        <w:t>&lt;interface&gt;</w:t>
      </w:r>
      <w:r w:rsidRPr="006E32A8">
        <w:rPr>
          <w:rFonts w:cs="Courier New"/>
          <w:szCs w:val="20"/>
          <w:lang w:eastAsia="ru-RU"/>
        </w:rPr>
        <w:t xml:space="preserve">` </w:t>
      </w:r>
      <w:r w:rsidRPr="00ED2055">
        <w:rPr>
          <w:rFonts w:cs="Courier New"/>
          <w:szCs w:val="20"/>
          <w:lang w:eastAsia="ru-RU"/>
        </w:rPr>
        <w:t>`</w:t>
      </w:r>
      <w:r>
        <w:rPr>
          <w:rFonts w:cs="Courier New"/>
          <w:szCs w:val="20"/>
          <w:lang w:eastAsia="ru-RU"/>
        </w:rPr>
        <w:t>Xxx</w:t>
      </w:r>
      <w:r w:rsidRPr="00ED2055">
        <w:rPr>
          <w:rFonts w:cs="Courier New"/>
          <w:szCs w:val="20"/>
          <w:lang w:eastAsia="ru-RU"/>
        </w:rPr>
        <w:t>Mapping`</w:t>
      </w:r>
      <w:r>
        <w:rPr>
          <w:rFonts w:cs="Courier New"/>
          <w:szCs w:val="20"/>
          <w:lang w:eastAsia="ru-RU"/>
        </w:rPr>
        <w:t xml:space="preserve"> </w:t>
      </w:r>
      <w:r w:rsidRPr="006E32A8">
        <w:rPr>
          <w:rFonts w:cs="Courier New"/>
          <w:szCs w:val="20"/>
          <w:lang w:eastAsia="ru-RU"/>
        </w:rPr>
        <w:t>object=</w:t>
      </w:r>
      <w:r w:rsidRPr="00622765">
        <w:rPr>
          <w:rFonts w:cs="Courier New"/>
          <w:szCs w:val="20"/>
          <w:lang w:eastAsia="ru-RU"/>
        </w:rPr>
        <w:t>`&lt;object&gt;`</w:t>
      </w:r>
      <w:r>
        <w:rPr>
          <w:rFonts w:cs="Courier New"/>
          <w:szCs w:val="20"/>
          <w:lang w:eastAsia="ru-RU"/>
        </w:rPr>
        <w:t xml:space="preserve"> </w:t>
      </w:r>
      <w:r w:rsidRPr="00622765">
        <w:rPr>
          <w:rFonts w:cs="Courier New"/>
          <w:i/>
          <w:szCs w:val="20"/>
          <w:lang w:eastAsia="ru-RU"/>
        </w:rPr>
        <w:t>name=`&lt;name&gt;`</w:t>
      </w:r>
      <w:r>
        <w:rPr>
          <w:rFonts w:cs="Courier New"/>
          <w:szCs w:val="20"/>
          <w:lang w:eastAsia="ru-RU"/>
        </w:rPr>
        <w:t xml:space="preserve"> - name for object </w:t>
      </w:r>
      <w:r w:rsidRPr="00B85EC8">
        <w:rPr>
          <w:rFonts w:cs="Courier New"/>
          <w:szCs w:val="20"/>
          <w:lang w:eastAsia="ru-RU"/>
        </w:rPr>
        <w:t>not allowed</w:t>
      </w:r>
    </w:p>
    <w:p w:rsidR="00622765" w:rsidRDefault="00622765" w:rsidP="00622765">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B02ADE" w:rsidRPr="00EA6111" w:rsidRDefault="00B02ADE" w:rsidP="00B02ADE">
      <w:pPr>
        <w:autoSpaceDE w:val="0"/>
        <w:autoSpaceDN w:val="0"/>
        <w:adjustRightInd w:val="0"/>
        <w:spacing w:after="0" w:line="240" w:lineRule="auto"/>
        <w:rPr>
          <w:rFonts w:cs="Courier New"/>
          <w:szCs w:val="20"/>
          <w:lang w:eastAsia="ru-RU"/>
        </w:rPr>
      </w:pPr>
      <w:r w:rsidRPr="00EA6111">
        <w:rPr>
          <w:rFonts w:cs="Courier New"/>
          <w:szCs w:val="20"/>
          <w:lang w:eastAsia="ru-RU"/>
        </w:rPr>
        <w:t>&lt;Objects&gt;</w:t>
      </w:r>
    </w:p>
    <w:p w:rsidR="00B02ADE" w:rsidRPr="00FF44D1" w:rsidRDefault="00B02ADE" w:rsidP="00B02ADE">
      <w:pPr>
        <w:autoSpaceDE w:val="0"/>
        <w:autoSpaceDN w:val="0"/>
        <w:adjustRightInd w:val="0"/>
        <w:spacing w:after="0" w:line="240" w:lineRule="auto"/>
        <w:rPr>
          <w:rFonts w:cs="Courier New"/>
          <w:szCs w:val="20"/>
          <w:lang w:eastAsia="ru-RU"/>
        </w:rPr>
      </w:pPr>
      <w:r w:rsidRPr="00FF44D1">
        <w:rPr>
          <w:rFonts w:cs="Courier New"/>
          <w:szCs w:val="20"/>
          <w:lang w:eastAsia="ru-RU"/>
        </w:rPr>
        <w:t xml:space="preserve">    &lt;Group name="group"&gt;</w:t>
      </w:r>
    </w:p>
    <w:p w:rsidR="00B02ADE" w:rsidRPr="00FF44D1" w:rsidRDefault="00B02ADE" w:rsidP="00B02ADE">
      <w:pPr>
        <w:autoSpaceDE w:val="0"/>
        <w:autoSpaceDN w:val="0"/>
        <w:adjustRightInd w:val="0"/>
        <w:spacing w:after="0" w:line="240" w:lineRule="auto"/>
        <w:rPr>
          <w:rFonts w:cs="Courier New"/>
          <w:szCs w:val="20"/>
          <w:lang w:eastAsia="ru-RU"/>
        </w:rPr>
      </w:pPr>
      <w:r w:rsidRPr="00FF44D1">
        <w:rPr>
          <w:rFonts w:cs="Courier New"/>
          <w:szCs w:val="20"/>
          <w:lang w:eastAsia="ru-RU"/>
        </w:rPr>
        <w:t xml:space="preserve">          &lt;Object name="name"&gt;</w:t>
      </w:r>
    </w:p>
    <w:p w:rsidR="00B02ADE" w:rsidRPr="00FF44D1" w:rsidRDefault="00B02ADE" w:rsidP="00B02ADE">
      <w:pPr>
        <w:autoSpaceDE w:val="0"/>
        <w:autoSpaceDN w:val="0"/>
        <w:adjustRightInd w:val="0"/>
        <w:spacing w:after="0" w:line="240" w:lineRule="auto"/>
        <w:rPr>
          <w:rFonts w:cs="Courier New"/>
          <w:szCs w:val="20"/>
          <w:lang w:eastAsia="ru-RU"/>
        </w:rPr>
      </w:pPr>
      <w:r w:rsidRPr="00FF44D1">
        <w:rPr>
          <w:rFonts w:cs="Courier New"/>
          <w:szCs w:val="20"/>
          <w:lang w:eastAsia="ru-RU"/>
        </w:rPr>
        <w:t xml:space="preserve">            &lt;StringType length="2"/&gt;</w:t>
      </w:r>
    </w:p>
    <w:p w:rsidR="00B02ADE" w:rsidRDefault="00B02ADE" w:rsidP="00B02ADE">
      <w:pPr>
        <w:autoSpaceDE w:val="0"/>
        <w:autoSpaceDN w:val="0"/>
        <w:adjustRightInd w:val="0"/>
        <w:spacing w:after="0" w:line="240" w:lineRule="auto"/>
        <w:rPr>
          <w:rFonts w:cs="Courier New"/>
          <w:szCs w:val="20"/>
          <w:lang w:eastAsia="ru-RU"/>
        </w:rPr>
      </w:pPr>
      <w:r>
        <w:rPr>
          <w:rFonts w:cs="Courier New"/>
          <w:szCs w:val="20"/>
          <w:lang w:eastAsia="ru-RU"/>
        </w:rPr>
        <w:t>…</w:t>
      </w:r>
    </w:p>
    <w:p w:rsidR="00B02ADE" w:rsidRPr="00EA6111" w:rsidRDefault="00B02ADE" w:rsidP="00B02ADE">
      <w:pPr>
        <w:autoSpaceDE w:val="0"/>
        <w:autoSpaceDN w:val="0"/>
        <w:adjustRightInd w:val="0"/>
        <w:spacing w:after="0" w:line="240" w:lineRule="auto"/>
        <w:rPr>
          <w:rFonts w:cs="Courier New"/>
          <w:szCs w:val="20"/>
          <w:lang w:eastAsia="ru-RU"/>
        </w:rPr>
      </w:pPr>
      <w:r w:rsidRPr="00EA6111">
        <w:rPr>
          <w:rFonts w:cs="Courier New"/>
          <w:szCs w:val="20"/>
          <w:lang w:eastAsia="ru-RU"/>
        </w:rPr>
        <w:t>&lt;ObjectMappings</w:t>
      </w:r>
      <w:r>
        <w:rPr>
          <w:rFonts w:cs="Courier New"/>
          <w:szCs w:val="20"/>
          <w:lang w:eastAsia="ru-RU"/>
        </w:rPr>
        <w:t>&gt;</w:t>
      </w:r>
    </w:p>
    <w:p w:rsidR="00B02ADE" w:rsidRDefault="00B02ADE" w:rsidP="00B02ADE">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A6111">
        <w:rPr>
          <w:rFonts w:cs="Courier New"/>
          <w:szCs w:val="20"/>
          <w:lang w:eastAsia="ru-RU"/>
        </w:rPr>
        <w:t>&lt;Segment name="</w:t>
      </w:r>
      <w:r>
        <w:rPr>
          <w:rFonts w:cs="Courier New"/>
          <w:szCs w:val="20"/>
          <w:lang w:eastAsia="ru-RU"/>
        </w:rPr>
        <w:t>&lt;segm&gt;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B02ADE" w:rsidRDefault="00B02ADE" w:rsidP="00B02ADE">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&lt;Allocate</w:t>
      </w:r>
      <w:r>
        <w:rPr>
          <w:rFonts w:cs="Courier New"/>
          <w:szCs w:val="20"/>
          <w:lang w:eastAsia="ru-RU"/>
        </w:rPr>
        <w:t>Range</w:t>
      </w:r>
      <w:r w:rsidRPr="00EA6111">
        <w:rPr>
          <w:rFonts w:cs="Courier New"/>
          <w:szCs w:val="20"/>
          <w:lang w:eastAsia="ru-RU"/>
        </w:rPr>
        <w:t xml:space="preserve"> name=</w:t>
      </w:r>
      <w:r w:rsidRPr="0027254A">
        <w:rPr>
          <w:rFonts w:cs="Courier New"/>
          <w:i/>
          <w:szCs w:val="20"/>
          <w:lang w:eastAsia="ru-RU"/>
        </w:rPr>
        <w:t>"&lt;</w:t>
      </w:r>
      <w:r w:rsidRPr="00E04F6A">
        <w:rPr>
          <w:rFonts w:cs="Courier New"/>
          <w:szCs w:val="20"/>
          <w:lang w:eastAsia="ru-RU"/>
        </w:rPr>
        <w:t>interface</w:t>
      </w:r>
      <w:r>
        <w:rPr>
          <w:rFonts w:cs="Courier New"/>
          <w:i/>
          <w:szCs w:val="20"/>
          <w:lang w:eastAsia="ru-RU"/>
        </w:rPr>
        <w:t>.group</w:t>
      </w:r>
      <w:r w:rsidRPr="0027254A">
        <w:rPr>
          <w:rFonts w:cs="Courier New"/>
          <w:i/>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B02ADE" w:rsidRDefault="00B02ADE" w:rsidP="00B02ADE">
      <w:pPr>
        <w:autoSpaceDE w:val="0"/>
        <w:autoSpaceDN w:val="0"/>
        <w:adjustRightInd w:val="0"/>
        <w:spacing w:after="0" w:line="240" w:lineRule="auto"/>
        <w:rPr>
          <w:rFonts w:cs="Courier New"/>
          <w:szCs w:val="20"/>
          <w:lang w:eastAsia="ru-RU"/>
        </w:rPr>
      </w:pPr>
      <w:r>
        <w:rPr>
          <w:rFonts w:cs="Courier New"/>
          <w:szCs w:val="20"/>
          <w:lang w:eastAsia="ru-RU"/>
        </w:rPr>
        <w:t>…</w:t>
      </w:r>
    </w:p>
    <w:p w:rsidR="00F35C35" w:rsidRDefault="00B02ADE" w:rsidP="00F35C35">
      <w:pPr>
        <w:autoSpaceDE w:val="0"/>
        <w:autoSpaceDN w:val="0"/>
        <w:adjustRightInd w:val="0"/>
        <w:spacing w:after="0" w:line="240" w:lineRule="auto"/>
        <w:rPr>
          <w:rFonts w:cs="Courier New"/>
          <w:szCs w:val="20"/>
          <w:lang w:eastAsia="ru-RU"/>
        </w:rPr>
      </w:pPr>
      <w:r w:rsidRPr="00416D3D">
        <w:rPr>
          <w:rFonts w:cs="Courier New"/>
          <w:b/>
          <w:szCs w:val="20"/>
          <w:lang w:eastAsia="ru-RU"/>
        </w:rPr>
        <w:t>Error EPI10</w:t>
      </w:r>
      <w:r>
        <w:rPr>
          <w:rFonts w:cs="Courier New"/>
          <w:b/>
          <w:szCs w:val="20"/>
          <w:lang w:eastAsia="ru-RU"/>
        </w:rPr>
        <w:t>19</w:t>
      </w:r>
      <w:r w:rsidRPr="00416D3D">
        <w:rPr>
          <w:rFonts w:cs="Courier New"/>
          <w:szCs w:val="20"/>
          <w:lang w:eastAsia="ru-RU"/>
        </w:rPr>
        <w:t xml:space="preserve">: </w:t>
      </w:r>
      <w:r>
        <w:rPr>
          <w:rFonts w:cs="Courier New"/>
          <w:szCs w:val="20"/>
          <w:lang w:eastAsia="ru-RU"/>
        </w:rPr>
        <w:t xml:space="preserve">Segment name=`&lt;segm&gt;` </w:t>
      </w:r>
      <w:r w:rsidRPr="00416D3D">
        <w:rPr>
          <w:rFonts w:cs="Courier New"/>
          <w:szCs w:val="20"/>
          <w:lang w:eastAsia="ru-RU"/>
        </w:rPr>
        <w:t xml:space="preserve">Context path=`` </w:t>
      </w:r>
      <w:r>
        <w:rPr>
          <w:rFonts w:cs="Courier New"/>
          <w:szCs w:val="20"/>
          <w:lang w:eastAsia="ru-RU"/>
        </w:rPr>
        <w:t>`</w:t>
      </w:r>
      <w:r w:rsidRPr="00416D3D">
        <w:rPr>
          <w:rFonts w:cs="Courier New"/>
          <w:szCs w:val="20"/>
          <w:lang w:eastAsia="ru-RU"/>
        </w:rPr>
        <w:t>Allocate</w:t>
      </w:r>
      <w:r w:rsidR="00F35C35">
        <w:rPr>
          <w:rFonts w:cs="Courier New"/>
          <w:szCs w:val="20"/>
          <w:lang w:eastAsia="ru-RU"/>
        </w:rPr>
        <w:t>Range</w:t>
      </w:r>
      <w:r>
        <w:rPr>
          <w:rFonts w:cs="Courier New"/>
          <w:szCs w:val="20"/>
          <w:lang w:eastAsia="ru-RU"/>
        </w:rPr>
        <w:t>`</w:t>
      </w:r>
      <w:r w:rsidRPr="00416D3D">
        <w:rPr>
          <w:rFonts w:cs="Courier New"/>
          <w:szCs w:val="20"/>
          <w:lang w:eastAsia="ru-RU"/>
        </w:rPr>
        <w:t xml:space="preserve"> name</w:t>
      </w:r>
      <w:r>
        <w:rPr>
          <w:rFonts w:cs="Courier New"/>
          <w:szCs w:val="20"/>
          <w:lang w:eastAsia="ru-RU"/>
        </w:rPr>
        <w:t xml:space="preserve"> </w:t>
      </w:r>
      <w:r w:rsidRPr="00416D3D">
        <w:rPr>
          <w:rFonts w:cs="Courier New"/>
          <w:szCs w:val="20"/>
          <w:lang w:eastAsia="ru-RU"/>
        </w:rPr>
        <w:t>`</w:t>
      </w:r>
      <w:r w:rsidRPr="0027254A">
        <w:rPr>
          <w:rFonts w:cs="Courier New"/>
          <w:i/>
          <w:szCs w:val="20"/>
          <w:lang w:eastAsia="ru-RU"/>
        </w:rPr>
        <w:t>&lt;</w:t>
      </w:r>
      <w:r w:rsidR="00F35C35" w:rsidRPr="00E04F6A">
        <w:rPr>
          <w:rFonts w:cs="Courier New"/>
          <w:szCs w:val="20"/>
          <w:lang w:eastAsia="ru-RU"/>
        </w:rPr>
        <w:t>interface</w:t>
      </w:r>
      <w:r w:rsidR="00F35C35">
        <w:rPr>
          <w:rFonts w:cs="Courier New"/>
          <w:i/>
          <w:szCs w:val="20"/>
          <w:lang w:eastAsia="ru-RU"/>
        </w:rPr>
        <w:t>.group</w:t>
      </w:r>
      <w:r w:rsidR="00F35C35" w:rsidRPr="0027254A">
        <w:rPr>
          <w:rFonts w:cs="Courier New"/>
          <w:i/>
          <w:szCs w:val="20"/>
          <w:lang w:eastAsia="ru-RU"/>
        </w:rPr>
        <w:t>&gt;</w:t>
      </w:r>
      <w:r w:rsidRPr="00416D3D">
        <w:rPr>
          <w:rFonts w:cs="Courier New"/>
          <w:szCs w:val="20"/>
          <w:lang w:eastAsia="ru-RU"/>
        </w:rPr>
        <w:t>`</w:t>
      </w:r>
      <w:r>
        <w:rPr>
          <w:rFonts w:cs="Courier New"/>
          <w:szCs w:val="20"/>
          <w:lang w:eastAsia="ru-RU"/>
        </w:rPr>
        <w:t xml:space="preserve"> </w:t>
      </w:r>
      <w:r w:rsidR="00F35C35" w:rsidRPr="00F35C35">
        <w:rPr>
          <w:rFonts w:cs="Courier New"/>
          <w:szCs w:val="20"/>
          <w:lang w:eastAsia="ru-RU"/>
        </w:rPr>
        <w:t>appType category=`</w:t>
      </w:r>
      <w:r w:rsidR="00F35C35" w:rsidRPr="00E04F6A">
        <w:rPr>
          <w:rFonts w:cs="Courier New"/>
          <w:i/>
          <w:szCs w:val="20"/>
          <w:lang w:eastAsia="ru-RU"/>
        </w:rPr>
        <w:t>Group</w:t>
      </w:r>
      <w:r w:rsidR="00F35C35" w:rsidRPr="00F35C35">
        <w:rPr>
          <w:rFonts w:cs="Courier New"/>
          <w:szCs w:val="20"/>
          <w:lang w:eastAsia="ru-RU"/>
        </w:rPr>
        <w:t>` - category should be array</w:t>
      </w:r>
    </w:p>
    <w:p w:rsidR="00B02ADE" w:rsidRDefault="00B02ADE" w:rsidP="00F35C35">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F35C35" w:rsidRDefault="00F35C35" w:rsidP="00F35C35">
      <w:pPr>
        <w:autoSpaceDE w:val="0"/>
        <w:autoSpaceDN w:val="0"/>
        <w:adjustRightInd w:val="0"/>
        <w:spacing w:after="0" w:line="240" w:lineRule="auto"/>
        <w:rPr>
          <w:rFonts w:cs="Courier New"/>
          <w:szCs w:val="20"/>
          <w:lang w:eastAsia="ru-RU"/>
        </w:rPr>
      </w:pPr>
      <w:r>
        <w:rPr>
          <w:rFonts w:cs="Courier New"/>
          <w:szCs w:val="20"/>
          <w:lang w:eastAsia="ru-RU"/>
        </w:rPr>
        <w:t>&lt;Types&gt;</w:t>
      </w:r>
    </w:p>
    <w:p w:rsidR="00F35C35" w:rsidRPr="00412928" w:rsidRDefault="00F35C35" w:rsidP="00F35C3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w:t>
      </w:r>
      <w:r>
        <w:rPr>
          <w:rFonts w:cs="Courier New"/>
          <w:szCs w:val="20"/>
          <w:lang w:eastAsia="ru-RU"/>
        </w:rPr>
        <w:t>Array</w:t>
      </w:r>
      <w:r w:rsidRPr="00412928">
        <w:rPr>
          <w:rFonts w:cs="Courier New"/>
          <w:szCs w:val="20"/>
          <w:lang w:eastAsia="ru-RU"/>
        </w:rPr>
        <w:t>Type name="</w:t>
      </w:r>
      <w:r>
        <w:rPr>
          <w:rFonts w:cs="Courier New"/>
          <w:szCs w:val="20"/>
          <w:lang w:eastAsia="ru-RU"/>
        </w:rPr>
        <w:t>&lt;range array type&gt;</w:t>
      </w:r>
      <w:r w:rsidRPr="00412928">
        <w:rPr>
          <w:rFonts w:cs="Courier New"/>
          <w:szCs w:val="20"/>
          <w:lang w:eastAsia="ru-RU"/>
        </w:rPr>
        <w:t>"</w:t>
      </w:r>
      <w:r>
        <w:rPr>
          <w:rFonts w:cs="Courier New"/>
          <w:szCs w:val="20"/>
          <w:lang w:eastAsia="ru-RU"/>
        </w:rPr>
        <w:t xml:space="preserve"> elementType=</w:t>
      </w:r>
      <w:r w:rsidRPr="00412928">
        <w:rPr>
          <w:rFonts w:cs="Courier New"/>
          <w:szCs w:val="20"/>
          <w:lang w:eastAsia="ru-RU"/>
        </w:rPr>
        <w:t>"int"</w:t>
      </w:r>
      <w:r>
        <w:rPr>
          <w:rFonts w:cs="Courier New"/>
          <w:szCs w:val="20"/>
          <w:lang w:eastAsia="ru-RU"/>
        </w:rPr>
        <w:t xml:space="preserve"> size=</w:t>
      </w:r>
      <w:r w:rsidRPr="00412928">
        <w:rPr>
          <w:rFonts w:cs="Courier New"/>
          <w:szCs w:val="20"/>
          <w:lang w:eastAsia="ru-RU"/>
        </w:rPr>
        <w:t>"</w:t>
      </w:r>
      <w:r>
        <w:rPr>
          <w:rFonts w:cs="Courier New"/>
          <w:szCs w:val="20"/>
          <w:lang w:eastAsia="ru-RU"/>
        </w:rPr>
        <w:t>6</w:t>
      </w:r>
      <w:r w:rsidRPr="00412928">
        <w:rPr>
          <w:rFonts w:cs="Courier New"/>
          <w:szCs w:val="20"/>
          <w:lang w:eastAsia="ru-RU"/>
        </w:rPr>
        <w:t>"</w:t>
      </w:r>
      <w:r>
        <w:rPr>
          <w:rFonts w:cs="Courier New"/>
          <w:szCs w:val="20"/>
          <w:lang w:eastAsia="ru-RU"/>
        </w:rPr>
        <w:t>/</w:t>
      </w:r>
      <w:r w:rsidRPr="00412928">
        <w:rPr>
          <w:rFonts w:cs="Courier New"/>
          <w:szCs w:val="20"/>
          <w:lang w:eastAsia="ru-RU"/>
        </w:rPr>
        <w:t>&gt;</w:t>
      </w:r>
    </w:p>
    <w:p w:rsidR="00F35C35" w:rsidRPr="004252CC" w:rsidRDefault="00F35C35" w:rsidP="00F35C35">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F35C35" w:rsidRDefault="00F35C35" w:rsidP="00F35C35">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F35C35" w:rsidRPr="00412928" w:rsidRDefault="00F35C35" w:rsidP="00F35C3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w:t>
      </w:r>
      <w:r>
        <w:rPr>
          <w:rFonts w:cs="Courier New"/>
          <w:szCs w:val="20"/>
          <w:lang w:eastAsia="ru-RU"/>
        </w:rPr>
        <w:t>Array</w:t>
      </w:r>
      <w:r w:rsidRPr="00412928">
        <w:rPr>
          <w:rFonts w:cs="Courier New"/>
          <w:szCs w:val="20"/>
          <w:lang w:eastAsia="ru-RU"/>
        </w:rPr>
        <w:t xml:space="preserve"> name="</w:t>
      </w:r>
      <w:r>
        <w:rPr>
          <w:rFonts w:cs="Courier New"/>
          <w:szCs w:val="20"/>
          <w:lang w:eastAsia="ru-RU"/>
        </w:rPr>
        <w:t>&lt;range array&gt;</w:t>
      </w:r>
      <w:r w:rsidRPr="00412928">
        <w:rPr>
          <w:rFonts w:cs="Courier New"/>
          <w:szCs w:val="20"/>
          <w:lang w:eastAsia="ru-RU"/>
        </w:rPr>
        <w:t>" type="</w:t>
      </w:r>
      <w:r>
        <w:rPr>
          <w:rFonts w:cs="Courier New"/>
          <w:szCs w:val="20"/>
          <w:lang w:eastAsia="ru-RU"/>
        </w:rPr>
        <w:t>&lt;range array type&gt;</w:t>
      </w:r>
      <w:r w:rsidRPr="00412928">
        <w:rPr>
          <w:rFonts w:cs="Courier New"/>
          <w:szCs w:val="20"/>
          <w:lang w:eastAsia="ru-RU"/>
        </w:rPr>
        <w:t>"/&gt;</w:t>
      </w:r>
    </w:p>
    <w:p w:rsidR="00F35C35" w:rsidRDefault="00F35C35" w:rsidP="00F35C35">
      <w:pPr>
        <w:autoSpaceDE w:val="0"/>
        <w:autoSpaceDN w:val="0"/>
        <w:adjustRightInd w:val="0"/>
        <w:spacing w:after="0" w:line="240" w:lineRule="auto"/>
        <w:rPr>
          <w:rFonts w:cs="Courier New"/>
          <w:szCs w:val="20"/>
          <w:lang w:eastAsia="ru-RU"/>
        </w:rPr>
      </w:pPr>
      <w:r>
        <w:rPr>
          <w:rFonts w:cs="Courier New"/>
          <w:szCs w:val="20"/>
          <w:lang w:eastAsia="ru-RU"/>
        </w:rPr>
        <w:t>…</w:t>
      </w:r>
    </w:p>
    <w:p w:rsidR="00F35C35" w:rsidRPr="00EA6111" w:rsidRDefault="00F35C35" w:rsidP="00F35C35">
      <w:pPr>
        <w:autoSpaceDE w:val="0"/>
        <w:autoSpaceDN w:val="0"/>
        <w:adjustRightInd w:val="0"/>
        <w:spacing w:after="0" w:line="240" w:lineRule="auto"/>
        <w:rPr>
          <w:rFonts w:cs="Courier New"/>
          <w:szCs w:val="20"/>
          <w:lang w:eastAsia="ru-RU"/>
        </w:rPr>
      </w:pPr>
      <w:r w:rsidRPr="00EA6111">
        <w:rPr>
          <w:rFonts w:cs="Courier New"/>
          <w:szCs w:val="20"/>
          <w:lang w:eastAsia="ru-RU"/>
        </w:rPr>
        <w:t>&lt;ObjectMappings</w:t>
      </w:r>
      <w:r>
        <w:rPr>
          <w:rFonts w:cs="Courier New"/>
          <w:szCs w:val="20"/>
          <w:lang w:eastAsia="ru-RU"/>
        </w:rPr>
        <w:t>&gt;</w:t>
      </w:r>
    </w:p>
    <w:p w:rsidR="00F35C35" w:rsidRDefault="00F35C35" w:rsidP="00F35C3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A6111">
        <w:rPr>
          <w:rFonts w:cs="Courier New"/>
          <w:szCs w:val="20"/>
          <w:lang w:eastAsia="ru-RU"/>
        </w:rPr>
        <w:t>&lt;Segment name="</w:t>
      </w:r>
      <w:r>
        <w:rPr>
          <w:rFonts w:cs="Courier New"/>
          <w:szCs w:val="20"/>
          <w:lang w:eastAsia="ru-RU"/>
        </w:rPr>
        <w:t>&lt;</w:t>
      </w:r>
      <w:r w:rsidR="00694626">
        <w:rPr>
          <w:rFonts w:cs="Courier New"/>
          <w:szCs w:val="20"/>
          <w:lang w:eastAsia="ru-RU"/>
        </w:rPr>
        <w:t>segm</w:t>
      </w:r>
      <w:r>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F35C35" w:rsidRPr="00F53AE0" w:rsidRDefault="00F35C35" w:rsidP="00F35C35">
      <w:pPr>
        <w:autoSpaceDE w:val="0"/>
        <w:autoSpaceDN w:val="0"/>
        <w:adjustRightInd w:val="0"/>
        <w:spacing w:after="0" w:line="240" w:lineRule="auto"/>
        <w:rPr>
          <w:rFonts w:cs="Courier New"/>
          <w:szCs w:val="20"/>
          <w:lang w:eastAsia="ru-RU"/>
        </w:rPr>
      </w:pPr>
      <w:r w:rsidRPr="00F53AE0">
        <w:rPr>
          <w:rFonts w:cs="Courier New"/>
          <w:szCs w:val="20"/>
          <w:lang w:eastAsia="ru-RU"/>
        </w:rPr>
        <w:t xml:space="preserve">   </w:t>
      </w:r>
      <w:r>
        <w:rPr>
          <w:rFonts w:cs="Courier New"/>
          <w:szCs w:val="20"/>
          <w:lang w:eastAsia="ru-RU"/>
        </w:rPr>
        <w:t xml:space="preserve"> </w:t>
      </w:r>
      <w:r w:rsidRPr="00F53AE0">
        <w:rPr>
          <w:rFonts w:cs="Courier New"/>
          <w:szCs w:val="20"/>
          <w:lang w:eastAsia="ru-RU"/>
        </w:rPr>
        <w:t>&lt;Context path="</w:t>
      </w:r>
      <w:r>
        <w:rPr>
          <w:rFonts w:cs="Courier New"/>
          <w:szCs w:val="20"/>
          <w:lang w:eastAsia="ru-RU"/>
        </w:rPr>
        <w:t>&lt;interface&gt;</w:t>
      </w:r>
      <w:r w:rsidRPr="00F53AE0">
        <w:rPr>
          <w:rFonts w:cs="Courier New"/>
          <w:szCs w:val="20"/>
          <w:lang w:eastAsia="ru-RU"/>
        </w:rPr>
        <w:t>"&gt;</w:t>
      </w:r>
    </w:p>
    <w:p w:rsidR="00F35C35" w:rsidRDefault="00F35C35" w:rsidP="00F35C35">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&lt;Allocate</w:t>
      </w:r>
      <w:r>
        <w:rPr>
          <w:rFonts w:cs="Courier New"/>
          <w:szCs w:val="20"/>
          <w:lang w:eastAsia="ru-RU"/>
        </w:rPr>
        <w:t>Range</w:t>
      </w:r>
      <w:r w:rsidRPr="00EA6111">
        <w:rPr>
          <w:rFonts w:cs="Courier New"/>
          <w:szCs w:val="20"/>
          <w:lang w:eastAsia="ru-RU"/>
        </w:rPr>
        <w:t xml:space="preserve"> name=</w:t>
      </w:r>
      <w:r w:rsidRPr="0027254A">
        <w:rPr>
          <w:rFonts w:cs="Courier New"/>
          <w:i/>
          <w:szCs w:val="20"/>
          <w:lang w:eastAsia="ru-RU"/>
        </w:rPr>
        <w:t>"</w:t>
      </w:r>
      <w:r>
        <w:rPr>
          <w:rFonts w:cs="Courier New"/>
          <w:szCs w:val="20"/>
          <w:lang w:eastAsia="ru-RU"/>
        </w:rPr>
        <w:t>&lt;range array&gt;</w:t>
      </w:r>
      <w:r w:rsidRPr="0027254A">
        <w:rPr>
          <w:rFonts w:cs="Courier New"/>
          <w:i/>
          <w:szCs w:val="20"/>
          <w:lang w:eastAsia="ru-RU"/>
        </w:rPr>
        <w:t>"</w:t>
      </w:r>
      <w:r w:rsidRPr="00EA6111">
        <w:rPr>
          <w:rFonts w:cs="Courier New"/>
          <w:szCs w:val="20"/>
          <w:lang w:eastAsia="ru-RU"/>
        </w:rPr>
        <w:t xml:space="preserve"> </w:t>
      </w:r>
      <w:r w:rsidR="00694626">
        <w:rPr>
          <w:rFonts w:cs="Courier New"/>
          <w:szCs w:val="20"/>
          <w:lang w:eastAsia="ru-RU"/>
        </w:rPr>
        <w:t>elementT</w:t>
      </w:r>
      <w:r w:rsidRPr="00EA6111">
        <w:rPr>
          <w:rFonts w:cs="Courier New"/>
          <w:szCs w:val="20"/>
          <w:lang w:eastAsia="ru-RU"/>
        </w:rPr>
        <w:t>ypeMapping="</w:t>
      </w:r>
      <w:r w:rsidR="00694626">
        <w:rPr>
          <w:rFonts w:cs="Courier New"/>
          <w:szCs w:val="20"/>
          <w:lang w:eastAsia="ru-RU"/>
        </w:rPr>
        <w:t>int</w:t>
      </w:r>
      <w:r w:rsidRPr="00EA6111">
        <w:rPr>
          <w:rFonts w:cs="Courier New"/>
          <w:szCs w:val="20"/>
          <w:lang w:eastAsia="ru-RU"/>
        </w:rPr>
        <w:t>"</w:t>
      </w:r>
      <w:r w:rsidR="00694626">
        <w:rPr>
          <w:rFonts w:cs="Courier New"/>
          <w:szCs w:val="20"/>
          <w:lang w:eastAsia="ru-RU"/>
        </w:rPr>
        <w:t xml:space="preserve"> index=</w:t>
      </w:r>
      <w:r w:rsidR="00694626" w:rsidRPr="00EA6111">
        <w:rPr>
          <w:rFonts w:cs="Courier New"/>
          <w:szCs w:val="20"/>
          <w:lang w:eastAsia="ru-RU"/>
        </w:rPr>
        <w:t>"</w:t>
      </w:r>
      <w:r w:rsidR="00694626" w:rsidRPr="00E04F6A">
        <w:rPr>
          <w:rFonts w:cs="Courier New"/>
          <w:i/>
          <w:szCs w:val="20"/>
          <w:lang w:eastAsia="ru-RU"/>
        </w:rPr>
        <w:t>100</w:t>
      </w:r>
      <w:r w:rsidR="00694626" w:rsidRPr="00EA6111">
        <w:rPr>
          <w:rFonts w:cs="Courier New"/>
          <w:szCs w:val="20"/>
          <w:lang w:eastAsia="ru-RU"/>
        </w:rPr>
        <w:t>"</w:t>
      </w:r>
      <w:r w:rsidR="00694626">
        <w:rPr>
          <w:rFonts w:cs="Courier New"/>
          <w:szCs w:val="20"/>
          <w:lang w:eastAsia="ru-RU"/>
        </w:rPr>
        <w:t xml:space="preserve"> count=</w:t>
      </w:r>
      <w:r w:rsidR="00694626" w:rsidRPr="00EA6111">
        <w:rPr>
          <w:rFonts w:cs="Courier New"/>
          <w:szCs w:val="20"/>
          <w:lang w:eastAsia="ru-RU"/>
        </w:rPr>
        <w:t>"</w:t>
      </w:r>
      <w:r w:rsidR="00694626">
        <w:rPr>
          <w:rFonts w:cs="Courier New"/>
          <w:szCs w:val="20"/>
          <w:lang w:eastAsia="ru-RU"/>
        </w:rPr>
        <w:t>2</w:t>
      </w:r>
      <w:r w:rsidR="00694626" w:rsidRPr="00EA6111">
        <w:rPr>
          <w:rFonts w:cs="Courier New"/>
          <w:szCs w:val="20"/>
          <w:lang w:eastAsia="ru-RU"/>
        </w:rPr>
        <w:t>"</w:t>
      </w:r>
      <w:r w:rsidRPr="00EA6111">
        <w:rPr>
          <w:rFonts w:cs="Courier New"/>
          <w:szCs w:val="20"/>
          <w:lang w:eastAsia="ru-RU"/>
        </w:rPr>
        <w:t>/&gt;</w:t>
      </w:r>
    </w:p>
    <w:p w:rsidR="00F35C35" w:rsidRDefault="00F35C35" w:rsidP="00F35C35">
      <w:pPr>
        <w:autoSpaceDE w:val="0"/>
        <w:autoSpaceDN w:val="0"/>
        <w:adjustRightInd w:val="0"/>
        <w:spacing w:after="0" w:line="240" w:lineRule="auto"/>
        <w:rPr>
          <w:rFonts w:cs="Courier New"/>
          <w:szCs w:val="20"/>
          <w:lang w:eastAsia="ru-RU"/>
        </w:rPr>
      </w:pPr>
      <w:r>
        <w:rPr>
          <w:rFonts w:cs="Courier New"/>
          <w:szCs w:val="20"/>
          <w:lang w:eastAsia="ru-RU"/>
        </w:rPr>
        <w:t>…</w:t>
      </w:r>
    </w:p>
    <w:p w:rsidR="00694626" w:rsidRDefault="00F35C35" w:rsidP="00F35C35">
      <w:pPr>
        <w:autoSpaceDE w:val="0"/>
        <w:autoSpaceDN w:val="0"/>
        <w:adjustRightInd w:val="0"/>
        <w:spacing w:after="0" w:line="240" w:lineRule="auto"/>
        <w:rPr>
          <w:rFonts w:cs="Courier New"/>
          <w:szCs w:val="20"/>
          <w:lang w:eastAsia="ru-RU"/>
        </w:rPr>
      </w:pPr>
      <w:r w:rsidRPr="00416D3D">
        <w:rPr>
          <w:rFonts w:cs="Courier New"/>
          <w:b/>
          <w:szCs w:val="20"/>
          <w:lang w:eastAsia="ru-RU"/>
        </w:rPr>
        <w:t>Error EPI10</w:t>
      </w:r>
      <w:r>
        <w:rPr>
          <w:rFonts w:cs="Courier New"/>
          <w:b/>
          <w:szCs w:val="20"/>
          <w:lang w:eastAsia="ru-RU"/>
        </w:rPr>
        <w:t>20</w:t>
      </w:r>
      <w:r w:rsidRPr="00416D3D">
        <w:rPr>
          <w:rFonts w:cs="Courier New"/>
          <w:szCs w:val="20"/>
          <w:lang w:eastAsia="ru-RU"/>
        </w:rPr>
        <w:t xml:space="preserve">: </w:t>
      </w:r>
      <w:r>
        <w:rPr>
          <w:rFonts w:cs="Courier New"/>
          <w:szCs w:val="20"/>
          <w:lang w:eastAsia="ru-RU"/>
        </w:rPr>
        <w:t xml:space="preserve">Segment name=`&lt;segm&gt;` </w:t>
      </w:r>
      <w:r w:rsidRPr="00416D3D">
        <w:rPr>
          <w:rFonts w:cs="Courier New"/>
          <w:szCs w:val="20"/>
          <w:lang w:eastAsia="ru-RU"/>
        </w:rPr>
        <w:t>Context path=`</w:t>
      </w:r>
      <w:r w:rsidR="00694626">
        <w:rPr>
          <w:rFonts w:cs="Courier New"/>
          <w:szCs w:val="20"/>
          <w:lang w:eastAsia="ru-RU"/>
        </w:rPr>
        <w:t>&lt;interface&gt;</w:t>
      </w:r>
      <w:r w:rsidRPr="00416D3D">
        <w:rPr>
          <w:rFonts w:cs="Courier New"/>
          <w:szCs w:val="20"/>
          <w:lang w:eastAsia="ru-RU"/>
        </w:rPr>
        <w:t xml:space="preserve">` </w:t>
      </w:r>
      <w:r>
        <w:rPr>
          <w:rFonts w:cs="Courier New"/>
          <w:szCs w:val="20"/>
          <w:lang w:eastAsia="ru-RU"/>
        </w:rPr>
        <w:t>`</w:t>
      </w:r>
      <w:r w:rsidRPr="00416D3D">
        <w:rPr>
          <w:rFonts w:cs="Courier New"/>
          <w:szCs w:val="20"/>
          <w:lang w:eastAsia="ru-RU"/>
        </w:rPr>
        <w:t>Allocate</w:t>
      </w:r>
      <w:r>
        <w:rPr>
          <w:rFonts w:cs="Courier New"/>
          <w:szCs w:val="20"/>
          <w:lang w:eastAsia="ru-RU"/>
        </w:rPr>
        <w:t>Range`</w:t>
      </w:r>
      <w:r w:rsidRPr="00416D3D">
        <w:rPr>
          <w:rFonts w:cs="Courier New"/>
          <w:szCs w:val="20"/>
          <w:lang w:eastAsia="ru-RU"/>
        </w:rPr>
        <w:t xml:space="preserve"> name</w:t>
      </w:r>
      <w:r w:rsidR="00694626">
        <w:rPr>
          <w:rFonts w:cs="Courier New"/>
          <w:szCs w:val="20"/>
          <w:lang w:eastAsia="ru-RU"/>
        </w:rPr>
        <w:t>=</w:t>
      </w:r>
      <w:r>
        <w:rPr>
          <w:rFonts w:cs="Courier New"/>
          <w:szCs w:val="20"/>
          <w:lang w:eastAsia="ru-RU"/>
        </w:rPr>
        <w:t xml:space="preserve"> </w:t>
      </w:r>
      <w:r w:rsidRPr="00416D3D">
        <w:rPr>
          <w:rFonts w:cs="Courier New"/>
          <w:szCs w:val="20"/>
          <w:lang w:eastAsia="ru-RU"/>
        </w:rPr>
        <w:t>`</w:t>
      </w:r>
      <w:r w:rsidR="00694626">
        <w:rPr>
          <w:rFonts w:cs="Courier New"/>
          <w:szCs w:val="20"/>
          <w:lang w:eastAsia="ru-RU"/>
        </w:rPr>
        <w:t>&lt;range array&gt;</w:t>
      </w:r>
      <w:r w:rsidRPr="00416D3D">
        <w:rPr>
          <w:rFonts w:cs="Courier New"/>
          <w:szCs w:val="20"/>
          <w:lang w:eastAsia="ru-RU"/>
        </w:rPr>
        <w:t>`</w:t>
      </w:r>
      <w:r>
        <w:rPr>
          <w:rFonts w:cs="Courier New"/>
          <w:szCs w:val="20"/>
          <w:lang w:eastAsia="ru-RU"/>
        </w:rPr>
        <w:t xml:space="preserve"> </w:t>
      </w:r>
      <w:r w:rsidR="00694626">
        <w:rPr>
          <w:rFonts w:cs="Courier New"/>
          <w:szCs w:val="20"/>
          <w:lang w:eastAsia="ru-RU"/>
        </w:rPr>
        <w:t>index=</w:t>
      </w:r>
      <w:r w:rsidR="00694626" w:rsidRPr="00416D3D">
        <w:rPr>
          <w:rFonts w:cs="Courier New"/>
          <w:szCs w:val="20"/>
          <w:lang w:eastAsia="ru-RU"/>
        </w:rPr>
        <w:t>`</w:t>
      </w:r>
      <w:r w:rsidR="00694626" w:rsidRPr="00E04F6A">
        <w:rPr>
          <w:rFonts w:cs="Courier New"/>
          <w:i/>
          <w:szCs w:val="20"/>
          <w:lang w:eastAsia="ru-RU"/>
        </w:rPr>
        <w:t>100</w:t>
      </w:r>
      <w:r w:rsidR="00694626" w:rsidRPr="00416D3D">
        <w:rPr>
          <w:rFonts w:cs="Courier New"/>
          <w:szCs w:val="20"/>
          <w:lang w:eastAsia="ru-RU"/>
        </w:rPr>
        <w:t>`</w:t>
      </w:r>
      <w:r w:rsidR="00694626">
        <w:rPr>
          <w:rFonts w:cs="Courier New"/>
          <w:szCs w:val="20"/>
          <w:lang w:eastAsia="ru-RU"/>
        </w:rPr>
        <w:t xml:space="preserve"> count=</w:t>
      </w:r>
      <w:r w:rsidR="00694626" w:rsidRPr="00416D3D">
        <w:rPr>
          <w:rFonts w:cs="Courier New"/>
          <w:szCs w:val="20"/>
          <w:lang w:eastAsia="ru-RU"/>
        </w:rPr>
        <w:t>`</w:t>
      </w:r>
      <w:r w:rsidR="00694626">
        <w:rPr>
          <w:rFonts w:cs="Courier New"/>
          <w:szCs w:val="20"/>
          <w:lang w:eastAsia="ru-RU"/>
        </w:rPr>
        <w:t>2</w:t>
      </w:r>
      <w:r w:rsidR="00694626" w:rsidRPr="00416D3D">
        <w:rPr>
          <w:rFonts w:cs="Courier New"/>
          <w:szCs w:val="20"/>
          <w:lang w:eastAsia="ru-RU"/>
        </w:rPr>
        <w:t>`</w:t>
      </w:r>
      <w:r w:rsidR="00694626" w:rsidRPr="00694626">
        <w:rPr>
          <w:rFonts w:cs="Courier New"/>
          <w:szCs w:val="20"/>
          <w:lang w:eastAsia="ru-RU"/>
        </w:rPr>
        <w:t xml:space="preserve"> - `</w:t>
      </w:r>
      <w:r w:rsidR="00694626" w:rsidRPr="00E04F6A">
        <w:rPr>
          <w:rFonts w:cs="Courier New"/>
          <w:i/>
          <w:szCs w:val="20"/>
          <w:lang w:eastAsia="ru-RU"/>
        </w:rPr>
        <w:t>index</w:t>
      </w:r>
      <w:r w:rsidR="00694626" w:rsidRPr="00694626">
        <w:rPr>
          <w:rFonts w:cs="Courier New"/>
          <w:szCs w:val="20"/>
          <w:lang w:eastAsia="ru-RU"/>
        </w:rPr>
        <w:t>` value out of array</w:t>
      </w:r>
    </w:p>
    <w:p w:rsidR="00FE729E" w:rsidRDefault="00FE729E" w:rsidP="00F35C35">
      <w:pPr>
        <w:autoSpaceDE w:val="0"/>
        <w:autoSpaceDN w:val="0"/>
        <w:adjustRightInd w:val="0"/>
        <w:spacing w:after="0" w:line="240" w:lineRule="auto"/>
        <w:rPr>
          <w:rFonts w:cs="Courier New"/>
          <w:szCs w:val="20"/>
          <w:lang w:eastAsia="ru-RU"/>
        </w:rPr>
      </w:pPr>
    </w:p>
    <w:p w:rsidR="00694626" w:rsidRDefault="00694626" w:rsidP="00F35C35">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FE729E" w:rsidRPr="00694626" w:rsidRDefault="00FE729E" w:rsidP="00F35C35">
      <w:pPr>
        <w:autoSpaceDE w:val="0"/>
        <w:autoSpaceDN w:val="0"/>
        <w:adjustRightInd w:val="0"/>
        <w:spacing w:after="0" w:line="240" w:lineRule="auto"/>
        <w:rPr>
          <w:rFonts w:ascii="Lucida Console" w:hAnsi="Lucida Console" w:cs="Courier New"/>
          <w:szCs w:val="20"/>
          <w:lang w:eastAsia="ru-RU"/>
        </w:rPr>
      </w:pPr>
    </w:p>
    <w:p w:rsidR="00694626" w:rsidRDefault="00694626" w:rsidP="00694626">
      <w:pPr>
        <w:autoSpaceDE w:val="0"/>
        <w:autoSpaceDN w:val="0"/>
        <w:adjustRightInd w:val="0"/>
        <w:spacing w:after="0" w:line="240" w:lineRule="auto"/>
        <w:rPr>
          <w:rFonts w:cs="Courier New"/>
          <w:szCs w:val="20"/>
          <w:lang w:eastAsia="ru-RU"/>
        </w:rPr>
      </w:pPr>
      <w:r>
        <w:rPr>
          <w:rFonts w:cs="Courier New"/>
          <w:szCs w:val="20"/>
          <w:lang w:eastAsia="ru-RU"/>
        </w:rPr>
        <w:t>&lt;Types&gt;</w:t>
      </w:r>
    </w:p>
    <w:p w:rsidR="00694626" w:rsidRPr="00412928" w:rsidRDefault="00694626" w:rsidP="00694626">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w:t>
      </w:r>
      <w:r>
        <w:rPr>
          <w:rFonts w:cs="Courier New"/>
          <w:szCs w:val="20"/>
          <w:lang w:eastAsia="ru-RU"/>
        </w:rPr>
        <w:t>Array</w:t>
      </w:r>
      <w:r w:rsidRPr="00412928">
        <w:rPr>
          <w:rFonts w:cs="Courier New"/>
          <w:szCs w:val="20"/>
          <w:lang w:eastAsia="ru-RU"/>
        </w:rPr>
        <w:t>Type name="</w:t>
      </w:r>
      <w:r>
        <w:rPr>
          <w:rFonts w:cs="Courier New"/>
          <w:szCs w:val="20"/>
          <w:lang w:eastAsia="ru-RU"/>
        </w:rPr>
        <w:t>&lt;range array type&gt;</w:t>
      </w:r>
      <w:r w:rsidRPr="00412928">
        <w:rPr>
          <w:rFonts w:cs="Courier New"/>
          <w:szCs w:val="20"/>
          <w:lang w:eastAsia="ru-RU"/>
        </w:rPr>
        <w:t>"</w:t>
      </w:r>
      <w:r>
        <w:rPr>
          <w:rFonts w:cs="Courier New"/>
          <w:szCs w:val="20"/>
          <w:lang w:eastAsia="ru-RU"/>
        </w:rPr>
        <w:t xml:space="preserve"> elementType=</w:t>
      </w:r>
      <w:r w:rsidRPr="00412928">
        <w:rPr>
          <w:rFonts w:cs="Courier New"/>
          <w:szCs w:val="20"/>
          <w:lang w:eastAsia="ru-RU"/>
        </w:rPr>
        <w:t>"int"</w:t>
      </w:r>
      <w:r>
        <w:rPr>
          <w:rFonts w:cs="Courier New"/>
          <w:szCs w:val="20"/>
          <w:lang w:eastAsia="ru-RU"/>
        </w:rPr>
        <w:t xml:space="preserve"> size=</w:t>
      </w:r>
      <w:r w:rsidRPr="00412928">
        <w:rPr>
          <w:rFonts w:cs="Courier New"/>
          <w:szCs w:val="20"/>
          <w:lang w:eastAsia="ru-RU"/>
        </w:rPr>
        <w:t>"</w:t>
      </w:r>
      <w:r>
        <w:rPr>
          <w:rFonts w:cs="Courier New"/>
          <w:szCs w:val="20"/>
          <w:lang w:eastAsia="ru-RU"/>
        </w:rPr>
        <w:t>6</w:t>
      </w:r>
      <w:r w:rsidRPr="00412928">
        <w:rPr>
          <w:rFonts w:cs="Courier New"/>
          <w:szCs w:val="20"/>
          <w:lang w:eastAsia="ru-RU"/>
        </w:rPr>
        <w:t>"</w:t>
      </w:r>
      <w:r>
        <w:rPr>
          <w:rFonts w:cs="Courier New"/>
          <w:szCs w:val="20"/>
          <w:lang w:eastAsia="ru-RU"/>
        </w:rPr>
        <w:t>/</w:t>
      </w:r>
      <w:r w:rsidRPr="00412928">
        <w:rPr>
          <w:rFonts w:cs="Courier New"/>
          <w:szCs w:val="20"/>
          <w:lang w:eastAsia="ru-RU"/>
        </w:rPr>
        <w:t>&gt;</w:t>
      </w:r>
    </w:p>
    <w:p w:rsidR="00694626" w:rsidRPr="004252CC" w:rsidRDefault="00694626" w:rsidP="00694626">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694626" w:rsidRDefault="00694626" w:rsidP="00694626">
      <w:pPr>
        <w:autoSpaceDE w:val="0"/>
        <w:autoSpaceDN w:val="0"/>
        <w:adjustRightInd w:val="0"/>
        <w:spacing w:after="0" w:line="240" w:lineRule="auto"/>
        <w:rPr>
          <w:rFonts w:cs="Courier New"/>
          <w:szCs w:val="20"/>
          <w:lang w:eastAsia="ru-RU"/>
        </w:rPr>
      </w:pPr>
      <w:r w:rsidRPr="004252CC">
        <w:rPr>
          <w:rFonts w:cs="Courier New"/>
          <w:szCs w:val="20"/>
          <w:lang w:eastAsia="ru-RU"/>
        </w:rPr>
        <w:lastRenderedPageBreak/>
        <w:t>&lt;Objects&gt;</w:t>
      </w:r>
    </w:p>
    <w:p w:rsidR="00694626" w:rsidRPr="00412928" w:rsidRDefault="00694626" w:rsidP="00694626">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w:t>
      </w:r>
      <w:r>
        <w:rPr>
          <w:rFonts w:cs="Courier New"/>
          <w:szCs w:val="20"/>
          <w:lang w:eastAsia="ru-RU"/>
        </w:rPr>
        <w:t>Array</w:t>
      </w:r>
      <w:r w:rsidRPr="00412928">
        <w:rPr>
          <w:rFonts w:cs="Courier New"/>
          <w:szCs w:val="20"/>
          <w:lang w:eastAsia="ru-RU"/>
        </w:rPr>
        <w:t xml:space="preserve"> name="</w:t>
      </w:r>
      <w:r>
        <w:rPr>
          <w:rFonts w:cs="Courier New"/>
          <w:szCs w:val="20"/>
          <w:lang w:eastAsia="ru-RU"/>
        </w:rPr>
        <w:t>&lt;range array&gt;</w:t>
      </w:r>
      <w:r w:rsidRPr="00412928">
        <w:rPr>
          <w:rFonts w:cs="Courier New"/>
          <w:szCs w:val="20"/>
          <w:lang w:eastAsia="ru-RU"/>
        </w:rPr>
        <w:t>" type="</w:t>
      </w:r>
      <w:r>
        <w:rPr>
          <w:rFonts w:cs="Courier New"/>
          <w:szCs w:val="20"/>
          <w:lang w:eastAsia="ru-RU"/>
        </w:rPr>
        <w:t>&lt;range array type&gt;</w:t>
      </w:r>
      <w:r w:rsidRPr="00412928">
        <w:rPr>
          <w:rFonts w:cs="Courier New"/>
          <w:szCs w:val="20"/>
          <w:lang w:eastAsia="ru-RU"/>
        </w:rPr>
        <w:t>"/&gt;</w:t>
      </w:r>
    </w:p>
    <w:p w:rsidR="00694626" w:rsidRDefault="00694626" w:rsidP="00694626">
      <w:pPr>
        <w:autoSpaceDE w:val="0"/>
        <w:autoSpaceDN w:val="0"/>
        <w:adjustRightInd w:val="0"/>
        <w:spacing w:after="0" w:line="240" w:lineRule="auto"/>
        <w:rPr>
          <w:rFonts w:cs="Courier New"/>
          <w:szCs w:val="20"/>
          <w:lang w:eastAsia="ru-RU"/>
        </w:rPr>
      </w:pPr>
      <w:r>
        <w:rPr>
          <w:rFonts w:cs="Courier New"/>
          <w:szCs w:val="20"/>
          <w:lang w:eastAsia="ru-RU"/>
        </w:rPr>
        <w:t>…</w:t>
      </w:r>
    </w:p>
    <w:p w:rsidR="00694626" w:rsidRPr="00EA6111" w:rsidRDefault="00694626" w:rsidP="00694626">
      <w:pPr>
        <w:autoSpaceDE w:val="0"/>
        <w:autoSpaceDN w:val="0"/>
        <w:adjustRightInd w:val="0"/>
        <w:spacing w:after="0" w:line="240" w:lineRule="auto"/>
        <w:rPr>
          <w:rFonts w:cs="Courier New"/>
          <w:szCs w:val="20"/>
          <w:lang w:eastAsia="ru-RU"/>
        </w:rPr>
      </w:pPr>
      <w:r w:rsidRPr="00EA6111">
        <w:rPr>
          <w:rFonts w:cs="Courier New"/>
          <w:szCs w:val="20"/>
          <w:lang w:eastAsia="ru-RU"/>
        </w:rPr>
        <w:t>&lt;ObjectMappings</w:t>
      </w:r>
      <w:r>
        <w:rPr>
          <w:rFonts w:cs="Courier New"/>
          <w:szCs w:val="20"/>
          <w:lang w:eastAsia="ru-RU"/>
        </w:rPr>
        <w:t>&gt;</w:t>
      </w:r>
    </w:p>
    <w:p w:rsidR="00694626" w:rsidRDefault="00694626" w:rsidP="00694626">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A6111">
        <w:rPr>
          <w:rFonts w:cs="Courier New"/>
          <w:szCs w:val="20"/>
          <w:lang w:eastAsia="ru-RU"/>
        </w:rPr>
        <w:t>&lt;Segment name="</w:t>
      </w:r>
      <w:r>
        <w:rPr>
          <w:rFonts w:cs="Courier New"/>
          <w:szCs w:val="20"/>
          <w:lang w:eastAsia="ru-RU"/>
        </w:rPr>
        <w:t>&lt;segm&gt;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694626" w:rsidRDefault="00694626" w:rsidP="00694626">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&lt;Allocate</w:t>
      </w:r>
      <w:r>
        <w:rPr>
          <w:rFonts w:cs="Courier New"/>
          <w:szCs w:val="20"/>
          <w:lang w:eastAsia="ru-RU"/>
        </w:rPr>
        <w:t>Range</w:t>
      </w:r>
      <w:r w:rsidRPr="00EA6111">
        <w:rPr>
          <w:rFonts w:cs="Courier New"/>
          <w:szCs w:val="20"/>
          <w:lang w:eastAsia="ru-RU"/>
        </w:rPr>
        <w:t xml:space="preserve"> name=</w:t>
      </w:r>
      <w:r w:rsidRPr="0027254A">
        <w:rPr>
          <w:rFonts w:cs="Courier New"/>
          <w:i/>
          <w:szCs w:val="20"/>
          <w:lang w:eastAsia="ru-RU"/>
        </w:rPr>
        <w:t>"</w:t>
      </w:r>
      <w:r>
        <w:rPr>
          <w:rFonts w:cs="Courier New"/>
          <w:szCs w:val="20"/>
          <w:lang w:eastAsia="ru-RU"/>
        </w:rPr>
        <w:t>&lt;</w:t>
      </w:r>
      <w:r w:rsidR="00E04F6A">
        <w:rPr>
          <w:rFonts w:cs="Courier New"/>
          <w:szCs w:val="20"/>
          <w:lang w:eastAsia="ru-RU"/>
        </w:rPr>
        <w:t>interface&gt;.&lt;</w:t>
      </w:r>
      <w:r>
        <w:rPr>
          <w:rFonts w:cs="Courier New"/>
          <w:szCs w:val="20"/>
          <w:lang w:eastAsia="ru-RU"/>
        </w:rPr>
        <w:t>range array&gt;</w:t>
      </w:r>
      <w:r w:rsidRPr="0027254A">
        <w:rPr>
          <w:rFonts w:cs="Courier New"/>
          <w:i/>
          <w:szCs w:val="20"/>
          <w:lang w:eastAsia="ru-RU"/>
        </w:rPr>
        <w:t>"</w:t>
      </w:r>
      <w:r w:rsidRPr="00EA6111">
        <w:rPr>
          <w:rFonts w:cs="Courier New"/>
          <w:szCs w:val="20"/>
          <w:lang w:eastAsia="ru-RU"/>
        </w:rPr>
        <w:t xml:space="preserve"> </w:t>
      </w:r>
      <w:r>
        <w:rPr>
          <w:rFonts w:cs="Courier New"/>
          <w:szCs w:val="20"/>
          <w:lang w:eastAsia="ru-RU"/>
        </w:rPr>
        <w:t>elementT</w:t>
      </w:r>
      <w:r w:rsidRPr="00EA6111">
        <w:rPr>
          <w:rFonts w:cs="Courier New"/>
          <w:szCs w:val="20"/>
          <w:lang w:eastAsia="ru-RU"/>
        </w:rPr>
        <w:t>ypeMapping="</w:t>
      </w:r>
      <w:r>
        <w:rPr>
          <w:rFonts w:cs="Courier New"/>
          <w:szCs w:val="20"/>
          <w:lang w:eastAsia="ru-RU"/>
        </w:rPr>
        <w:t>int</w:t>
      </w:r>
      <w:r w:rsidRPr="00EA6111">
        <w:rPr>
          <w:rFonts w:cs="Courier New"/>
          <w:szCs w:val="20"/>
          <w:lang w:eastAsia="ru-RU"/>
        </w:rPr>
        <w:t>"</w:t>
      </w:r>
      <w:r>
        <w:rPr>
          <w:rFonts w:cs="Courier New"/>
          <w:szCs w:val="20"/>
          <w:lang w:eastAsia="ru-RU"/>
        </w:rPr>
        <w:t xml:space="preserve"> index=</w:t>
      </w:r>
      <w:r w:rsidRPr="00EA6111">
        <w:rPr>
          <w:rFonts w:cs="Courier New"/>
          <w:szCs w:val="20"/>
          <w:lang w:eastAsia="ru-RU"/>
        </w:rPr>
        <w:t>"</w:t>
      </w:r>
      <w:r>
        <w:rPr>
          <w:rFonts w:cs="Courier New"/>
          <w:szCs w:val="20"/>
          <w:lang w:eastAsia="ru-RU"/>
        </w:rPr>
        <w:t>5</w:t>
      </w:r>
      <w:r w:rsidRPr="00EA6111">
        <w:rPr>
          <w:rFonts w:cs="Courier New"/>
          <w:szCs w:val="20"/>
          <w:lang w:eastAsia="ru-RU"/>
        </w:rPr>
        <w:t>"</w:t>
      </w:r>
      <w:r>
        <w:rPr>
          <w:rFonts w:cs="Courier New"/>
          <w:szCs w:val="20"/>
          <w:lang w:eastAsia="ru-RU"/>
        </w:rPr>
        <w:t xml:space="preserve"> count=</w:t>
      </w:r>
      <w:r w:rsidRPr="00EA6111">
        <w:rPr>
          <w:rFonts w:cs="Courier New"/>
          <w:szCs w:val="20"/>
          <w:lang w:eastAsia="ru-RU"/>
        </w:rPr>
        <w:t>"</w:t>
      </w:r>
      <w:r w:rsidRPr="00E04F6A">
        <w:rPr>
          <w:rFonts w:cs="Courier New"/>
          <w:i/>
          <w:szCs w:val="20"/>
          <w:lang w:eastAsia="ru-RU"/>
        </w:rPr>
        <w:t>100</w:t>
      </w:r>
      <w:r w:rsidRPr="00EA6111">
        <w:rPr>
          <w:rFonts w:cs="Courier New"/>
          <w:szCs w:val="20"/>
          <w:lang w:eastAsia="ru-RU"/>
        </w:rPr>
        <w:t>"/&gt;</w:t>
      </w:r>
    </w:p>
    <w:p w:rsidR="00694626" w:rsidRDefault="00694626" w:rsidP="00694626">
      <w:pPr>
        <w:autoSpaceDE w:val="0"/>
        <w:autoSpaceDN w:val="0"/>
        <w:adjustRightInd w:val="0"/>
        <w:spacing w:after="0" w:line="240" w:lineRule="auto"/>
        <w:rPr>
          <w:rFonts w:cs="Courier New"/>
          <w:szCs w:val="20"/>
          <w:lang w:eastAsia="ru-RU"/>
        </w:rPr>
      </w:pPr>
      <w:r>
        <w:rPr>
          <w:rFonts w:cs="Courier New"/>
          <w:szCs w:val="20"/>
          <w:lang w:eastAsia="ru-RU"/>
        </w:rPr>
        <w:t>…</w:t>
      </w:r>
    </w:p>
    <w:p w:rsidR="00694626" w:rsidRDefault="00694626" w:rsidP="00694626">
      <w:pPr>
        <w:autoSpaceDE w:val="0"/>
        <w:autoSpaceDN w:val="0"/>
        <w:adjustRightInd w:val="0"/>
        <w:spacing w:after="0" w:line="240" w:lineRule="auto"/>
        <w:rPr>
          <w:rFonts w:cs="Courier New"/>
          <w:szCs w:val="20"/>
          <w:lang w:eastAsia="ru-RU"/>
        </w:rPr>
      </w:pPr>
      <w:r w:rsidRPr="00416D3D">
        <w:rPr>
          <w:rFonts w:cs="Courier New"/>
          <w:b/>
          <w:szCs w:val="20"/>
          <w:lang w:eastAsia="ru-RU"/>
        </w:rPr>
        <w:t>Error EPI10</w:t>
      </w:r>
      <w:r>
        <w:rPr>
          <w:rFonts w:cs="Courier New"/>
          <w:b/>
          <w:szCs w:val="20"/>
          <w:lang w:eastAsia="ru-RU"/>
        </w:rPr>
        <w:t>20</w:t>
      </w:r>
      <w:r w:rsidRPr="00416D3D">
        <w:rPr>
          <w:rFonts w:cs="Courier New"/>
          <w:szCs w:val="20"/>
          <w:lang w:eastAsia="ru-RU"/>
        </w:rPr>
        <w:t xml:space="preserve">: </w:t>
      </w:r>
      <w:r>
        <w:rPr>
          <w:rFonts w:cs="Courier New"/>
          <w:szCs w:val="20"/>
          <w:lang w:eastAsia="ru-RU"/>
        </w:rPr>
        <w:t xml:space="preserve">Segment name=`&lt;segm&gt;` </w:t>
      </w:r>
      <w:r w:rsidRPr="00416D3D">
        <w:rPr>
          <w:rFonts w:cs="Courier New"/>
          <w:szCs w:val="20"/>
          <w:lang w:eastAsia="ru-RU"/>
        </w:rPr>
        <w:t xml:space="preserve">Context path=`` </w:t>
      </w:r>
      <w:r>
        <w:rPr>
          <w:rFonts w:cs="Courier New"/>
          <w:szCs w:val="20"/>
          <w:lang w:eastAsia="ru-RU"/>
        </w:rPr>
        <w:t>`</w:t>
      </w:r>
      <w:r w:rsidRPr="00416D3D">
        <w:rPr>
          <w:rFonts w:cs="Courier New"/>
          <w:szCs w:val="20"/>
          <w:lang w:eastAsia="ru-RU"/>
        </w:rPr>
        <w:t>Allocate</w:t>
      </w:r>
      <w:r>
        <w:rPr>
          <w:rFonts w:cs="Courier New"/>
          <w:szCs w:val="20"/>
          <w:lang w:eastAsia="ru-RU"/>
        </w:rPr>
        <w:t>Range`</w:t>
      </w:r>
      <w:r w:rsidRPr="00416D3D">
        <w:rPr>
          <w:rFonts w:cs="Courier New"/>
          <w:szCs w:val="20"/>
          <w:lang w:eastAsia="ru-RU"/>
        </w:rPr>
        <w:t xml:space="preserve"> name</w:t>
      </w:r>
      <w:r>
        <w:rPr>
          <w:rFonts w:cs="Courier New"/>
          <w:szCs w:val="20"/>
          <w:lang w:eastAsia="ru-RU"/>
        </w:rPr>
        <w:t xml:space="preserve">= </w:t>
      </w:r>
      <w:r w:rsidRPr="00416D3D">
        <w:rPr>
          <w:rFonts w:cs="Courier New"/>
          <w:szCs w:val="20"/>
          <w:lang w:eastAsia="ru-RU"/>
        </w:rPr>
        <w:t>`</w:t>
      </w:r>
      <w:r w:rsidR="00E04F6A">
        <w:rPr>
          <w:rFonts w:cs="Courier New"/>
          <w:szCs w:val="20"/>
          <w:lang w:eastAsia="ru-RU"/>
        </w:rPr>
        <w:t>&lt;interface&gt;.</w:t>
      </w:r>
      <w:r>
        <w:rPr>
          <w:rFonts w:cs="Courier New"/>
          <w:szCs w:val="20"/>
          <w:lang w:eastAsia="ru-RU"/>
        </w:rPr>
        <w:t>&lt;range array&gt;</w:t>
      </w:r>
      <w:r w:rsidRPr="00416D3D">
        <w:rPr>
          <w:rFonts w:cs="Courier New"/>
          <w:szCs w:val="20"/>
          <w:lang w:eastAsia="ru-RU"/>
        </w:rPr>
        <w:t>`</w:t>
      </w:r>
      <w:r>
        <w:rPr>
          <w:rFonts w:cs="Courier New"/>
          <w:szCs w:val="20"/>
          <w:lang w:eastAsia="ru-RU"/>
        </w:rPr>
        <w:t xml:space="preserve"> index=</w:t>
      </w:r>
      <w:r w:rsidRPr="00416D3D">
        <w:rPr>
          <w:rFonts w:cs="Courier New"/>
          <w:szCs w:val="20"/>
          <w:lang w:eastAsia="ru-RU"/>
        </w:rPr>
        <w:t>`</w:t>
      </w:r>
      <w:r w:rsidR="00E04F6A">
        <w:rPr>
          <w:rFonts w:cs="Courier New"/>
          <w:szCs w:val="20"/>
          <w:lang w:eastAsia="ru-RU"/>
        </w:rPr>
        <w:t>5</w:t>
      </w:r>
      <w:r w:rsidRPr="00416D3D">
        <w:rPr>
          <w:rFonts w:cs="Courier New"/>
          <w:szCs w:val="20"/>
          <w:lang w:eastAsia="ru-RU"/>
        </w:rPr>
        <w:t>`</w:t>
      </w:r>
      <w:r>
        <w:rPr>
          <w:rFonts w:cs="Courier New"/>
          <w:szCs w:val="20"/>
          <w:lang w:eastAsia="ru-RU"/>
        </w:rPr>
        <w:t xml:space="preserve"> count=</w:t>
      </w:r>
      <w:r w:rsidRPr="00416D3D">
        <w:rPr>
          <w:rFonts w:cs="Courier New"/>
          <w:szCs w:val="20"/>
          <w:lang w:eastAsia="ru-RU"/>
        </w:rPr>
        <w:t>`</w:t>
      </w:r>
      <w:r w:rsidR="00E04F6A" w:rsidRPr="00E04F6A">
        <w:rPr>
          <w:rFonts w:cs="Courier New"/>
          <w:i/>
          <w:szCs w:val="20"/>
          <w:lang w:eastAsia="ru-RU"/>
        </w:rPr>
        <w:t>100</w:t>
      </w:r>
      <w:r w:rsidRPr="00416D3D">
        <w:rPr>
          <w:rFonts w:cs="Courier New"/>
          <w:szCs w:val="20"/>
          <w:lang w:eastAsia="ru-RU"/>
        </w:rPr>
        <w:t>`</w:t>
      </w:r>
      <w:r>
        <w:rPr>
          <w:rFonts w:cs="Courier New"/>
          <w:szCs w:val="20"/>
          <w:lang w:eastAsia="ru-RU"/>
        </w:rPr>
        <w:t xml:space="preserve"> </w:t>
      </w:r>
      <w:r w:rsidRPr="00694626">
        <w:rPr>
          <w:rFonts w:cs="Courier New"/>
          <w:szCs w:val="20"/>
          <w:lang w:eastAsia="ru-RU"/>
        </w:rPr>
        <w:t>- `</w:t>
      </w:r>
      <w:r w:rsidR="00E04F6A" w:rsidRPr="00E04F6A">
        <w:rPr>
          <w:rFonts w:cs="Courier New"/>
          <w:i/>
          <w:szCs w:val="20"/>
          <w:lang w:eastAsia="ru-RU"/>
        </w:rPr>
        <w:t>count</w:t>
      </w:r>
      <w:r w:rsidRPr="00694626">
        <w:rPr>
          <w:rFonts w:cs="Courier New"/>
          <w:szCs w:val="20"/>
          <w:lang w:eastAsia="ru-RU"/>
        </w:rPr>
        <w:t>` value out of array</w:t>
      </w:r>
    </w:p>
    <w:p w:rsidR="00F35C35" w:rsidRDefault="00F35C35" w:rsidP="00F35C35">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FF44D1" w:rsidRPr="00EA6111" w:rsidRDefault="00FF44D1" w:rsidP="00FF44D1">
      <w:pPr>
        <w:autoSpaceDE w:val="0"/>
        <w:autoSpaceDN w:val="0"/>
        <w:adjustRightInd w:val="0"/>
        <w:spacing w:after="0" w:line="240" w:lineRule="auto"/>
        <w:rPr>
          <w:rFonts w:cs="Courier New"/>
          <w:szCs w:val="20"/>
          <w:lang w:eastAsia="ru-RU"/>
        </w:rPr>
      </w:pPr>
      <w:r w:rsidRPr="00EA6111">
        <w:rPr>
          <w:rFonts w:cs="Courier New"/>
          <w:szCs w:val="20"/>
          <w:lang w:eastAsia="ru-RU"/>
        </w:rPr>
        <w:t>&lt;Objects&gt;</w:t>
      </w:r>
    </w:p>
    <w:p w:rsidR="00FF44D1" w:rsidRPr="00FF44D1" w:rsidRDefault="00FF44D1" w:rsidP="00FF44D1">
      <w:pPr>
        <w:autoSpaceDE w:val="0"/>
        <w:autoSpaceDN w:val="0"/>
        <w:adjustRightInd w:val="0"/>
        <w:spacing w:after="0" w:line="240" w:lineRule="auto"/>
        <w:rPr>
          <w:rFonts w:cs="Courier New"/>
          <w:szCs w:val="20"/>
          <w:lang w:eastAsia="ru-RU"/>
        </w:rPr>
      </w:pPr>
      <w:r w:rsidRPr="00FF44D1">
        <w:rPr>
          <w:rFonts w:ascii="Lucida Console" w:hAnsi="Lucida Console" w:cs="Lucida Console"/>
          <w:color w:val="0000FF"/>
          <w:sz w:val="21"/>
          <w:szCs w:val="21"/>
        </w:rPr>
        <w:t xml:space="preserve"> </w:t>
      </w:r>
      <w:r w:rsidRPr="00FF44D1">
        <w:rPr>
          <w:rFonts w:cs="Courier New"/>
          <w:szCs w:val="20"/>
          <w:lang w:eastAsia="ru-RU"/>
        </w:rPr>
        <w:t>&lt;Group name="group1"&gt;</w:t>
      </w:r>
    </w:p>
    <w:p w:rsidR="00FF44D1" w:rsidRPr="00FF44D1" w:rsidRDefault="00FF44D1" w:rsidP="00FF44D1">
      <w:pPr>
        <w:autoSpaceDE w:val="0"/>
        <w:autoSpaceDN w:val="0"/>
        <w:adjustRightInd w:val="0"/>
        <w:spacing w:after="0" w:line="240" w:lineRule="auto"/>
        <w:rPr>
          <w:rFonts w:cs="Courier New"/>
          <w:szCs w:val="20"/>
          <w:lang w:eastAsia="ru-RU"/>
        </w:rPr>
      </w:pPr>
      <w:r w:rsidRPr="00FF44D1">
        <w:rPr>
          <w:rFonts w:cs="Courier New"/>
          <w:szCs w:val="20"/>
          <w:lang w:eastAsia="ru-RU"/>
        </w:rPr>
        <w:t xml:space="preserve">      &lt;Group name="group2"&gt;</w:t>
      </w:r>
    </w:p>
    <w:p w:rsidR="00FF44D1" w:rsidRPr="00FF44D1" w:rsidRDefault="00FF44D1" w:rsidP="00FF44D1">
      <w:pPr>
        <w:autoSpaceDE w:val="0"/>
        <w:autoSpaceDN w:val="0"/>
        <w:adjustRightInd w:val="0"/>
        <w:spacing w:after="0" w:line="240" w:lineRule="auto"/>
        <w:rPr>
          <w:rFonts w:cs="Courier New"/>
          <w:szCs w:val="20"/>
          <w:lang w:eastAsia="ru-RU"/>
        </w:rPr>
      </w:pPr>
      <w:r w:rsidRPr="00FF44D1">
        <w:rPr>
          <w:rFonts w:cs="Courier New"/>
          <w:szCs w:val="20"/>
          <w:lang w:eastAsia="ru-RU"/>
        </w:rPr>
        <w:t xml:space="preserve">        &lt;Group name="group3"&gt;</w:t>
      </w:r>
    </w:p>
    <w:p w:rsidR="00FF44D1" w:rsidRPr="00FF44D1" w:rsidRDefault="00FF44D1" w:rsidP="00FF44D1">
      <w:pPr>
        <w:autoSpaceDE w:val="0"/>
        <w:autoSpaceDN w:val="0"/>
        <w:adjustRightInd w:val="0"/>
        <w:spacing w:after="0" w:line="240" w:lineRule="auto"/>
        <w:rPr>
          <w:rFonts w:cs="Courier New"/>
          <w:szCs w:val="20"/>
          <w:lang w:eastAsia="ru-RU"/>
        </w:rPr>
      </w:pPr>
      <w:r w:rsidRPr="00FF44D1">
        <w:rPr>
          <w:rFonts w:cs="Courier New"/>
          <w:szCs w:val="20"/>
          <w:lang w:eastAsia="ru-RU"/>
        </w:rPr>
        <w:t xml:space="preserve">          &lt;Object name="name"&gt;</w:t>
      </w:r>
    </w:p>
    <w:p w:rsidR="00FF44D1" w:rsidRPr="00FF44D1" w:rsidRDefault="00FF44D1" w:rsidP="00FF44D1">
      <w:pPr>
        <w:autoSpaceDE w:val="0"/>
        <w:autoSpaceDN w:val="0"/>
        <w:adjustRightInd w:val="0"/>
        <w:spacing w:after="0" w:line="240" w:lineRule="auto"/>
        <w:rPr>
          <w:rFonts w:cs="Courier New"/>
          <w:szCs w:val="20"/>
          <w:lang w:eastAsia="ru-RU"/>
        </w:rPr>
      </w:pPr>
      <w:r w:rsidRPr="00FF44D1">
        <w:rPr>
          <w:rFonts w:cs="Courier New"/>
          <w:szCs w:val="20"/>
          <w:lang w:eastAsia="ru-RU"/>
        </w:rPr>
        <w:t xml:space="preserve">            &lt;StringType length="12"/&gt;</w:t>
      </w:r>
    </w:p>
    <w:p w:rsidR="00FF44D1" w:rsidRDefault="00FF44D1" w:rsidP="00622765">
      <w:pPr>
        <w:autoSpaceDE w:val="0"/>
        <w:autoSpaceDN w:val="0"/>
        <w:adjustRightInd w:val="0"/>
        <w:spacing w:after="0" w:line="240" w:lineRule="auto"/>
        <w:rPr>
          <w:rFonts w:cs="Courier New"/>
          <w:szCs w:val="20"/>
          <w:lang w:eastAsia="ru-RU"/>
        </w:rPr>
      </w:pPr>
      <w:r>
        <w:rPr>
          <w:rFonts w:cs="Courier New"/>
          <w:szCs w:val="20"/>
          <w:lang w:eastAsia="ru-RU"/>
        </w:rPr>
        <w:t>…</w:t>
      </w:r>
    </w:p>
    <w:p w:rsidR="00FF44D1"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&lt;ObjectMappings</w:t>
      </w:r>
      <w:r>
        <w:rPr>
          <w:rFonts w:cs="Courier New"/>
          <w:szCs w:val="20"/>
          <w:lang w:eastAsia="ru-RU"/>
        </w:rPr>
        <w:t>&gt;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&lt;Segment name="</w:t>
      </w:r>
      <w:r>
        <w:rPr>
          <w:rFonts w:cs="Courier New"/>
          <w:szCs w:val="20"/>
          <w:lang w:eastAsia="ru-RU"/>
        </w:rPr>
        <w:t>&lt;</w:t>
      </w:r>
      <w:r w:rsidRPr="00EA6111">
        <w:rPr>
          <w:rFonts w:cs="Courier New"/>
          <w:szCs w:val="20"/>
          <w:lang w:eastAsia="ru-RU"/>
        </w:rPr>
        <w:t>segment name</w:t>
      </w:r>
      <w:r>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&lt;Allocate name="</w:t>
      </w:r>
      <w:r w:rsidRPr="00D95443">
        <w:rPr>
          <w:rFonts w:cs="Courier New"/>
          <w:szCs w:val="20"/>
          <w:lang w:eastAsia="ru-RU"/>
        </w:rPr>
        <w:t>interface.</w:t>
      </w:r>
      <w:r w:rsidR="006A6162" w:rsidRPr="00D95443">
        <w:rPr>
          <w:rFonts w:cs="Courier New"/>
          <w:szCs w:val="20"/>
          <w:lang w:eastAsia="ru-RU"/>
        </w:rPr>
        <w:t>group</w:t>
      </w:r>
      <w:r w:rsidR="00D95443" w:rsidRPr="00D95443">
        <w:rPr>
          <w:rFonts w:cs="Courier New"/>
          <w:szCs w:val="20"/>
          <w:lang w:eastAsia="ru-RU"/>
        </w:rPr>
        <w:t>1</w:t>
      </w:r>
      <w:r w:rsidR="006A6162" w:rsidRPr="00D95443">
        <w:rPr>
          <w:rFonts w:cs="Courier New"/>
          <w:szCs w:val="20"/>
          <w:lang w:eastAsia="ru-RU"/>
        </w:rPr>
        <w:t>.</w:t>
      </w:r>
      <w:r w:rsidR="00D95443" w:rsidRPr="00D95443">
        <w:rPr>
          <w:rFonts w:cs="Courier New"/>
          <w:i/>
          <w:szCs w:val="20"/>
          <w:lang w:eastAsia="ru-RU"/>
        </w:rPr>
        <w:t>group</w:t>
      </w:r>
      <w:r w:rsidR="00FF44D1">
        <w:rPr>
          <w:rFonts w:cs="Courier New"/>
          <w:i/>
          <w:szCs w:val="20"/>
          <w:lang w:eastAsia="ru-RU"/>
        </w:rPr>
        <w:t>Z</w:t>
      </w:r>
      <w:r w:rsidR="00D95443" w:rsidRPr="00D95443">
        <w:rPr>
          <w:rFonts w:cs="Courier New"/>
          <w:szCs w:val="20"/>
          <w:lang w:eastAsia="ru-RU"/>
        </w:rPr>
        <w:t>.group3.name</w:t>
      </w:r>
      <w:r w:rsidRPr="00EA6111">
        <w:rPr>
          <w:rFonts w:cs="Courier New"/>
          <w:szCs w:val="20"/>
          <w:lang w:eastAsia="ru-RU"/>
        </w:rPr>
        <w:t xml:space="preserve">" </w:t>
      </w:r>
      <w:r w:rsidR="00D95443">
        <w:rPr>
          <w:rFonts w:cs="Courier New"/>
          <w:szCs w:val="20"/>
          <w:lang w:eastAsia="ru-RU"/>
        </w:rPr>
        <w:t>…</w:t>
      </w:r>
      <w:r w:rsidRPr="00EA6111">
        <w:rPr>
          <w:rFonts w:cs="Courier New"/>
          <w:szCs w:val="20"/>
          <w:lang w:eastAsia="ru-RU"/>
        </w:rPr>
        <w:t>/&gt;</w:t>
      </w:r>
    </w:p>
    <w:p w:rsidR="00945BB7" w:rsidRPr="00EA6111"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b/>
          <w:szCs w:val="20"/>
          <w:lang w:eastAsia="ru-RU"/>
        </w:rPr>
        <w:t>Error EPI102</w:t>
      </w:r>
      <w:r w:rsidR="00FF44D1">
        <w:rPr>
          <w:rFonts w:cs="Courier New"/>
          <w:b/>
          <w:szCs w:val="20"/>
          <w:lang w:eastAsia="ru-RU"/>
        </w:rPr>
        <w:t>1</w:t>
      </w:r>
      <w:r w:rsidRPr="00EA6111">
        <w:rPr>
          <w:rFonts w:cs="Courier New"/>
          <w:szCs w:val="20"/>
          <w:lang w:eastAsia="ru-RU"/>
        </w:rPr>
        <w:t>: Segment name=`</w:t>
      </w:r>
      <w:r>
        <w:rPr>
          <w:rFonts w:cs="Courier New"/>
          <w:szCs w:val="20"/>
          <w:lang w:eastAsia="ru-RU"/>
        </w:rPr>
        <w:t>&lt;segment name&gt;</w:t>
      </w:r>
      <w:r w:rsidRPr="00EA6111">
        <w:rPr>
          <w:rFonts w:cs="Courier New"/>
          <w:szCs w:val="20"/>
          <w:lang w:eastAsia="ru-RU"/>
        </w:rPr>
        <w:t>`</w:t>
      </w:r>
      <w:r w:rsidR="005C0F16">
        <w:rPr>
          <w:rFonts w:cs="Courier New"/>
          <w:szCs w:val="20"/>
          <w:lang w:eastAsia="ru-RU"/>
        </w:rPr>
        <w:t xml:space="preserve"> -</w:t>
      </w:r>
      <w:r w:rsidRPr="00EA6111">
        <w:rPr>
          <w:rFonts w:cs="Courier New"/>
          <w:szCs w:val="20"/>
          <w:lang w:eastAsia="ru-RU"/>
        </w:rPr>
        <w:t xml:space="preserve"> </w:t>
      </w:r>
      <w:r w:rsidR="00FF44D1">
        <w:rPr>
          <w:rFonts w:cs="Courier New"/>
          <w:szCs w:val="20"/>
          <w:lang w:eastAsia="ru-RU"/>
        </w:rPr>
        <w:t>`</w:t>
      </w:r>
      <w:r w:rsidRPr="00EA6111">
        <w:rPr>
          <w:rFonts w:cs="Courier New"/>
          <w:szCs w:val="20"/>
          <w:lang w:eastAsia="ru-RU"/>
        </w:rPr>
        <w:t>Allocate</w:t>
      </w:r>
      <w:r w:rsidR="00FF44D1">
        <w:rPr>
          <w:rFonts w:cs="Courier New"/>
          <w:szCs w:val="20"/>
          <w:lang w:eastAsia="ru-RU"/>
        </w:rPr>
        <w:t>`</w:t>
      </w:r>
      <w:r w:rsidRPr="00EA6111">
        <w:rPr>
          <w:rFonts w:cs="Courier New"/>
          <w:szCs w:val="20"/>
          <w:lang w:eastAsia="ru-RU"/>
        </w:rPr>
        <w:t xml:space="preserve"> </w:t>
      </w:r>
      <w:r w:rsidR="00FF44D1">
        <w:rPr>
          <w:rFonts w:cs="Courier New"/>
          <w:szCs w:val="20"/>
          <w:lang w:eastAsia="ru-RU"/>
        </w:rPr>
        <w:t>`</w:t>
      </w:r>
      <w:r w:rsidRPr="00EA6111">
        <w:rPr>
          <w:rFonts w:cs="Courier New"/>
          <w:szCs w:val="20"/>
          <w:lang w:eastAsia="ru-RU"/>
        </w:rPr>
        <w:t>name</w:t>
      </w:r>
      <w:r w:rsidR="00FF44D1">
        <w:rPr>
          <w:rFonts w:cs="Courier New"/>
          <w:szCs w:val="20"/>
          <w:lang w:eastAsia="ru-RU"/>
        </w:rPr>
        <w:t xml:space="preserve">` </w:t>
      </w:r>
      <w:r w:rsidR="00553ADC">
        <w:rPr>
          <w:rFonts w:cs="Courier New"/>
          <w:szCs w:val="20"/>
          <w:lang w:eastAsia="ru-RU"/>
        </w:rPr>
        <w:t xml:space="preserve"> </w:t>
      </w:r>
      <w:r w:rsidRPr="00EA6111">
        <w:rPr>
          <w:rFonts w:cs="Courier New"/>
          <w:szCs w:val="20"/>
          <w:lang w:eastAsia="ru-RU"/>
        </w:rPr>
        <w:t>`</w:t>
      </w:r>
      <w:r w:rsidR="00D95443" w:rsidRPr="00D95443">
        <w:rPr>
          <w:rFonts w:cs="Courier New"/>
          <w:szCs w:val="20"/>
          <w:lang w:eastAsia="ru-RU"/>
        </w:rPr>
        <w:t>interface.group1.</w:t>
      </w:r>
      <w:r w:rsidR="00D95443" w:rsidRPr="00D95443">
        <w:rPr>
          <w:rFonts w:cs="Courier New"/>
          <w:i/>
          <w:szCs w:val="20"/>
          <w:lang w:eastAsia="ru-RU"/>
        </w:rPr>
        <w:t>group</w:t>
      </w:r>
      <w:r w:rsidR="00FF44D1">
        <w:rPr>
          <w:rFonts w:cs="Courier New"/>
          <w:i/>
          <w:szCs w:val="20"/>
          <w:lang w:eastAsia="ru-RU"/>
        </w:rPr>
        <w:t>Z</w:t>
      </w:r>
      <w:r w:rsidR="00D95443" w:rsidRPr="00D95443">
        <w:rPr>
          <w:rFonts w:cs="Courier New"/>
          <w:szCs w:val="20"/>
          <w:lang w:eastAsia="ru-RU"/>
        </w:rPr>
        <w:t>.group3.name</w:t>
      </w:r>
      <w:r w:rsidRPr="00EA6111">
        <w:rPr>
          <w:rFonts w:cs="Courier New"/>
          <w:szCs w:val="20"/>
          <w:lang w:eastAsia="ru-RU"/>
        </w:rPr>
        <w:t xml:space="preserve">` </w:t>
      </w:r>
      <w:r w:rsidR="00D95443">
        <w:rPr>
          <w:rFonts w:cs="Courier New"/>
          <w:szCs w:val="20"/>
          <w:lang w:eastAsia="ru-RU"/>
        </w:rPr>
        <w:t>not</w:t>
      </w:r>
      <w:r w:rsidRPr="00EA6111">
        <w:rPr>
          <w:rFonts w:cs="Courier New"/>
          <w:szCs w:val="20"/>
          <w:lang w:eastAsia="ru-RU"/>
        </w:rPr>
        <w:t xml:space="preserve"> </w:t>
      </w:r>
      <w:r w:rsidR="00D95443">
        <w:rPr>
          <w:rFonts w:cs="Courier New"/>
          <w:szCs w:val="20"/>
          <w:lang w:eastAsia="ru-RU"/>
        </w:rPr>
        <w:t>found in profile</w:t>
      </w:r>
      <w:r w:rsidRPr="00EA6111">
        <w:rPr>
          <w:rFonts w:cs="Courier New"/>
          <w:szCs w:val="20"/>
          <w:lang w:eastAsia="ru-RU"/>
        </w:rPr>
        <w:t xml:space="preserve"> (</w:t>
      </w:r>
      <w:r w:rsidR="00A64927">
        <w:rPr>
          <w:rFonts w:cs="Courier New"/>
          <w:szCs w:val="20"/>
          <w:lang w:eastAsia="ru-RU"/>
        </w:rPr>
        <w:t>B</w:t>
      </w:r>
      <w:r w:rsidRPr="00EA6111">
        <w:rPr>
          <w:rFonts w:cs="Courier New"/>
          <w:szCs w:val="20"/>
          <w:lang w:eastAsia="ru-RU"/>
        </w:rPr>
        <w:t>ad part name=`</w:t>
      </w:r>
      <w:r w:rsidR="00D95443">
        <w:rPr>
          <w:rFonts w:cs="Courier New"/>
          <w:i/>
          <w:szCs w:val="20"/>
          <w:lang w:eastAsia="ru-RU"/>
        </w:rPr>
        <w:t>group</w:t>
      </w:r>
      <w:r w:rsidR="00FF44D1">
        <w:rPr>
          <w:rFonts w:cs="Courier New"/>
          <w:i/>
          <w:szCs w:val="20"/>
          <w:lang w:eastAsia="ru-RU"/>
        </w:rPr>
        <w:t>Z</w:t>
      </w:r>
      <w:r w:rsidRPr="00EA6111">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&lt;Object name="</w:t>
      </w:r>
      <w:r>
        <w:rPr>
          <w:rFonts w:cs="Courier New"/>
          <w:szCs w:val="20"/>
          <w:lang w:eastAsia="ru-RU"/>
        </w:rPr>
        <w:t>&lt;</w:t>
      </w:r>
      <w:r w:rsidRPr="00EA6111">
        <w:rPr>
          <w:rFonts w:cs="Courier New"/>
          <w:szCs w:val="20"/>
          <w:lang w:eastAsia="ru-RU"/>
        </w:rPr>
        <w:t>object</w:t>
      </w:r>
      <w:r>
        <w:rPr>
          <w:rFonts w:cs="Courier New"/>
          <w:szCs w:val="20"/>
          <w:lang w:eastAsia="ru-RU"/>
        </w:rPr>
        <w:t>&gt;</w:t>
      </w:r>
      <w:r w:rsidRPr="00EA6111">
        <w:rPr>
          <w:rFonts w:cs="Courier New"/>
          <w:szCs w:val="20"/>
          <w:lang w:eastAsia="ru-RU"/>
        </w:rPr>
        <w:t>" type="</w:t>
      </w:r>
      <w:r>
        <w:rPr>
          <w:rFonts w:cs="Courier New"/>
          <w:szCs w:val="20"/>
          <w:lang w:eastAsia="ru-RU"/>
        </w:rPr>
        <w:t>&lt;</w:t>
      </w:r>
      <w:r w:rsidRPr="00EA6111">
        <w:rPr>
          <w:rFonts w:cs="Courier New"/>
          <w:szCs w:val="20"/>
          <w:lang w:eastAsia="ru-RU"/>
        </w:rPr>
        <w:t>type</w:t>
      </w:r>
      <w:r>
        <w:rPr>
          <w:rFonts w:cs="Courier New"/>
          <w:szCs w:val="20"/>
          <w:lang w:eastAsia="ru-RU"/>
        </w:rPr>
        <w:t>&gt;</w:t>
      </w:r>
      <w:r w:rsidRPr="00EA6111">
        <w:rPr>
          <w:rFonts w:cs="Courier New"/>
          <w:szCs w:val="20"/>
          <w:lang w:eastAsia="ru-RU"/>
        </w:rPr>
        <w:t>"/&gt;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&lt;StringMapping name="</w:t>
      </w:r>
      <w:r>
        <w:rPr>
          <w:rFonts w:cs="Courier New"/>
          <w:szCs w:val="20"/>
          <w:lang w:eastAsia="ru-RU"/>
        </w:rPr>
        <w:t>&lt;</w:t>
      </w:r>
      <w:r w:rsidRPr="00EA6111">
        <w:rPr>
          <w:rFonts w:cs="Courier New"/>
          <w:szCs w:val="20"/>
          <w:lang w:eastAsia="ru-RU"/>
        </w:rPr>
        <w:t>mapping</w:t>
      </w:r>
      <w:r>
        <w:rPr>
          <w:rFonts w:cs="Courier New"/>
          <w:szCs w:val="20"/>
          <w:lang w:eastAsia="ru-RU"/>
        </w:rPr>
        <w:t>&gt;</w:t>
      </w:r>
      <w:r w:rsidRPr="00EA6111">
        <w:rPr>
          <w:rFonts w:cs="Courier New"/>
          <w:szCs w:val="20"/>
          <w:lang w:eastAsia="ru-RU"/>
        </w:rPr>
        <w:t>" appType="</w:t>
      </w:r>
      <w:r>
        <w:rPr>
          <w:rFonts w:cs="Courier New"/>
          <w:szCs w:val="20"/>
          <w:lang w:eastAsia="ru-RU"/>
        </w:rPr>
        <w:t>&lt;</w:t>
      </w:r>
      <w:r w:rsidRPr="00EA6111">
        <w:rPr>
          <w:rFonts w:cs="Courier New"/>
          <w:szCs w:val="20"/>
          <w:lang w:eastAsia="ru-RU"/>
        </w:rPr>
        <w:t>type</w:t>
      </w:r>
      <w:r>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&lt;ObjectMappings</w:t>
      </w:r>
      <w:r>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A6111">
        <w:rPr>
          <w:rFonts w:cs="Courier New"/>
          <w:szCs w:val="20"/>
          <w:lang w:eastAsia="ru-RU"/>
        </w:rPr>
        <w:t>&lt;Segment name="</w:t>
      </w:r>
      <w:r>
        <w:rPr>
          <w:rFonts w:cs="Courier New"/>
          <w:szCs w:val="20"/>
          <w:lang w:eastAsia="ru-RU"/>
        </w:rPr>
        <w:t>&lt;</w:t>
      </w:r>
      <w:r w:rsidRPr="00EA6111">
        <w:rPr>
          <w:rFonts w:cs="Courier New"/>
          <w:szCs w:val="20"/>
          <w:lang w:eastAsia="ru-RU"/>
        </w:rPr>
        <w:t>name</w:t>
      </w:r>
      <w:r>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F53AE0" w:rsidRDefault="0036701D" w:rsidP="0036701D">
      <w:pPr>
        <w:autoSpaceDE w:val="0"/>
        <w:autoSpaceDN w:val="0"/>
        <w:adjustRightInd w:val="0"/>
        <w:spacing w:after="0" w:line="240" w:lineRule="auto"/>
        <w:rPr>
          <w:rFonts w:cs="Courier New"/>
          <w:szCs w:val="20"/>
          <w:lang w:eastAsia="ru-RU"/>
        </w:rPr>
      </w:pPr>
      <w:r w:rsidRPr="00F53AE0">
        <w:rPr>
          <w:rFonts w:cs="Courier New"/>
          <w:szCs w:val="20"/>
          <w:lang w:eastAsia="ru-RU"/>
        </w:rPr>
        <w:t xml:space="preserve">   </w:t>
      </w:r>
      <w:r>
        <w:rPr>
          <w:rFonts w:cs="Courier New"/>
          <w:szCs w:val="20"/>
          <w:lang w:eastAsia="ru-RU"/>
        </w:rPr>
        <w:t xml:space="preserve"> </w:t>
      </w:r>
      <w:r w:rsidRPr="00F53AE0">
        <w:rPr>
          <w:rFonts w:cs="Courier New"/>
          <w:szCs w:val="20"/>
          <w:lang w:eastAsia="ru-RU"/>
        </w:rPr>
        <w:t>&lt;Context path="</w:t>
      </w:r>
      <w:r>
        <w:rPr>
          <w:rFonts w:cs="Courier New"/>
          <w:szCs w:val="20"/>
          <w:lang w:eastAsia="ru-RU"/>
        </w:rPr>
        <w:t>&lt;interface&gt;</w:t>
      </w:r>
      <w:r w:rsidRPr="00F53AE0">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&lt;Allocate name=</w:t>
      </w:r>
      <w:r w:rsidRPr="0027254A">
        <w:rPr>
          <w:rFonts w:cs="Courier New"/>
          <w:i/>
          <w:szCs w:val="20"/>
          <w:lang w:eastAsia="ru-RU"/>
        </w:rPr>
        <w:t>"&lt;</w:t>
      </w:r>
      <w:r w:rsidR="0027254A" w:rsidRPr="0027254A">
        <w:rPr>
          <w:rFonts w:cs="Courier New"/>
          <w:i/>
          <w:szCs w:val="20"/>
          <w:lang w:eastAsia="ru-RU"/>
        </w:rPr>
        <w:t>absentO</w:t>
      </w:r>
      <w:r w:rsidRPr="0027254A">
        <w:rPr>
          <w:rFonts w:cs="Courier New"/>
          <w:i/>
          <w:szCs w:val="20"/>
          <w:lang w:eastAsia="ru-RU"/>
        </w:rPr>
        <w:t>bj</w:t>
      </w:r>
      <w:r w:rsidR="00187FD3" w:rsidRPr="0027254A">
        <w:rPr>
          <w:rFonts w:cs="Courier New"/>
          <w:i/>
          <w:szCs w:val="20"/>
          <w:lang w:eastAsia="ru-RU"/>
        </w:rPr>
        <w:t>ec</w:t>
      </w:r>
      <w:r w:rsidR="0027254A" w:rsidRPr="0027254A">
        <w:rPr>
          <w:rFonts w:cs="Courier New"/>
          <w:i/>
          <w:szCs w:val="20"/>
          <w:lang w:eastAsia="ru-RU"/>
        </w:rPr>
        <w:t>t</w:t>
      </w:r>
      <w:r w:rsidRPr="0027254A">
        <w:rPr>
          <w:rFonts w:cs="Courier New"/>
          <w:i/>
          <w:szCs w:val="20"/>
          <w:lang w:eastAsia="ru-RU"/>
        </w:rPr>
        <w:t>&gt;"</w:t>
      </w:r>
      <w:r w:rsidRPr="00EA6111">
        <w:rPr>
          <w:rFonts w:cs="Courier New"/>
          <w:szCs w:val="20"/>
          <w:lang w:eastAsia="ru-RU"/>
        </w:rPr>
        <w:t xml:space="preserve"> typeMapping="</w:t>
      </w:r>
      <w:r>
        <w:rPr>
          <w:rFonts w:cs="Courier New"/>
          <w:szCs w:val="20"/>
          <w:lang w:eastAsia="ru-RU"/>
        </w:rPr>
        <w:t>&lt;</w:t>
      </w:r>
      <w:r w:rsidRPr="00EA6111">
        <w:rPr>
          <w:rFonts w:cs="Courier New"/>
          <w:szCs w:val="20"/>
          <w:lang w:eastAsia="ru-RU"/>
        </w:rPr>
        <w:t>mapping</w:t>
      </w:r>
      <w:r>
        <w:rPr>
          <w:rFonts w:cs="Courier New"/>
          <w:szCs w:val="20"/>
          <w:lang w:eastAsia="ru-RU"/>
        </w:rPr>
        <w:t>&gt;</w:t>
      </w:r>
      <w:r w:rsidRPr="00EA6111">
        <w:rPr>
          <w:rFonts w:cs="Courier New"/>
          <w:szCs w:val="20"/>
          <w:lang w:eastAsia="ru-RU"/>
        </w:rPr>
        <w:t>"/&gt;</w:t>
      </w:r>
    </w:p>
    <w:p w:rsidR="00945BB7"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16D3D">
        <w:rPr>
          <w:rFonts w:cs="Courier New"/>
          <w:b/>
          <w:szCs w:val="20"/>
          <w:lang w:eastAsia="ru-RU"/>
        </w:rPr>
        <w:t>Error EPI10</w:t>
      </w:r>
      <w:r w:rsidR="00CB55CE">
        <w:rPr>
          <w:rFonts w:cs="Courier New"/>
          <w:b/>
          <w:szCs w:val="20"/>
          <w:lang w:eastAsia="ru-RU"/>
        </w:rPr>
        <w:t>22</w:t>
      </w:r>
      <w:r w:rsidRPr="00416D3D">
        <w:rPr>
          <w:rFonts w:cs="Courier New"/>
          <w:szCs w:val="20"/>
          <w:lang w:eastAsia="ru-RU"/>
        </w:rPr>
        <w:t xml:space="preserve">: </w:t>
      </w:r>
      <w:r w:rsidR="00CB55CE">
        <w:rPr>
          <w:rFonts w:cs="Courier New"/>
          <w:szCs w:val="20"/>
          <w:lang w:eastAsia="ru-RU"/>
        </w:rPr>
        <w:t xml:space="preserve">Segment name=`&lt;name&gt;` </w:t>
      </w:r>
      <w:r w:rsidRPr="00416D3D">
        <w:rPr>
          <w:rFonts w:cs="Courier New"/>
          <w:szCs w:val="20"/>
          <w:lang w:eastAsia="ru-RU"/>
        </w:rPr>
        <w:t>Context path=`</w:t>
      </w:r>
      <w:r>
        <w:rPr>
          <w:rFonts w:cs="Courier New"/>
          <w:szCs w:val="20"/>
          <w:lang w:eastAsia="ru-RU"/>
        </w:rPr>
        <w:t>&lt;interface&gt;</w:t>
      </w:r>
      <w:r w:rsidRPr="00416D3D">
        <w:rPr>
          <w:rFonts w:cs="Courier New"/>
          <w:szCs w:val="20"/>
          <w:lang w:eastAsia="ru-RU"/>
        </w:rPr>
        <w:t xml:space="preserve">` </w:t>
      </w:r>
      <w:r w:rsidR="00CB55CE">
        <w:rPr>
          <w:rFonts w:cs="Courier New"/>
          <w:szCs w:val="20"/>
          <w:lang w:eastAsia="ru-RU"/>
        </w:rPr>
        <w:t>- `</w:t>
      </w:r>
      <w:r w:rsidRPr="00416D3D">
        <w:rPr>
          <w:rFonts w:cs="Courier New"/>
          <w:szCs w:val="20"/>
          <w:lang w:eastAsia="ru-RU"/>
        </w:rPr>
        <w:t>Allocate</w:t>
      </w:r>
      <w:r w:rsidR="00CB55CE">
        <w:rPr>
          <w:rFonts w:cs="Courier New"/>
          <w:szCs w:val="20"/>
          <w:lang w:eastAsia="ru-RU"/>
        </w:rPr>
        <w:t>`</w:t>
      </w:r>
      <w:r w:rsidRPr="00416D3D">
        <w:rPr>
          <w:rFonts w:cs="Courier New"/>
          <w:szCs w:val="20"/>
          <w:lang w:eastAsia="ru-RU"/>
        </w:rPr>
        <w:t xml:space="preserve"> name</w:t>
      </w:r>
      <w:r w:rsidR="00CB55CE">
        <w:rPr>
          <w:rFonts w:cs="Courier New"/>
          <w:szCs w:val="20"/>
          <w:lang w:eastAsia="ru-RU"/>
        </w:rPr>
        <w:t xml:space="preserve"> </w:t>
      </w:r>
      <w:r w:rsidRPr="00416D3D">
        <w:rPr>
          <w:rFonts w:cs="Courier New"/>
          <w:szCs w:val="20"/>
          <w:lang w:eastAsia="ru-RU"/>
        </w:rPr>
        <w:t>`</w:t>
      </w:r>
      <w:r w:rsidR="0027254A" w:rsidRPr="0027254A">
        <w:rPr>
          <w:rFonts w:cs="Courier New"/>
          <w:i/>
          <w:szCs w:val="20"/>
          <w:lang w:eastAsia="ru-RU"/>
        </w:rPr>
        <w:t>&lt;absentObject&gt;</w:t>
      </w:r>
      <w:r w:rsidRPr="00416D3D">
        <w:rPr>
          <w:rFonts w:cs="Courier New"/>
          <w:szCs w:val="20"/>
          <w:lang w:eastAsia="ru-RU"/>
        </w:rPr>
        <w:t>`</w:t>
      </w:r>
      <w:r w:rsidR="00187FD3">
        <w:rPr>
          <w:rFonts w:cs="Courier New"/>
          <w:szCs w:val="20"/>
          <w:lang w:eastAsia="ru-RU"/>
        </w:rPr>
        <w:t xml:space="preserve"> not found</w:t>
      </w:r>
      <w:r w:rsidR="00CB55CE">
        <w:rPr>
          <w:rFonts w:cs="Courier New"/>
          <w:szCs w:val="20"/>
          <w:lang w:eastAsia="ru-RU"/>
        </w:rPr>
        <w:t xml:space="preserve"> in interface</w:t>
      </w:r>
      <w:r w:rsidRPr="00416D3D">
        <w:rPr>
          <w:rFonts w:cs="Courier New"/>
          <w:szCs w:val="20"/>
          <w:lang w:eastAsia="ru-RU"/>
        </w:rPr>
        <w:t xml:space="preserve"> (bad part name=`</w:t>
      </w:r>
      <w:r>
        <w:rPr>
          <w:rFonts w:cs="Courier New"/>
          <w:szCs w:val="20"/>
          <w:lang w:eastAsia="ru-RU"/>
        </w:rPr>
        <w:t>&lt;</w:t>
      </w:r>
      <w:r w:rsidR="0027254A" w:rsidRPr="0027254A">
        <w:rPr>
          <w:rFonts w:cs="Courier New"/>
          <w:i/>
          <w:szCs w:val="20"/>
          <w:lang w:eastAsia="ru-RU"/>
        </w:rPr>
        <w:t>absentObject&gt;</w:t>
      </w: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C35375" w:rsidRDefault="0036701D" w:rsidP="0036701D">
      <w:pPr>
        <w:autoSpaceDE w:val="0"/>
        <w:autoSpaceDN w:val="0"/>
        <w:adjustRightInd w:val="0"/>
        <w:spacing w:after="0" w:line="240" w:lineRule="auto"/>
        <w:rPr>
          <w:rFonts w:cs="Courier New"/>
          <w:szCs w:val="20"/>
          <w:lang w:eastAsia="ru-RU"/>
        </w:rPr>
      </w:pPr>
      <w:r w:rsidRPr="00C35375">
        <w:rPr>
          <w:rFonts w:cs="Courier New"/>
          <w:szCs w:val="20"/>
          <w:lang w:eastAsia="ru-RU"/>
        </w:rPr>
        <w:t>&lt;ObjectMappings&gt;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35375">
        <w:rPr>
          <w:rFonts w:cs="Courier New"/>
          <w:szCs w:val="20"/>
          <w:lang w:eastAsia="ru-RU"/>
        </w:rPr>
        <w:t xml:space="preserve">&lt;Segment name="&lt;name&gt;" </w:t>
      </w:r>
      <w:r w:rsidRPr="004B1869">
        <w:rPr>
          <w:rFonts w:cs="Courier New"/>
          <w:i/>
          <w:szCs w:val="20"/>
          <w:lang w:eastAsia="ru-RU"/>
        </w:rPr>
        <w:t>address=""</w:t>
      </w:r>
      <w:r w:rsidRPr="00C35375">
        <w:rPr>
          <w:rFonts w:cs="Courier New"/>
          <w:szCs w:val="20"/>
          <w:lang w:eastAsia="ru-RU"/>
        </w:rPr>
        <w:t xml:space="preserve"> </w:t>
      </w:r>
      <w:r>
        <w:rPr>
          <w:rFonts w:cs="Courier New"/>
          <w:szCs w:val="20"/>
          <w:lang w:eastAsia="ru-RU"/>
        </w:rPr>
        <w:t>…</w:t>
      </w:r>
      <w:r w:rsidRPr="00C35375">
        <w:rPr>
          <w:rFonts w:cs="Courier New"/>
          <w:szCs w:val="20"/>
          <w:lang w:eastAsia="ru-RU"/>
        </w:rPr>
        <w:t>&gt;</w:t>
      </w:r>
    </w:p>
    <w:p w:rsidR="00945BB7" w:rsidRPr="00C35375"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2D6F76">
        <w:rPr>
          <w:rFonts w:cs="Courier New"/>
          <w:b/>
          <w:szCs w:val="20"/>
          <w:lang w:eastAsia="ru-RU"/>
        </w:rPr>
        <w:t>Error EPI1104</w:t>
      </w:r>
      <w:r w:rsidRPr="00C35375">
        <w:rPr>
          <w:rFonts w:cs="Courier New"/>
          <w:szCs w:val="20"/>
          <w:lang w:eastAsia="ru-RU"/>
        </w:rPr>
        <w:t>: Segment name=`</w:t>
      </w:r>
      <w:r>
        <w:rPr>
          <w:rFonts w:cs="Courier New"/>
          <w:szCs w:val="20"/>
          <w:lang w:eastAsia="ru-RU"/>
        </w:rPr>
        <w:t>&lt;name&gt;</w:t>
      </w:r>
      <w:r w:rsidRPr="00C35375">
        <w:rPr>
          <w:rFonts w:cs="Courier New"/>
          <w:szCs w:val="20"/>
          <w:lang w:eastAsia="ru-RU"/>
        </w:rPr>
        <w:t xml:space="preserve">` </w:t>
      </w:r>
      <w:r w:rsidR="00611A89">
        <w:rPr>
          <w:rFonts w:cs="Courier New"/>
          <w:szCs w:val="20"/>
          <w:lang w:eastAsia="ru-RU"/>
        </w:rPr>
        <w:t xml:space="preserve">- invalid </w:t>
      </w:r>
      <w:r w:rsidRPr="004B1869">
        <w:rPr>
          <w:rFonts w:cs="Courier New"/>
          <w:i/>
          <w:szCs w:val="20"/>
          <w:lang w:eastAsia="ru-RU"/>
        </w:rPr>
        <w:t>address=``</w:t>
      </w:r>
      <w:r w:rsidR="00611A89">
        <w:rPr>
          <w:rFonts w:cs="Courier New"/>
          <w:i/>
          <w:szCs w:val="20"/>
          <w:lang w:eastAsia="ru-RU"/>
        </w:rPr>
        <w:t>:</w:t>
      </w:r>
      <w:r w:rsidRPr="00C35375">
        <w:rPr>
          <w:rFonts w:cs="Courier New"/>
          <w:szCs w:val="20"/>
          <w:lang w:eastAsia="ru-RU"/>
        </w:rPr>
        <w:t xml:space="preserve"> Input string was not in a correct format.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&lt;ObjectMappings</w:t>
      </w:r>
      <w:r>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&lt;Segment name="</w:t>
      </w:r>
      <w:r>
        <w:rPr>
          <w:rFonts w:cs="Courier New"/>
          <w:szCs w:val="20"/>
          <w:lang w:eastAsia="ru-RU"/>
        </w:rPr>
        <w:t>&lt;</w:t>
      </w:r>
      <w:r w:rsidRPr="00EA6111">
        <w:rPr>
          <w:rFonts w:cs="Courier New"/>
          <w:szCs w:val="20"/>
          <w:lang w:eastAsia="ru-RU"/>
        </w:rPr>
        <w:t>name</w:t>
      </w:r>
      <w:r>
        <w:rPr>
          <w:rFonts w:cs="Courier New"/>
          <w:szCs w:val="20"/>
          <w:lang w:eastAsia="ru-RU"/>
        </w:rPr>
        <w:t>&gt;</w:t>
      </w:r>
      <w:r w:rsidRPr="00EA6111">
        <w:rPr>
          <w:rFonts w:cs="Courier New"/>
          <w:szCs w:val="20"/>
          <w:lang w:eastAsia="ru-RU"/>
        </w:rPr>
        <w:t xml:space="preserve">" </w:t>
      </w:r>
      <w:r>
        <w:rPr>
          <w:rFonts w:cs="Courier New"/>
          <w:szCs w:val="20"/>
          <w:lang w:eastAsia="ru-RU"/>
        </w:rPr>
        <w:t>address=</w:t>
      </w:r>
      <w:r w:rsidRPr="00611A89">
        <w:rPr>
          <w:rFonts w:cs="Courier New"/>
          <w:i/>
          <w:szCs w:val="20"/>
          <w:lang w:eastAsia="ru-RU"/>
        </w:rPr>
        <w:t>"0xx250000"</w:t>
      </w:r>
      <w:r>
        <w:rPr>
          <w:rFonts w:cs="Courier New"/>
          <w:szCs w:val="20"/>
          <w:lang w:eastAsia="ru-RU"/>
        </w:rPr>
        <w:t>…</w:t>
      </w:r>
      <w:r w:rsidRPr="00EA6111">
        <w:rPr>
          <w:rFonts w:cs="Courier New"/>
          <w:szCs w:val="20"/>
          <w:lang w:eastAsia="ru-RU"/>
        </w:rPr>
        <w:t>&gt;</w:t>
      </w:r>
    </w:p>
    <w:p w:rsidR="00945BB7" w:rsidRPr="00EA6111" w:rsidRDefault="00945BB7"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2D6F76">
        <w:rPr>
          <w:rFonts w:cs="Courier New"/>
          <w:b/>
          <w:szCs w:val="20"/>
          <w:lang w:eastAsia="ru-RU"/>
        </w:rPr>
        <w:lastRenderedPageBreak/>
        <w:t>Error EPI1105</w:t>
      </w:r>
      <w:r w:rsidRPr="00B857B3">
        <w:rPr>
          <w:rFonts w:cs="Courier New"/>
          <w:szCs w:val="20"/>
          <w:lang w:eastAsia="ru-RU"/>
        </w:rPr>
        <w:t xml:space="preserve">: Segment name=`name` </w:t>
      </w:r>
      <w:r w:rsidR="00611A89">
        <w:rPr>
          <w:rFonts w:cs="Courier New"/>
          <w:szCs w:val="20"/>
          <w:lang w:eastAsia="ru-RU"/>
        </w:rPr>
        <w:t xml:space="preserve">- invalid </w:t>
      </w:r>
      <w:r w:rsidRPr="00611A89">
        <w:rPr>
          <w:rFonts w:cs="Courier New"/>
          <w:szCs w:val="20"/>
          <w:lang w:eastAsia="ru-RU"/>
        </w:rPr>
        <w:t>address</w:t>
      </w:r>
      <w:r w:rsidRPr="00611A89">
        <w:rPr>
          <w:rFonts w:cs="Courier New"/>
          <w:i/>
          <w:szCs w:val="20"/>
          <w:lang w:eastAsia="ru-RU"/>
        </w:rPr>
        <w:t>=0x`x250000`</w:t>
      </w:r>
      <w:r w:rsidRPr="00B857B3">
        <w:rPr>
          <w:rFonts w:cs="Courier New"/>
          <w:szCs w:val="20"/>
          <w:lang w:eastAsia="ru-RU"/>
        </w:rPr>
        <w:t>: Input string was not in a correct format.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D44D15" w:rsidRDefault="0036701D" w:rsidP="00D44D15">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412928" w:rsidRDefault="00D44D15" w:rsidP="00D44D1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412928">
        <w:rPr>
          <w:rFonts w:cs="Courier New"/>
          <w:szCs w:val="20"/>
          <w:lang w:eastAsia="ru-RU"/>
        </w:rPr>
        <w:t>&lt;GroupType name="</w:t>
      </w:r>
      <w:r w:rsidR="0036701D">
        <w:rPr>
          <w:rFonts w:cs="Courier New"/>
          <w:szCs w:val="20"/>
          <w:lang w:eastAsia="ru-RU"/>
        </w:rPr>
        <w:t>&lt;</w:t>
      </w:r>
      <w:r>
        <w:rPr>
          <w:rFonts w:cs="Courier New"/>
          <w:szCs w:val="20"/>
          <w:lang w:eastAsia="ru-RU"/>
        </w:rPr>
        <w:t>GT</w:t>
      </w:r>
      <w:r w:rsidR="0036701D">
        <w:rPr>
          <w:rFonts w:cs="Courier New"/>
          <w:szCs w:val="20"/>
          <w:lang w:eastAsia="ru-RU"/>
        </w:rPr>
        <w:t>&gt;</w:t>
      </w:r>
      <w:r w:rsidR="0036701D" w:rsidRPr="00412928">
        <w:rPr>
          <w:rFonts w:cs="Courier New"/>
          <w:szCs w:val="20"/>
          <w:lang w:eastAsia="ru-RU"/>
        </w:rPr>
        <w:t>"&gt;</w:t>
      </w:r>
    </w:p>
    <w:p w:rsidR="0036701D" w:rsidRPr="00412928" w:rsidRDefault="00D44D15" w:rsidP="00D44D1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412928">
        <w:rPr>
          <w:rFonts w:cs="Courier New"/>
          <w:szCs w:val="20"/>
          <w:lang w:eastAsia="ru-RU"/>
        </w:rPr>
        <w:t>&lt;</w:t>
      </w:r>
      <w:r w:rsidR="0036701D">
        <w:rPr>
          <w:rFonts w:cs="Courier New"/>
          <w:szCs w:val="20"/>
          <w:lang w:eastAsia="ru-RU"/>
        </w:rPr>
        <w:t>Object</w:t>
      </w:r>
      <w:r w:rsidR="0036701D" w:rsidRPr="00412928">
        <w:rPr>
          <w:rFonts w:cs="Courier New"/>
          <w:szCs w:val="20"/>
          <w:lang w:eastAsia="ru-RU"/>
        </w:rPr>
        <w:t xml:space="preserve"> name="</w:t>
      </w:r>
      <w:r w:rsidR="0036701D">
        <w:rPr>
          <w:rFonts w:cs="Courier New"/>
          <w:szCs w:val="20"/>
          <w:lang w:eastAsia="ru-RU"/>
        </w:rPr>
        <w:t>&lt;object&gt;</w:t>
      </w:r>
      <w:r w:rsidR="0036701D" w:rsidRPr="00412928">
        <w:rPr>
          <w:rFonts w:cs="Courier New"/>
          <w:szCs w:val="20"/>
          <w:lang w:eastAsia="ru-RU"/>
        </w:rPr>
        <w:t xml:space="preserve">" </w:t>
      </w:r>
      <w:r w:rsidR="0036701D">
        <w:rPr>
          <w:rFonts w:cs="Courier New"/>
          <w:szCs w:val="20"/>
          <w:lang w:eastAsia="ru-RU"/>
        </w:rPr>
        <w:t>t</w:t>
      </w:r>
      <w:r w:rsidR="0036701D" w:rsidRPr="00412928">
        <w:rPr>
          <w:rFonts w:cs="Courier New"/>
          <w:szCs w:val="20"/>
          <w:lang w:eastAsia="ru-RU"/>
        </w:rPr>
        <w:t>ype="int"/&gt;</w:t>
      </w:r>
    </w:p>
    <w:p w:rsidR="0036701D" w:rsidRPr="00412928" w:rsidRDefault="00D44D15" w:rsidP="00D44D1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412928">
        <w:rPr>
          <w:rFonts w:cs="Courier New"/>
          <w:szCs w:val="20"/>
          <w:lang w:eastAsia="ru-RU"/>
        </w:rPr>
        <w:t>&lt;/GroupType&gt;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412928" w:rsidRDefault="00D44D15" w:rsidP="00D44D1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412928">
        <w:rPr>
          <w:rFonts w:cs="Courier New"/>
          <w:szCs w:val="20"/>
          <w:lang w:eastAsia="ru-RU"/>
        </w:rPr>
        <w:t>&lt;Group name="</w:t>
      </w:r>
      <w:r w:rsidR="0036701D">
        <w:rPr>
          <w:rFonts w:cs="Courier New"/>
          <w:szCs w:val="20"/>
          <w:lang w:eastAsia="ru-RU"/>
        </w:rPr>
        <w:t>&lt;</w:t>
      </w:r>
      <w:r w:rsidR="0036701D" w:rsidRPr="00412928">
        <w:rPr>
          <w:rFonts w:cs="Courier New"/>
          <w:szCs w:val="20"/>
          <w:lang w:eastAsia="ru-RU"/>
        </w:rPr>
        <w:t>group</w:t>
      </w:r>
      <w:r w:rsidR="0036701D">
        <w:rPr>
          <w:rFonts w:cs="Courier New"/>
          <w:szCs w:val="20"/>
          <w:lang w:eastAsia="ru-RU"/>
        </w:rPr>
        <w:t>&gt;</w:t>
      </w:r>
      <w:r w:rsidR="0036701D" w:rsidRPr="00412928">
        <w:rPr>
          <w:rFonts w:cs="Courier New"/>
          <w:szCs w:val="20"/>
          <w:lang w:eastAsia="ru-RU"/>
        </w:rPr>
        <w:t>" type="</w:t>
      </w:r>
      <w:r w:rsidR="0036701D">
        <w:rPr>
          <w:rFonts w:cs="Courier New"/>
          <w:szCs w:val="20"/>
          <w:lang w:eastAsia="ru-RU"/>
        </w:rPr>
        <w:t>&lt;</w:t>
      </w:r>
      <w:r>
        <w:rPr>
          <w:rFonts w:cs="Courier New"/>
          <w:szCs w:val="20"/>
          <w:lang w:eastAsia="ru-RU"/>
        </w:rPr>
        <w:t>GT</w:t>
      </w:r>
      <w:r w:rsidR="0036701D">
        <w:rPr>
          <w:rFonts w:cs="Courier New"/>
          <w:szCs w:val="20"/>
          <w:lang w:eastAsia="ru-RU"/>
        </w:rPr>
        <w:t>&gt;</w:t>
      </w:r>
      <w:r w:rsidR="0036701D" w:rsidRPr="0041292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412928"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412928" w:rsidRDefault="00D44D15" w:rsidP="00D44D1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412928">
        <w:rPr>
          <w:rFonts w:cs="Courier New"/>
          <w:szCs w:val="20"/>
          <w:lang w:eastAsia="ru-RU"/>
        </w:rPr>
        <w:t>&lt;GroupMapping name="</w:t>
      </w:r>
      <w:r w:rsidR="0036701D">
        <w:rPr>
          <w:rFonts w:cs="Courier New"/>
          <w:szCs w:val="20"/>
          <w:lang w:eastAsia="ru-RU"/>
        </w:rPr>
        <w:t>&lt;</w:t>
      </w:r>
      <w:r>
        <w:rPr>
          <w:rFonts w:cs="Courier New"/>
          <w:szCs w:val="20"/>
          <w:lang w:eastAsia="ru-RU"/>
        </w:rPr>
        <w:t>GM</w:t>
      </w:r>
      <w:r w:rsidR="0036701D">
        <w:rPr>
          <w:rFonts w:cs="Courier New"/>
          <w:szCs w:val="20"/>
          <w:lang w:eastAsia="ru-RU"/>
        </w:rPr>
        <w:t>&gt;</w:t>
      </w:r>
      <w:r w:rsidR="0036701D" w:rsidRPr="00412928">
        <w:rPr>
          <w:rFonts w:cs="Courier New"/>
          <w:szCs w:val="20"/>
          <w:lang w:eastAsia="ru-RU"/>
        </w:rPr>
        <w:t>" appType="</w:t>
      </w:r>
      <w:r w:rsidR="0036701D">
        <w:rPr>
          <w:rFonts w:cs="Courier New"/>
          <w:szCs w:val="20"/>
          <w:lang w:eastAsia="ru-RU"/>
        </w:rPr>
        <w:t>&lt;</w:t>
      </w:r>
      <w:r>
        <w:rPr>
          <w:rFonts w:cs="Courier New"/>
          <w:szCs w:val="20"/>
          <w:lang w:eastAsia="ru-RU"/>
        </w:rPr>
        <w:t>GT</w:t>
      </w:r>
      <w:r w:rsidR="0036701D">
        <w:rPr>
          <w:rFonts w:cs="Courier New"/>
          <w:szCs w:val="20"/>
          <w:lang w:eastAsia="ru-RU"/>
        </w:rPr>
        <w:t>&gt;</w:t>
      </w:r>
      <w:r w:rsidR="0036701D" w:rsidRPr="00412928">
        <w:rPr>
          <w:rFonts w:cs="Courier New"/>
          <w:szCs w:val="20"/>
          <w:lang w:eastAsia="ru-RU"/>
        </w:rPr>
        <w:t>" &gt;</w:t>
      </w:r>
    </w:p>
    <w:p w:rsidR="0036701D" w:rsidRPr="00412928" w:rsidRDefault="00D44D15" w:rsidP="00D44D15">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412928">
        <w:rPr>
          <w:rFonts w:cs="Courier New"/>
          <w:szCs w:val="20"/>
          <w:lang w:eastAsia="ru-RU"/>
        </w:rPr>
        <w:t>&lt;</w:t>
      </w:r>
      <w:r w:rsidR="0036701D">
        <w:rPr>
          <w:rFonts w:cs="Courier New"/>
          <w:szCs w:val="20"/>
          <w:lang w:eastAsia="ru-RU"/>
        </w:rPr>
        <w:t>Object</w:t>
      </w:r>
      <w:r w:rsidR="0036701D" w:rsidRPr="00412928">
        <w:rPr>
          <w:rFonts w:cs="Courier New"/>
          <w:szCs w:val="20"/>
          <w:lang w:eastAsia="ru-RU"/>
        </w:rPr>
        <w:t xml:space="preserve"> name="</w:t>
      </w:r>
      <w:r w:rsidR="0036701D">
        <w:rPr>
          <w:rFonts w:cs="Courier New"/>
          <w:szCs w:val="20"/>
          <w:lang w:eastAsia="ru-RU"/>
        </w:rPr>
        <w:t>&lt;object&gt;</w:t>
      </w:r>
      <w:r w:rsidR="0036701D" w:rsidRPr="00412928">
        <w:rPr>
          <w:rFonts w:cs="Courier New"/>
          <w:szCs w:val="20"/>
          <w:lang w:eastAsia="ru-RU"/>
        </w:rPr>
        <w:t>"</w:t>
      </w:r>
      <w:r w:rsidR="0036701D">
        <w:rPr>
          <w:rFonts w:cs="Courier New"/>
          <w:szCs w:val="20"/>
          <w:lang w:eastAsia="ru-RU"/>
        </w:rPr>
        <w:t xml:space="preserve"> typeMapping=</w:t>
      </w:r>
      <w:r w:rsidR="0036701D" w:rsidRPr="00412928">
        <w:rPr>
          <w:rFonts w:cs="Courier New"/>
          <w:szCs w:val="20"/>
          <w:lang w:eastAsia="ru-RU"/>
        </w:rPr>
        <w:t>"</w:t>
      </w:r>
      <w:r w:rsidR="0036701D" w:rsidRPr="00D718D5">
        <w:rPr>
          <w:rFonts w:cs="Courier New"/>
          <w:i/>
          <w:szCs w:val="20"/>
          <w:lang w:eastAsia="ru-RU"/>
        </w:rPr>
        <w:t>&lt;</w:t>
      </w:r>
      <w:r>
        <w:rPr>
          <w:rFonts w:cs="Courier New"/>
          <w:i/>
          <w:szCs w:val="20"/>
          <w:lang w:eastAsia="ru-RU"/>
        </w:rPr>
        <w:t>absentN</w:t>
      </w:r>
      <w:r w:rsidR="0036701D" w:rsidRPr="00D718D5">
        <w:rPr>
          <w:rFonts w:cs="Courier New"/>
          <w:i/>
          <w:szCs w:val="20"/>
          <w:lang w:eastAsia="ru-RU"/>
        </w:rPr>
        <w:t>ame&gt;</w:t>
      </w:r>
      <w:r w:rsidR="0036701D" w:rsidRPr="00412928">
        <w:rPr>
          <w:rFonts w:cs="Courier New"/>
          <w:szCs w:val="20"/>
          <w:lang w:eastAsia="ru-RU"/>
        </w:rPr>
        <w:t>"/&gt;</w:t>
      </w:r>
    </w:p>
    <w:p w:rsidR="00945BB7" w:rsidRPr="00E05C08" w:rsidRDefault="00945BB7" w:rsidP="00945BB7">
      <w:pPr>
        <w:autoSpaceDE w:val="0"/>
        <w:autoSpaceDN w:val="0"/>
        <w:adjustRightInd w:val="0"/>
        <w:spacing w:after="0" w:line="240" w:lineRule="auto"/>
        <w:rPr>
          <w:rFonts w:cs="Courier New"/>
          <w:szCs w:val="20"/>
          <w:lang w:eastAsia="ru-RU"/>
        </w:rPr>
      </w:pPr>
      <w:r>
        <w:rPr>
          <w:rFonts w:cs="Courier New"/>
          <w:szCs w:val="20"/>
          <w:lang w:eastAsia="ru-RU"/>
        </w:rPr>
        <w:t>…</w:t>
      </w:r>
    </w:p>
    <w:p w:rsidR="00CF222E" w:rsidRDefault="0036701D" w:rsidP="0036701D">
      <w:pPr>
        <w:autoSpaceDE w:val="0"/>
        <w:autoSpaceDN w:val="0"/>
        <w:adjustRightInd w:val="0"/>
        <w:spacing w:after="0" w:line="240" w:lineRule="auto"/>
        <w:rPr>
          <w:rFonts w:cs="Courier New"/>
          <w:szCs w:val="20"/>
          <w:lang w:eastAsia="ru-RU"/>
        </w:rPr>
      </w:pPr>
      <w:r w:rsidRPr="000C0E0D">
        <w:rPr>
          <w:rFonts w:cs="Courier New"/>
          <w:b/>
          <w:szCs w:val="20"/>
          <w:lang w:eastAsia="ru-RU"/>
        </w:rPr>
        <w:t>Error EPI1201</w:t>
      </w:r>
      <w:r w:rsidRPr="000C0E0D">
        <w:rPr>
          <w:rFonts w:cs="Courier New"/>
          <w:szCs w:val="20"/>
          <w:lang w:eastAsia="ru-RU"/>
        </w:rPr>
        <w:t xml:space="preserve">: </w:t>
      </w:r>
      <w:r w:rsidR="00D44D15">
        <w:rPr>
          <w:rFonts w:cs="Courier New"/>
          <w:szCs w:val="20"/>
          <w:lang w:eastAsia="ru-RU"/>
        </w:rPr>
        <w:t>Mapping</w:t>
      </w:r>
      <w:r w:rsidRPr="000C0E0D">
        <w:rPr>
          <w:rFonts w:cs="Courier New"/>
          <w:szCs w:val="20"/>
          <w:lang w:eastAsia="ru-RU"/>
        </w:rPr>
        <w:t xml:space="preserve"> `</w:t>
      </w:r>
      <w:r>
        <w:rPr>
          <w:rFonts w:cs="Courier New"/>
          <w:szCs w:val="20"/>
          <w:lang w:eastAsia="ru-RU"/>
        </w:rPr>
        <w:t>i</w:t>
      </w:r>
      <w:r w:rsidRPr="000C0E0D">
        <w:rPr>
          <w:rFonts w:cs="Courier New"/>
          <w:szCs w:val="20"/>
          <w:lang w:eastAsia="ru-RU"/>
        </w:rPr>
        <w:t>nterface.</w:t>
      </w:r>
      <w:r w:rsidR="00D44D15">
        <w:rPr>
          <w:rFonts w:cs="Courier New"/>
          <w:szCs w:val="20"/>
          <w:lang w:eastAsia="ru-RU"/>
        </w:rPr>
        <w:t>GM</w:t>
      </w:r>
      <w:r w:rsidRPr="000C0E0D">
        <w:rPr>
          <w:rFonts w:cs="Courier New"/>
          <w:szCs w:val="20"/>
          <w:lang w:eastAsia="ru-RU"/>
        </w:rPr>
        <w:t>`</w:t>
      </w:r>
      <w:r w:rsidR="00D44D15">
        <w:rPr>
          <w:rFonts w:cs="Courier New"/>
          <w:szCs w:val="20"/>
          <w:lang w:eastAsia="ru-RU"/>
        </w:rPr>
        <w:t xml:space="preserve"> was not built -</w:t>
      </w:r>
      <w:r w:rsidRPr="000C0E0D">
        <w:rPr>
          <w:rFonts w:cs="Courier New"/>
          <w:szCs w:val="20"/>
          <w:lang w:eastAsia="ru-RU"/>
        </w:rPr>
        <w:t xml:space="preserve"> mapping `</w:t>
      </w:r>
      <w:r w:rsidR="00D44D15">
        <w:rPr>
          <w:rFonts w:cs="Courier New"/>
          <w:szCs w:val="20"/>
          <w:lang w:eastAsia="ru-RU"/>
        </w:rPr>
        <w:t>i</w:t>
      </w:r>
      <w:r w:rsidR="00D44D15" w:rsidRPr="000C0E0D">
        <w:rPr>
          <w:rFonts w:cs="Courier New"/>
          <w:szCs w:val="20"/>
          <w:lang w:eastAsia="ru-RU"/>
        </w:rPr>
        <w:t>nterface.</w:t>
      </w:r>
      <w:r w:rsidR="00D44D15">
        <w:rPr>
          <w:rFonts w:cs="Courier New"/>
          <w:i/>
          <w:szCs w:val="20"/>
          <w:lang w:eastAsia="ru-RU"/>
        </w:rPr>
        <w:t>absentN</w:t>
      </w:r>
      <w:r w:rsidR="00D44D15" w:rsidRPr="00D718D5">
        <w:rPr>
          <w:rFonts w:cs="Courier New"/>
          <w:i/>
          <w:szCs w:val="20"/>
          <w:lang w:eastAsia="ru-RU"/>
        </w:rPr>
        <w:t>ame</w:t>
      </w:r>
      <w:r w:rsidRPr="000C0E0D">
        <w:rPr>
          <w:rFonts w:cs="Courier New"/>
          <w:szCs w:val="20"/>
          <w:lang w:eastAsia="ru-RU"/>
        </w:rPr>
        <w:t xml:space="preserve">` </w:t>
      </w:r>
      <w:r w:rsidR="00D44D15" w:rsidRPr="00D44D15">
        <w:rPr>
          <w:rFonts w:cs="Courier New"/>
          <w:szCs w:val="20"/>
          <w:lang w:eastAsia="ru-RU"/>
        </w:rPr>
        <w:t>for `Object` name=</w:t>
      </w:r>
      <w:r w:rsidR="00553ADC">
        <w:rPr>
          <w:rFonts w:cs="Courier New"/>
          <w:szCs w:val="20"/>
          <w:lang w:eastAsia="ru-RU"/>
        </w:rPr>
        <w:t xml:space="preserve"> </w:t>
      </w:r>
      <w:r w:rsidR="00D44D15" w:rsidRPr="00D44D15">
        <w:rPr>
          <w:rFonts w:cs="Courier New"/>
          <w:szCs w:val="20"/>
          <w:lang w:eastAsia="ru-RU"/>
        </w:rPr>
        <w:t>`</w:t>
      </w:r>
      <w:r w:rsidR="00D44D15">
        <w:rPr>
          <w:rFonts w:cs="Courier New"/>
          <w:szCs w:val="20"/>
          <w:lang w:eastAsia="ru-RU"/>
        </w:rPr>
        <w:t>&lt;object&gt;</w:t>
      </w:r>
      <w:r w:rsidR="00D44D15" w:rsidRPr="00D44D15">
        <w:rPr>
          <w:rFonts w:cs="Courier New"/>
          <w:szCs w:val="20"/>
          <w:lang w:eastAsia="ru-RU"/>
        </w:rPr>
        <w:t>` type=</w:t>
      </w:r>
      <w:r w:rsidR="00553ADC">
        <w:rPr>
          <w:rFonts w:cs="Courier New"/>
          <w:szCs w:val="20"/>
          <w:lang w:eastAsia="ru-RU"/>
        </w:rPr>
        <w:t xml:space="preserve"> </w:t>
      </w:r>
      <w:r w:rsidR="00D44D15" w:rsidRPr="00D44D15">
        <w:rPr>
          <w:rFonts w:cs="Courier New"/>
          <w:szCs w:val="20"/>
          <w:lang w:eastAsia="ru-RU"/>
        </w:rPr>
        <w:t>`int` not found</w:t>
      </w:r>
      <w:r w:rsidR="00CF222E">
        <w:rPr>
          <w:rFonts w:cs="Courier New"/>
          <w:szCs w:val="20"/>
          <w:lang w:eastAsia="ru-RU"/>
        </w:rPr>
        <w:t xml:space="preserve">; </w:t>
      </w:r>
      <w:r w:rsidR="00CF222E" w:rsidRPr="00CF222E">
        <w:rPr>
          <w:rFonts w:cs="Courier New"/>
          <w:szCs w:val="20"/>
          <w:lang w:eastAsia="ru-RU"/>
        </w:rPr>
        <w:t>Error EPI2601: `Object` name=</w:t>
      </w:r>
      <w:r w:rsidR="007F1932">
        <w:rPr>
          <w:rFonts w:cs="Courier New"/>
          <w:szCs w:val="20"/>
          <w:lang w:eastAsia="ru-RU"/>
        </w:rPr>
        <w:t xml:space="preserve"> </w:t>
      </w:r>
      <w:r w:rsidR="00CF222E" w:rsidRPr="00CF222E">
        <w:rPr>
          <w:rFonts w:cs="Courier New"/>
          <w:szCs w:val="20"/>
          <w:lang w:eastAsia="ru-RU"/>
        </w:rPr>
        <w:t>`</w:t>
      </w:r>
      <w:r w:rsidR="00CF222E">
        <w:rPr>
          <w:rFonts w:cs="Courier New"/>
          <w:szCs w:val="20"/>
          <w:lang w:eastAsia="ru-RU"/>
        </w:rPr>
        <w:t>&lt;</w:t>
      </w:r>
      <w:r w:rsidR="00CF222E" w:rsidRPr="00CF222E">
        <w:rPr>
          <w:rFonts w:cs="Courier New"/>
          <w:szCs w:val="20"/>
          <w:lang w:eastAsia="ru-RU"/>
        </w:rPr>
        <w:t>object</w:t>
      </w:r>
      <w:r w:rsidR="00CF222E">
        <w:rPr>
          <w:rFonts w:cs="Courier New"/>
          <w:szCs w:val="20"/>
          <w:lang w:eastAsia="ru-RU"/>
        </w:rPr>
        <w:t>&gt;</w:t>
      </w:r>
      <w:r w:rsidR="00CF222E" w:rsidRPr="00CF222E">
        <w:rPr>
          <w:rFonts w:cs="Courier New"/>
          <w:szCs w:val="20"/>
          <w:lang w:eastAsia="ru-RU"/>
        </w:rPr>
        <w:t>` - typeMapping=</w:t>
      </w:r>
      <w:r w:rsidR="007F1932">
        <w:rPr>
          <w:rFonts w:cs="Courier New"/>
          <w:szCs w:val="20"/>
          <w:lang w:eastAsia="ru-RU"/>
        </w:rPr>
        <w:t xml:space="preserve"> </w:t>
      </w:r>
      <w:r w:rsidR="00CF222E" w:rsidRPr="00CF222E">
        <w:rPr>
          <w:rFonts w:cs="Courier New"/>
          <w:szCs w:val="20"/>
          <w:lang w:eastAsia="ru-RU"/>
        </w:rPr>
        <w:t>`</w:t>
      </w:r>
      <w:r w:rsidR="00CF222E">
        <w:rPr>
          <w:rFonts w:cs="Courier New"/>
          <w:szCs w:val="20"/>
          <w:lang w:eastAsia="ru-RU"/>
        </w:rPr>
        <w:t>&lt;</w:t>
      </w:r>
      <w:r w:rsidR="00CF222E" w:rsidRPr="00CF222E">
        <w:rPr>
          <w:rFonts w:cs="Courier New"/>
          <w:i/>
          <w:szCs w:val="20"/>
          <w:lang w:eastAsia="ru-RU"/>
        </w:rPr>
        <w:t>absentName</w:t>
      </w:r>
      <w:r w:rsidR="00CF222E">
        <w:rPr>
          <w:rFonts w:cs="Courier New"/>
          <w:i/>
          <w:szCs w:val="20"/>
          <w:lang w:eastAsia="ru-RU"/>
        </w:rPr>
        <w:t>&gt;</w:t>
      </w:r>
      <w:r w:rsidR="00CF222E" w:rsidRPr="00CF222E">
        <w:rPr>
          <w:rFonts w:cs="Courier New"/>
          <w:szCs w:val="20"/>
          <w:lang w:eastAsia="ru-RU"/>
        </w:rPr>
        <w:t>` 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81643C" w:rsidRDefault="0036701D" w:rsidP="0036701D">
      <w:pPr>
        <w:autoSpaceDE w:val="0"/>
        <w:autoSpaceDN w:val="0"/>
        <w:adjustRightInd w:val="0"/>
        <w:spacing w:after="0" w:line="240" w:lineRule="auto"/>
        <w:rPr>
          <w:rFonts w:cs="Courier New"/>
          <w:szCs w:val="20"/>
          <w:lang w:eastAsia="ru-RU"/>
        </w:rPr>
      </w:pPr>
      <w:r w:rsidRPr="0081643C">
        <w:rPr>
          <w:rFonts w:cs="Courier New"/>
          <w:szCs w:val="20"/>
          <w:lang w:eastAsia="ru-RU"/>
        </w:rPr>
        <w:t xml:space="preserve">  &lt;GroupType name="</w:t>
      </w:r>
      <w:r>
        <w:rPr>
          <w:rFonts w:cs="Courier New"/>
          <w:szCs w:val="20"/>
          <w:lang w:eastAsia="ru-RU"/>
        </w:rPr>
        <w:t>&lt;</w:t>
      </w:r>
      <w:r w:rsidRPr="0081643C">
        <w:rPr>
          <w:rFonts w:cs="Courier New"/>
          <w:szCs w:val="20"/>
          <w:lang w:eastAsia="ru-RU"/>
        </w:rPr>
        <w:t>group type</w:t>
      </w:r>
      <w:r>
        <w:rPr>
          <w:rFonts w:cs="Courier New"/>
          <w:szCs w:val="20"/>
          <w:lang w:eastAsia="ru-RU"/>
        </w:rPr>
        <w:t>&gt;</w:t>
      </w:r>
      <w:r w:rsidRPr="0081643C">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81643C">
        <w:rPr>
          <w:rFonts w:cs="Courier New"/>
          <w:szCs w:val="20"/>
          <w:lang w:eastAsia="ru-RU"/>
        </w:rPr>
        <w:t xml:space="preserve">  </w:t>
      </w:r>
      <w:r>
        <w:rPr>
          <w:rFonts w:cs="Courier New"/>
          <w:szCs w:val="20"/>
          <w:lang w:eastAsia="ru-RU"/>
        </w:rPr>
        <w:t xml:space="preserve">  </w:t>
      </w:r>
      <w:r w:rsidRPr="0081643C">
        <w:rPr>
          <w:rFonts w:cs="Courier New"/>
          <w:szCs w:val="20"/>
          <w:lang w:eastAsia="ru-RU"/>
        </w:rPr>
        <w:t>&lt;Group name=</w:t>
      </w:r>
      <w:r w:rsidRPr="00914A20">
        <w:rPr>
          <w:rFonts w:cs="Courier New"/>
          <w:i/>
          <w:szCs w:val="20"/>
          <w:lang w:eastAsia="ru-RU"/>
        </w:rPr>
        <w:t>"&lt;internal gr</w:t>
      </w:r>
      <w:r>
        <w:rPr>
          <w:rFonts w:cs="Courier New"/>
          <w:i/>
          <w:szCs w:val="20"/>
          <w:lang w:eastAsia="ru-RU"/>
        </w:rPr>
        <w:t>oup</w:t>
      </w:r>
      <w:r w:rsidRPr="00914A20">
        <w:rPr>
          <w:rFonts w:cs="Courier New"/>
          <w:i/>
          <w:szCs w:val="20"/>
          <w:lang w:eastAsia="ru-RU"/>
        </w:rPr>
        <w:t>&gt;"</w:t>
      </w:r>
      <w:r w:rsidRPr="0081643C">
        <w:rPr>
          <w:rFonts w:cs="Courier New"/>
          <w:szCs w:val="20"/>
          <w:lang w:eastAsia="ru-RU"/>
        </w:rPr>
        <w:t xml:space="preserve"> &gt;</w:t>
      </w:r>
    </w:p>
    <w:p w:rsidR="009203DF" w:rsidRPr="0081643C" w:rsidRDefault="009203DF" w:rsidP="009203DF">
      <w:pPr>
        <w:autoSpaceDE w:val="0"/>
        <w:autoSpaceDN w:val="0"/>
        <w:adjustRightInd w:val="0"/>
        <w:spacing w:after="0" w:line="240" w:lineRule="auto"/>
        <w:ind w:firstLine="720"/>
        <w:rPr>
          <w:rFonts w:cs="Courier New"/>
          <w:szCs w:val="20"/>
          <w:lang w:eastAsia="ru-RU"/>
        </w:rPr>
      </w:pPr>
      <w:r>
        <w:rPr>
          <w:rFonts w:cs="Courier New"/>
          <w:szCs w:val="20"/>
          <w:lang w:eastAsia="ru-RU"/>
        </w:rPr>
        <w:t>…</w:t>
      </w:r>
    </w:p>
    <w:p w:rsidR="0036701D" w:rsidRPr="0081643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81643C">
        <w:rPr>
          <w:rFonts w:cs="Courier New"/>
          <w:szCs w:val="20"/>
          <w:lang w:eastAsia="ru-RU"/>
        </w:rPr>
        <w:t>&lt;/Group&gt;</w:t>
      </w:r>
    </w:p>
    <w:p w:rsidR="0036701D" w:rsidRPr="0081643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81643C">
        <w:rPr>
          <w:rFonts w:cs="Courier New"/>
          <w:szCs w:val="20"/>
          <w:lang w:eastAsia="ru-RU"/>
        </w:rPr>
        <w:t>&lt;/GroupType&gt;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412928"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&lt;Group name="</w:t>
      </w:r>
      <w:r>
        <w:rPr>
          <w:rFonts w:cs="Courier New"/>
          <w:szCs w:val="20"/>
          <w:lang w:eastAsia="ru-RU"/>
        </w:rPr>
        <w:t>&lt;</w:t>
      </w:r>
      <w:r w:rsidRPr="00412928">
        <w:rPr>
          <w:rFonts w:cs="Courier New"/>
          <w:szCs w:val="20"/>
          <w:lang w:eastAsia="ru-RU"/>
        </w:rPr>
        <w:t>group object</w:t>
      </w:r>
      <w:r>
        <w:rPr>
          <w:rFonts w:cs="Courier New"/>
          <w:szCs w:val="20"/>
          <w:lang w:eastAsia="ru-RU"/>
        </w:rPr>
        <w:t>&gt;</w:t>
      </w:r>
      <w:r w:rsidRPr="00412928">
        <w:rPr>
          <w:rFonts w:cs="Courier New"/>
          <w:szCs w:val="20"/>
          <w:lang w:eastAsia="ru-RU"/>
        </w:rPr>
        <w:t>" type="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412928"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81643C" w:rsidRDefault="0036701D" w:rsidP="0036701D">
      <w:pPr>
        <w:autoSpaceDE w:val="0"/>
        <w:autoSpaceDN w:val="0"/>
        <w:adjustRightInd w:val="0"/>
        <w:spacing w:after="0" w:line="240" w:lineRule="auto"/>
        <w:rPr>
          <w:rFonts w:cs="Courier New"/>
          <w:szCs w:val="20"/>
          <w:lang w:eastAsia="ru-RU"/>
        </w:rPr>
      </w:pPr>
      <w:r w:rsidRPr="0081643C">
        <w:rPr>
          <w:rFonts w:cs="Courier New"/>
          <w:szCs w:val="20"/>
          <w:lang w:eastAsia="ru-RU"/>
        </w:rPr>
        <w:t xml:space="preserve">  &lt;GroupMapping object="</w:t>
      </w:r>
      <w:r>
        <w:rPr>
          <w:rFonts w:cs="Courier New"/>
          <w:szCs w:val="20"/>
          <w:lang w:eastAsia="ru-RU"/>
        </w:rPr>
        <w:t>&lt;group object&gt;</w:t>
      </w:r>
      <w:r w:rsidRPr="0081643C">
        <w:rPr>
          <w:rFonts w:cs="Courier New"/>
          <w:szCs w:val="20"/>
          <w:lang w:eastAsia="ru-RU"/>
        </w:rPr>
        <w:t>"&gt;</w:t>
      </w:r>
    </w:p>
    <w:p w:rsidR="0036701D" w:rsidRPr="0081643C" w:rsidRDefault="0036701D" w:rsidP="0036701D">
      <w:pPr>
        <w:autoSpaceDE w:val="0"/>
        <w:autoSpaceDN w:val="0"/>
        <w:adjustRightInd w:val="0"/>
        <w:spacing w:after="0" w:line="240" w:lineRule="auto"/>
        <w:rPr>
          <w:rFonts w:cs="Courier New"/>
          <w:szCs w:val="20"/>
          <w:lang w:eastAsia="ru-RU"/>
        </w:rPr>
      </w:pPr>
      <w:r w:rsidRPr="0081643C">
        <w:rPr>
          <w:rFonts w:cs="Courier New"/>
          <w:szCs w:val="20"/>
          <w:lang w:eastAsia="ru-RU"/>
        </w:rPr>
        <w:t xml:space="preserve">    &lt;Group name=</w:t>
      </w:r>
      <w:r w:rsidRPr="00914A20">
        <w:rPr>
          <w:rFonts w:cs="Courier New"/>
          <w:i/>
          <w:szCs w:val="20"/>
          <w:lang w:eastAsia="ru-RU"/>
        </w:rPr>
        <w:t>"&lt;internal gr&gt;"</w:t>
      </w:r>
      <w:r w:rsidRPr="0081643C">
        <w:rPr>
          <w:rFonts w:cs="Courier New"/>
          <w:szCs w:val="20"/>
          <w:lang w:eastAsia="ru-RU"/>
        </w:rPr>
        <w:t xml:space="preserve"> &gt;</w:t>
      </w:r>
    </w:p>
    <w:p w:rsidR="0036701D" w:rsidRPr="0081643C" w:rsidRDefault="009203DF"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D5001" w:rsidRDefault="0036701D" w:rsidP="0036701D">
      <w:pPr>
        <w:autoSpaceDE w:val="0"/>
        <w:autoSpaceDN w:val="0"/>
        <w:adjustRightInd w:val="0"/>
        <w:spacing w:after="0" w:line="240" w:lineRule="auto"/>
        <w:rPr>
          <w:rFonts w:cs="Courier New"/>
          <w:szCs w:val="20"/>
          <w:lang w:eastAsia="ru-RU"/>
        </w:rPr>
      </w:pPr>
      <w:r w:rsidRPr="0081643C">
        <w:rPr>
          <w:rFonts w:cs="Courier New"/>
          <w:b/>
          <w:szCs w:val="20"/>
          <w:lang w:eastAsia="ru-RU"/>
        </w:rPr>
        <w:t>Error EPI120</w:t>
      </w:r>
      <w:r w:rsidR="002E5E92">
        <w:rPr>
          <w:rFonts w:cs="Courier New"/>
          <w:b/>
          <w:szCs w:val="20"/>
          <w:lang w:eastAsia="ru-RU"/>
        </w:rPr>
        <w:t>2</w:t>
      </w:r>
      <w:r w:rsidRPr="0081643C">
        <w:rPr>
          <w:rFonts w:cs="Courier New"/>
          <w:szCs w:val="20"/>
          <w:lang w:eastAsia="ru-RU"/>
        </w:rPr>
        <w:t xml:space="preserve">: </w:t>
      </w:r>
      <w:r w:rsidR="002E5E92">
        <w:rPr>
          <w:rFonts w:cs="Courier New"/>
          <w:szCs w:val="20"/>
          <w:lang w:eastAsia="ru-RU"/>
        </w:rPr>
        <w:t>Mapping</w:t>
      </w:r>
      <w:r w:rsidRPr="0081643C">
        <w:rPr>
          <w:rFonts w:cs="Courier New"/>
          <w:szCs w:val="20"/>
          <w:lang w:eastAsia="ru-RU"/>
        </w:rPr>
        <w:t xml:space="preserve"> `</w:t>
      </w:r>
      <w:r>
        <w:rPr>
          <w:rFonts w:cs="Courier New"/>
          <w:szCs w:val="20"/>
          <w:lang w:eastAsia="ru-RU"/>
        </w:rPr>
        <w:t>&lt;i</w:t>
      </w:r>
      <w:r w:rsidRPr="0081643C">
        <w:rPr>
          <w:rFonts w:cs="Courier New"/>
          <w:szCs w:val="20"/>
          <w:lang w:eastAsia="ru-RU"/>
        </w:rPr>
        <w:t>nterface.group</w:t>
      </w:r>
      <w:r>
        <w:rPr>
          <w:rFonts w:cs="Courier New"/>
          <w:szCs w:val="20"/>
          <w:lang w:eastAsia="ru-RU"/>
        </w:rPr>
        <w:t xml:space="preserve"> object&gt;</w:t>
      </w:r>
      <w:r w:rsidRPr="0081643C">
        <w:rPr>
          <w:rFonts w:cs="Courier New"/>
          <w:szCs w:val="20"/>
          <w:lang w:eastAsia="ru-RU"/>
        </w:rPr>
        <w:t xml:space="preserve">` </w:t>
      </w:r>
      <w:r w:rsidR="007D5001" w:rsidRPr="007D5001">
        <w:rPr>
          <w:rFonts w:cs="Courier New"/>
          <w:szCs w:val="20"/>
          <w:lang w:eastAsia="ru-RU"/>
        </w:rPr>
        <w:t>was not built - group `</w:t>
      </w:r>
      <w:r w:rsidR="007D5001" w:rsidRPr="002E5E92">
        <w:rPr>
          <w:rFonts w:cs="Courier New"/>
          <w:i/>
          <w:szCs w:val="20"/>
          <w:lang w:eastAsia="ru-RU"/>
        </w:rPr>
        <w:t>internal</w:t>
      </w:r>
      <w:r w:rsidR="002E5E92" w:rsidRPr="002E5E92">
        <w:rPr>
          <w:rFonts w:cs="Courier New"/>
          <w:i/>
          <w:szCs w:val="20"/>
          <w:lang w:eastAsia="ru-RU"/>
        </w:rPr>
        <w:t xml:space="preserve"> group</w:t>
      </w:r>
      <w:r w:rsidR="007D5001" w:rsidRPr="007D5001">
        <w:rPr>
          <w:rFonts w:cs="Courier New"/>
          <w:szCs w:val="20"/>
          <w:lang w:eastAsia="ru-RU"/>
        </w:rPr>
        <w:t>`</w:t>
      </w:r>
      <w:r w:rsidR="002E5E92">
        <w:rPr>
          <w:rFonts w:cs="Courier New"/>
          <w:szCs w:val="20"/>
          <w:lang w:eastAsia="ru-RU"/>
        </w:rPr>
        <w:t xml:space="preserve"> from GroupType</w:t>
      </w:r>
      <w:r w:rsidR="007D5001" w:rsidRPr="007D5001">
        <w:rPr>
          <w:rFonts w:cs="Courier New"/>
          <w:szCs w:val="20"/>
          <w:lang w:eastAsia="ru-RU"/>
        </w:rPr>
        <w:t xml:space="preserve"> not found</w:t>
      </w:r>
      <w:r w:rsidR="009203DF">
        <w:rPr>
          <w:rFonts w:cs="Courier New"/>
          <w:szCs w:val="20"/>
          <w:lang w:eastAsia="ru-RU"/>
        </w:rPr>
        <w:t xml:space="preserve"> </w:t>
      </w:r>
      <w:r w:rsidR="009203DF" w:rsidRPr="009203DF">
        <w:rPr>
          <w:rFonts w:cs="Courier New"/>
          <w:szCs w:val="20"/>
          <w:lang w:eastAsia="ru-RU"/>
        </w:rPr>
        <w:t>in GroupMapping; Error EPI2607: `Group` name `</w:t>
      </w:r>
      <w:r w:rsidR="009203DF" w:rsidRPr="009203DF">
        <w:rPr>
          <w:rFonts w:cs="Courier New"/>
          <w:i/>
          <w:szCs w:val="20"/>
          <w:lang w:eastAsia="ru-RU"/>
        </w:rPr>
        <w:t>internal group</w:t>
      </w:r>
      <w:r w:rsidR="009203DF" w:rsidRPr="009203DF">
        <w:rPr>
          <w:rFonts w:cs="Courier New"/>
          <w:szCs w:val="20"/>
          <w:lang w:eastAsia="ru-RU"/>
        </w:rPr>
        <w:t>` 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 name&gt;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w:t>
      </w:r>
      <w:r>
        <w:rPr>
          <w:rFonts w:cs="Courier New"/>
          <w:szCs w:val="20"/>
          <w:lang w:eastAsia="ru-RU"/>
        </w:rPr>
        <w:t>Group</w:t>
      </w:r>
      <w:r w:rsidRPr="00EA6111">
        <w:rPr>
          <w:rFonts w:cs="Courier New"/>
          <w:szCs w:val="20"/>
          <w:lang w:eastAsia="ru-RU"/>
        </w:rPr>
        <w:t xml:space="preserve">Mapping </w:t>
      </w:r>
      <w:r>
        <w:rPr>
          <w:rFonts w:cs="Courier New"/>
          <w:szCs w:val="20"/>
          <w:lang w:eastAsia="ru-RU"/>
        </w:rPr>
        <w:t>name</w:t>
      </w:r>
      <w:r w:rsidRPr="00EA6111">
        <w:rPr>
          <w:rFonts w:cs="Courier New"/>
          <w:szCs w:val="20"/>
          <w:lang w:eastAsia="ru-RU"/>
        </w:rPr>
        <w:t>="</w:t>
      </w:r>
      <w:r>
        <w:rPr>
          <w:rFonts w:cs="Courier New"/>
          <w:szCs w:val="20"/>
          <w:lang w:eastAsia="ru-RU"/>
        </w:rPr>
        <w:t>&lt;group</w:t>
      </w:r>
      <w:r w:rsidRPr="00EA6111">
        <w:rPr>
          <w:rFonts w:cs="Courier New"/>
          <w:szCs w:val="20"/>
          <w:lang w:eastAsia="ru-RU"/>
        </w:rPr>
        <w:t xml:space="preserve"> mapping</w:t>
      </w:r>
      <w:r>
        <w:rPr>
          <w:rFonts w:cs="Courier New"/>
          <w:szCs w:val="20"/>
          <w:lang w:eastAsia="ru-RU"/>
        </w:rPr>
        <w:t>&gt;</w:t>
      </w:r>
      <w:r w:rsidRPr="00EA6111">
        <w:rPr>
          <w:rFonts w:cs="Courier New"/>
          <w:szCs w:val="20"/>
          <w:lang w:eastAsia="ru-RU"/>
        </w:rPr>
        <w:t xml:space="preserve">" </w:t>
      </w:r>
      <w:r>
        <w:rPr>
          <w:rFonts w:cs="Courier New"/>
          <w:szCs w:val="20"/>
          <w:lang w:eastAsia="ru-RU"/>
        </w:rPr>
        <w:t>appType=</w:t>
      </w:r>
      <w:r w:rsidRPr="003369BB">
        <w:rPr>
          <w:rFonts w:cs="Courier New"/>
          <w:szCs w:val="20"/>
          <w:lang w:eastAsia="ru-RU"/>
        </w:rPr>
        <w:t>"</w:t>
      </w:r>
      <w:r w:rsidRPr="00DC17A2">
        <w:rPr>
          <w:rFonts w:cs="Courier New"/>
          <w:i/>
          <w:szCs w:val="20"/>
          <w:lang w:eastAsia="ru-RU"/>
        </w:rPr>
        <w:t>int</w:t>
      </w:r>
      <w:r w:rsidRPr="003369BB">
        <w:rPr>
          <w:rFonts w:cs="Courier New"/>
          <w:szCs w:val="20"/>
          <w:lang w:eastAsia="ru-RU"/>
        </w:rPr>
        <w:t>"</w:t>
      </w:r>
      <w:r>
        <w:rPr>
          <w:rFonts w:cs="Courier New"/>
          <w:szCs w:val="20"/>
          <w:lang w:eastAsia="ru-RU"/>
        </w:rPr>
        <w:t>…</w:t>
      </w:r>
      <w:r w:rsidRPr="00EA6111">
        <w:rPr>
          <w:rFonts w:cs="Courier New"/>
          <w:szCs w:val="20"/>
          <w:lang w:eastAsia="ru-RU"/>
        </w:rPr>
        <w:t>/&gt;</w:t>
      </w:r>
    </w:p>
    <w:p w:rsidR="00EB3585"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DC17A2">
        <w:rPr>
          <w:rFonts w:cs="Courier New"/>
          <w:b/>
          <w:szCs w:val="20"/>
          <w:lang w:eastAsia="ru-RU"/>
        </w:rPr>
        <w:t>Error EPI1503</w:t>
      </w:r>
      <w:r w:rsidRPr="00DC17A2">
        <w:rPr>
          <w:rFonts w:cs="Courier New"/>
          <w:szCs w:val="20"/>
          <w:lang w:eastAsia="ru-RU"/>
        </w:rPr>
        <w:t>: Interface name=`</w:t>
      </w:r>
      <w:r>
        <w:rPr>
          <w:rFonts w:cs="Courier New"/>
          <w:szCs w:val="20"/>
          <w:lang w:eastAsia="ru-RU"/>
        </w:rPr>
        <w:t>&lt;interface name&gt;</w:t>
      </w:r>
      <w:r w:rsidRPr="00DC17A2">
        <w:rPr>
          <w:rFonts w:cs="Courier New"/>
          <w:szCs w:val="20"/>
          <w:lang w:eastAsia="ru-RU"/>
        </w:rPr>
        <w:t>` GroupMapping name=</w:t>
      </w:r>
      <w:r w:rsidR="00553ADC">
        <w:rPr>
          <w:rFonts w:cs="Courier New"/>
          <w:szCs w:val="20"/>
          <w:lang w:eastAsia="ru-RU"/>
        </w:rPr>
        <w:t xml:space="preserve"> </w:t>
      </w:r>
      <w:r w:rsidRPr="00DC17A2">
        <w:rPr>
          <w:rFonts w:cs="Courier New"/>
          <w:szCs w:val="20"/>
          <w:lang w:eastAsia="ru-RU"/>
        </w:rPr>
        <w:t>`</w:t>
      </w:r>
      <w:r>
        <w:rPr>
          <w:rFonts w:cs="Courier New"/>
          <w:szCs w:val="20"/>
          <w:lang w:eastAsia="ru-RU"/>
        </w:rPr>
        <w:t>&lt;</w:t>
      </w:r>
      <w:r w:rsidRPr="00DC17A2">
        <w:rPr>
          <w:rFonts w:cs="Courier New"/>
          <w:szCs w:val="20"/>
          <w:lang w:eastAsia="ru-RU"/>
        </w:rPr>
        <w:t>group mapping</w:t>
      </w:r>
      <w:r>
        <w:rPr>
          <w:rFonts w:cs="Courier New"/>
          <w:szCs w:val="20"/>
          <w:lang w:eastAsia="ru-RU"/>
        </w:rPr>
        <w:t>&gt;</w:t>
      </w:r>
      <w:r w:rsidRPr="00DC17A2">
        <w:rPr>
          <w:rFonts w:cs="Courier New"/>
          <w:szCs w:val="20"/>
          <w:lang w:eastAsia="ru-RU"/>
        </w:rPr>
        <w:t>` app</w:t>
      </w:r>
      <w:r w:rsidR="00C57397">
        <w:rPr>
          <w:rFonts w:cs="Courier New"/>
          <w:szCs w:val="20"/>
          <w:lang w:eastAsia="ru-RU"/>
        </w:rPr>
        <w:t>T</w:t>
      </w:r>
      <w:r w:rsidRPr="00DC17A2">
        <w:rPr>
          <w:rFonts w:cs="Courier New"/>
          <w:szCs w:val="20"/>
          <w:lang w:eastAsia="ru-RU"/>
        </w:rPr>
        <w:t>ype=</w:t>
      </w:r>
      <w:r w:rsidR="00553ADC">
        <w:rPr>
          <w:rFonts w:cs="Courier New"/>
          <w:szCs w:val="20"/>
          <w:lang w:eastAsia="ru-RU"/>
        </w:rPr>
        <w:t xml:space="preserve"> </w:t>
      </w:r>
      <w:r w:rsidRPr="00DC17A2">
        <w:rPr>
          <w:rFonts w:cs="Courier New"/>
          <w:szCs w:val="20"/>
          <w:lang w:eastAsia="ru-RU"/>
        </w:rPr>
        <w:t>`</w:t>
      </w:r>
      <w:r w:rsidRPr="00DC17A2">
        <w:rPr>
          <w:rFonts w:cs="Courier New"/>
          <w:i/>
          <w:szCs w:val="20"/>
          <w:lang w:eastAsia="ru-RU"/>
        </w:rPr>
        <w:t>int</w:t>
      </w:r>
      <w:r w:rsidRPr="00DC17A2">
        <w:rPr>
          <w:rFonts w:cs="Courier New"/>
          <w:szCs w:val="20"/>
          <w:lang w:eastAsia="ru-RU"/>
        </w:rPr>
        <w:t>` category=</w:t>
      </w:r>
      <w:r w:rsidR="00553ADC">
        <w:rPr>
          <w:rFonts w:cs="Courier New"/>
          <w:szCs w:val="20"/>
          <w:lang w:eastAsia="ru-RU"/>
        </w:rPr>
        <w:t xml:space="preserve"> </w:t>
      </w:r>
      <w:r w:rsidRPr="00DC17A2">
        <w:rPr>
          <w:rFonts w:cs="Courier New"/>
          <w:szCs w:val="20"/>
          <w:lang w:eastAsia="ru-RU"/>
        </w:rPr>
        <w:t>`Numeric`</w:t>
      </w:r>
      <w:r w:rsidR="007707DF">
        <w:rPr>
          <w:rFonts w:cs="Courier New"/>
          <w:szCs w:val="20"/>
          <w:lang w:eastAsia="ru-RU"/>
        </w:rPr>
        <w:t xml:space="preserve"> - </w:t>
      </w:r>
      <w:r w:rsidR="004201BA">
        <w:rPr>
          <w:rFonts w:cs="Courier New"/>
          <w:szCs w:val="20"/>
          <w:lang w:eastAsia="ru-RU"/>
        </w:rPr>
        <w:t>appType should be GroupType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&lt;ObjectMappings</w:t>
      </w:r>
      <w:r>
        <w:rPr>
          <w:rFonts w:cs="Courier New"/>
          <w:szCs w:val="20"/>
          <w:lang w:eastAsia="ru-RU"/>
        </w:rPr>
        <w:t>&gt;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&lt;Segment name="</w:t>
      </w:r>
      <w:r>
        <w:rPr>
          <w:rFonts w:cs="Courier New"/>
          <w:szCs w:val="20"/>
          <w:lang w:eastAsia="ru-RU"/>
        </w:rPr>
        <w:t>&lt;</w:t>
      </w:r>
      <w:r w:rsidRPr="00EA6111">
        <w:rPr>
          <w:rFonts w:cs="Courier New"/>
          <w:szCs w:val="20"/>
          <w:lang w:eastAsia="ru-RU"/>
        </w:rPr>
        <w:t>segment</w:t>
      </w:r>
      <w:r>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 xml:space="preserve">      &lt;Allocate name="</w:t>
      </w:r>
      <w:r>
        <w:rPr>
          <w:rFonts w:cs="Courier New"/>
          <w:szCs w:val="20"/>
          <w:lang w:eastAsia="ru-RU"/>
        </w:rPr>
        <w:t>&lt;interface&gt;</w:t>
      </w:r>
      <w:r w:rsidRPr="00EA6111">
        <w:rPr>
          <w:rFonts w:cs="Courier New"/>
          <w:szCs w:val="20"/>
          <w:lang w:eastAsia="ru-RU"/>
        </w:rPr>
        <w:t>.</w:t>
      </w:r>
      <w:r>
        <w:rPr>
          <w:rFonts w:cs="Courier New"/>
          <w:szCs w:val="20"/>
          <w:lang w:eastAsia="ru-RU"/>
        </w:rPr>
        <w:t>&lt;</w:t>
      </w:r>
      <w:r w:rsidRPr="00EA6111">
        <w:rPr>
          <w:rFonts w:cs="Courier New"/>
          <w:szCs w:val="20"/>
          <w:lang w:eastAsia="ru-RU"/>
        </w:rPr>
        <w:t>object</w:t>
      </w:r>
      <w:r>
        <w:rPr>
          <w:rFonts w:cs="Courier New"/>
          <w:szCs w:val="20"/>
          <w:lang w:eastAsia="ru-RU"/>
        </w:rPr>
        <w:t>&gt;</w:t>
      </w:r>
      <w:r w:rsidRPr="00EA6111">
        <w:rPr>
          <w:rFonts w:cs="Courier New"/>
          <w:szCs w:val="20"/>
          <w:lang w:eastAsia="ru-RU"/>
        </w:rPr>
        <w:t xml:space="preserve">" </w:t>
      </w:r>
      <w:r w:rsidRPr="004C49B3">
        <w:rPr>
          <w:rFonts w:cs="Courier New"/>
          <w:szCs w:val="20"/>
          <w:lang w:eastAsia="ru-RU"/>
        </w:rPr>
        <w:t>typeMapping="</w:t>
      </w:r>
      <w:r w:rsidRPr="006923B8">
        <w:rPr>
          <w:rFonts w:cs="Courier New"/>
          <w:i/>
          <w:szCs w:val="20"/>
          <w:lang w:eastAsia="ru-RU"/>
        </w:rPr>
        <w:t>&lt;</w:t>
      </w:r>
      <w:r w:rsidR="00262CF0">
        <w:rPr>
          <w:rFonts w:cs="Courier New"/>
          <w:i/>
          <w:szCs w:val="20"/>
          <w:lang w:eastAsia="ru-RU"/>
        </w:rPr>
        <w:t>absentM</w:t>
      </w:r>
      <w:r w:rsidRPr="006923B8">
        <w:rPr>
          <w:rFonts w:cs="Courier New"/>
          <w:i/>
          <w:szCs w:val="20"/>
          <w:lang w:eastAsia="ru-RU"/>
        </w:rPr>
        <w:t>apping&gt;</w:t>
      </w:r>
      <w:r w:rsidRPr="004C49B3">
        <w:rPr>
          <w:rFonts w:cs="Courier New"/>
          <w:szCs w:val="20"/>
          <w:lang w:eastAsia="ru-RU"/>
        </w:rPr>
        <w:t>"/&gt;</w:t>
      </w:r>
    </w:p>
    <w:p w:rsidR="00EB3585"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C49B3">
        <w:rPr>
          <w:rFonts w:cs="Courier New"/>
          <w:b/>
          <w:szCs w:val="20"/>
          <w:lang w:eastAsia="ru-RU"/>
        </w:rPr>
        <w:t>Error EPI1801</w:t>
      </w:r>
      <w:r w:rsidRPr="004C49B3">
        <w:rPr>
          <w:rFonts w:cs="Courier New"/>
          <w:szCs w:val="20"/>
          <w:lang w:eastAsia="ru-RU"/>
        </w:rPr>
        <w:t>: mappingName=`</w:t>
      </w:r>
      <w:r>
        <w:rPr>
          <w:rFonts w:cs="Courier New"/>
          <w:szCs w:val="20"/>
          <w:lang w:eastAsia="ru-RU"/>
        </w:rPr>
        <w:t>&lt;interface name&gt;</w:t>
      </w:r>
      <w:r w:rsidRPr="00EA6111">
        <w:rPr>
          <w:rFonts w:cs="Courier New"/>
          <w:szCs w:val="20"/>
          <w:lang w:eastAsia="ru-RU"/>
        </w:rPr>
        <w:t>.</w:t>
      </w:r>
      <w:r w:rsidRPr="006923B8">
        <w:rPr>
          <w:rFonts w:cs="Courier New"/>
          <w:i/>
          <w:szCs w:val="20"/>
          <w:lang w:eastAsia="ru-RU"/>
        </w:rPr>
        <w:t>&lt;</w:t>
      </w:r>
      <w:r w:rsidR="00262CF0">
        <w:rPr>
          <w:rFonts w:cs="Courier New"/>
          <w:i/>
          <w:szCs w:val="20"/>
          <w:lang w:eastAsia="ru-RU"/>
        </w:rPr>
        <w:t>absentM</w:t>
      </w:r>
      <w:r w:rsidR="00262CF0" w:rsidRPr="006923B8">
        <w:rPr>
          <w:rFonts w:cs="Courier New"/>
          <w:i/>
          <w:szCs w:val="20"/>
          <w:lang w:eastAsia="ru-RU"/>
        </w:rPr>
        <w:t>apping</w:t>
      </w:r>
      <w:r w:rsidRPr="006923B8">
        <w:rPr>
          <w:rFonts w:cs="Courier New"/>
          <w:i/>
          <w:szCs w:val="20"/>
          <w:lang w:eastAsia="ru-RU"/>
        </w:rPr>
        <w:t>&gt;</w:t>
      </w:r>
      <w:r w:rsidRPr="004C49B3">
        <w:rPr>
          <w:rFonts w:cs="Courier New"/>
          <w:szCs w:val="20"/>
          <w:lang w:eastAsia="ru-RU"/>
        </w:rPr>
        <w:t xml:space="preserve">` </w:t>
      </w:r>
      <w:r w:rsidR="00207481">
        <w:rPr>
          <w:rFonts w:cs="Courier New"/>
          <w:szCs w:val="20"/>
          <w:lang w:eastAsia="ru-RU"/>
        </w:rPr>
        <w:t>not found</w:t>
      </w:r>
      <w:r w:rsidRPr="004C49B3">
        <w:rPr>
          <w:rFonts w:cs="Courier New"/>
          <w:szCs w:val="20"/>
          <w:lang w:eastAsia="ru-RU"/>
        </w:rPr>
        <w:t xml:space="preserve"> in the Segment name=</w:t>
      </w:r>
      <w:r w:rsidR="00553ADC">
        <w:rPr>
          <w:rFonts w:cs="Courier New"/>
          <w:szCs w:val="20"/>
          <w:lang w:eastAsia="ru-RU"/>
        </w:rPr>
        <w:t xml:space="preserve"> </w:t>
      </w:r>
      <w:r w:rsidRPr="004C49B3">
        <w:rPr>
          <w:rFonts w:cs="Courier New"/>
          <w:szCs w:val="20"/>
          <w:lang w:eastAsia="ru-RU"/>
        </w:rPr>
        <w:t>`</w:t>
      </w:r>
      <w:r>
        <w:rPr>
          <w:rFonts w:cs="Courier New"/>
          <w:szCs w:val="20"/>
          <w:lang w:eastAsia="ru-RU"/>
        </w:rPr>
        <w:t>&lt;</w:t>
      </w:r>
      <w:r w:rsidRPr="004C49B3">
        <w:rPr>
          <w:rFonts w:cs="Courier New"/>
          <w:szCs w:val="20"/>
          <w:lang w:eastAsia="ru-RU"/>
        </w:rPr>
        <w:t>segment</w:t>
      </w:r>
      <w:r>
        <w:rPr>
          <w:rFonts w:cs="Courier New"/>
          <w:szCs w:val="20"/>
          <w:lang w:eastAsia="ru-RU"/>
        </w:rPr>
        <w:t>&gt;</w:t>
      </w:r>
      <w:r w:rsidRPr="004C49B3">
        <w:rPr>
          <w:rFonts w:cs="Courier New"/>
          <w:szCs w:val="20"/>
          <w:lang w:eastAsia="ru-RU"/>
        </w:rPr>
        <w:t>` Allocate name=`</w:t>
      </w:r>
      <w:r>
        <w:rPr>
          <w:rFonts w:cs="Courier New"/>
          <w:szCs w:val="20"/>
          <w:lang w:eastAsia="ru-RU"/>
        </w:rPr>
        <w:t>&lt;interface&gt;</w:t>
      </w:r>
      <w:r w:rsidRPr="00EA6111">
        <w:rPr>
          <w:rFonts w:cs="Courier New"/>
          <w:szCs w:val="20"/>
          <w:lang w:eastAsia="ru-RU"/>
        </w:rPr>
        <w:t>.</w:t>
      </w:r>
      <w:r>
        <w:rPr>
          <w:rFonts w:cs="Courier New"/>
          <w:szCs w:val="20"/>
          <w:lang w:eastAsia="ru-RU"/>
        </w:rPr>
        <w:t>&lt;</w:t>
      </w:r>
      <w:r w:rsidRPr="00EA6111">
        <w:rPr>
          <w:rFonts w:cs="Courier New"/>
          <w:szCs w:val="20"/>
          <w:lang w:eastAsia="ru-RU"/>
        </w:rPr>
        <w:t>object</w:t>
      </w:r>
      <w:r>
        <w:rPr>
          <w:rFonts w:cs="Courier New"/>
          <w:szCs w:val="20"/>
          <w:lang w:eastAsia="ru-RU"/>
        </w:rPr>
        <w:t>&gt;</w:t>
      </w:r>
      <w:r w:rsidRPr="004C49B3">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lastRenderedPageBreak/>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&lt;StringType name="</w:t>
      </w:r>
      <w:r>
        <w:rPr>
          <w:rFonts w:cs="Courier New"/>
          <w:szCs w:val="20"/>
          <w:lang w:eastAsia="ru-RU"/>
        </w:rPr>
        <w:t>&lt;</w:t>
      </w:r>
      <w:r w:rsidRPr="00EA6111">
        <w:rPr>
          <w:rFonts w:cs="Courier New"/>
          <w:szCs w:val="20"/>
          <w:lang w:eastAsia="ru-RU"/>
        </w:rPr>
        <w:t>string type</w:t>
      </w:r>
      <w:r w:rsidR="00723D20">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 name&gt;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513D6">
        <w:rPr>
          <w:rFonts w:cs="Courier New"/>
          <w:szCs w:val="20"/>
          <w:lang w:eastAsia="ru-RU"/>
        </w:rPr>
        <w:t>&lt;NumericMapping name="</w:t>
      </w:r>
      <w:r>
        <w:rPr>
          <w:rFonts w:cs="Courier New"/>
          <w:szCs w:val="20"/>
          <w:lang w:eastAsia="ru-RU"/>
        </w:rPr>
        <w:t>&lt;</w:t>
      </w:r>
      <w:r w:rsidRPr="000513D6">
        <w:rPr>
          <w:rFonts w:cs="Courier New"/>
          <w:szCs w:val="20"/>
          <w:lang w:eastAsia="ru-RU"/>
        </w:rPr>
        <w:t>mapping</w:t>
      </w:r>
      <w:r>
        <w:rPr>
          <w:rFonts w:cs="Courier New"/>
          <w:szCs w:val="20"/>
          <w:lang w:eastAsia="ru-RU"/>
        </w:rPr>
        <w:t>&gt;</w:t>
      </w:r>
      <w:r w:rsidRPr="000513D6">
        <w:rPr>
          <w:rFonts w:cs="Courier New"/>
          <w:szCs w:val="20"/>
          <w:lang w:eastAsia="ru-RU"/>
        </w:rPr>
        <w:t>" appType="</w:t>
      </w:r>
      <w:r w:rsidRPr="000513D6">
        <w:rPr>
          <w:rFonts w:cs="Courier New"/>
          <w:i/>
          <w:szCs w:val="20"/>
          <w:lang w:eastAsia="ru-RU"/>
        </w:rPr>
        <w:t>&lt;string type&gt;</w:t>
      </w:r>
      <w:r w:rsidRPr="000513D6">
        <w:rPr>
          <w:rFonts w:cs="Courier New"/>
          <w:szCs w:val="20"/>
          <w:lang w:eastAsia="ru-RU"/>
        </w:rPr>
        <w:t>" …&gt;</w:t>
      </w:r>
    </w:p>
    <w:p w:rsidR="00EB3585" w:rsidRPr="000513D6"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0513D6">
        <w:rPr>
          <w:rFonts w:cs="Courier New"/>
          <w:b/>
          <w:szCs w:val="20"/>
          <w:lang w:eastAsia="ru-RU"/>
        </w:rPr>
        <w:t>Error EPI2201</w:t>
      </w:r>
      <w:r w:rsidRPr="00C43757">
        <w:rPr>
          <w:rFonts w:cs="Courier New"/>
          <w:szCs w:val="20"/>
          <w:lang w:eastAsia="ru-RU"/>
        </w:rPr>
        <w:t>: InterfaceTypeMappings=</w:t>
      </w:r>
      <w:r w:rsidR="00723D20">
        <w:rPr>
          <w:rFonts w:cs="Courier New"/>
          <w:szCs w:val="20"/>
          <w:lang w:eastAsia="ru-RU"/>
        </w:rPr>
        <w:t>`</w:t>
      </w:r>
      <w:r>
        <w:rPr>
          <w:rFonts w:cs="Courier New"/>
          <w:szCs w:val="20"/>
          <w:lang w:eastAsia="ru-RU"/>
        </w:rPr>
        <w:t>&lt;interface&gt;</w:t>
      </w:r>
      <w:r w:rsidR="00723D20">
        <w:rPr>
          <w:rFonts w:cs="Courier New"/>
          <w:szCs w:val="20"/>
          <w:lang w:eastAsia="ru-RU"/>
        </w:rPr>
        <w:t>`</w:t>
      </w:r>
      <w:r w:rsidRPr="00C43757">
        <w:rPr>
          <w:rFonts w:cs="Courier New"/>
          <w:szCs w:val="20"/>
          <w:lang w:eastAsia="ru-RU"/>
        </w:rPr>
        <w:t xml:space="preserve"> NumericMapping name=</w:t>
      </w:r>
      <w:r w:rsidR="00553ADC">
        <w:rPr>
          <w:rFonts w:cs="Courier New"/>
          <w:szCs w:val="20"/>
          <w:lang w:eastAsia="ru-RU"/>
        </w:rPr>
        <w:t xml:space="preserve"> </w:t>
      </w:r>
      <w:r w:rsidR="00723D20">
        <w:rPr>
          <w:rFonts w:cs="Courier New"/>
          <w:szCs w:val="20"/>
          <w:lang w:eastAsia="ru-RU"/>
        </w:rPr>
        <w:t>`</w:t>
      </w:r>
      <w:r>
        <w:rPr>
          <w:rFonts w:cs="Courier New"/>
          <w:szCs w:val="20"/>
          <w:lang w:eastAsia="ru-RU"/>
        </w:rPr>
        <w:t>&lt;mapping&gt;</w:t>
      </w:r>
      <w:r w:rsidR="00723D20">
        <w:rPr>
          <w:rFonts w:cs="Courier New"/>
          <w:szCs w:val="20"/>
          <w:lang w:eastAsia="ru-RU"/>
        </w:rPr>
        <w:t>`</w:t>
      </w:r>
      <w:r w:rsidRPr="00C43757">
        <w:rPr>
          <w:rFonts w:cs="Courier New"/>
          <w:szCs w:val="20"/>
          <w:lang w:eastAsia="ru-RU"/>
        </w:rPr>
        <w:t xml:space="preserve"> </w:t>
      </w:r>
      <w:r w:rsidR="00DC1720">
        <w:rPr>
          <w:rFonts w:cs="Courier New"/>
          <w:szCs w:val="20"/>
          <w:lang w:eastAsia="ru-RU"/>
        </w:rPr>
        <w:t xml:space="preserve">- </w:t>
      </w:r>
      <w:r w:rsidRPr="00C43757">
        <w:rPr>
          <w:rFonts w:cs="Courier New"/>
          <w:szCs w:val="20"/>
          <w:lang w:eastAsia="ru-RU"/>
        </w:rPr>
        <w:t>appType</w:t>
      </w:r>
      <w:r w:rsidR="00DC1720">
        <w:rPr>
          <w:rFonts w:cs="Courier New"/>
          <w:szCs w:val="20"/>
          <w:lang w:eastAsia="ru-RU"/>
        </w:rPr>
        <w:t xml:space="preserve"> </w:t>
      </w:r>
      <w:r w:rsidR="00723D20">
        <w:rPr>
          <w:rFonts w:cs="Courier New"/>
          <w:szCs w:val="20"/>
          <w:lang w:eastAsia="ru-RU"/>
        </w:rPr>
        <w:t>`</w:t>
      </w:r>
      <w:r>
        <w:rPr>
          <w:rFonts w:cs="Courier New"/>
          <w:szCs w:val="20"/>
          <w:lang w:eastAsia="ru-RU"/>
        </w:rPr>
        <w:t>&lt;</w:t>
      </w:r>
      <w:r w:rsidRPr="000513D6">
        <w:rPr>
          <w:rFonts w:cs="Courier New"/>
          <w:i/>
          <w:szCs w:val="20"/>
          <w:lang w:eastAsia="ru-RU"/>
        </w:rPr>
        <w:t>string type</w:t>
      </w:r>
      <w:r>
        <w:rPr>
          <w:rFonts w:cs="Courier New"/>
          <w:szCs w:val="20"/>
          <w:lang w:eastAsia="ru-RU"/>
        </w:rPr>
        <w:t>&gt;</w:t>
      </w:r>
      <w:r w:rsidR="00723D20">
        <w:rPr>
          <w:rFonts w:cs="Courier New"/>
          <w:szCs w:val="20"/>
          <w:lang w:eastAsia="ru-RU"/>
        </w:rPr>
        <w:t>`</w:t>
      </w:r>
      <w:r w:rsidR="007707DF">
        <w:rPr>
          <w:rFonts w:cs="Courier New"/>
          <w:szCs w:val="20"/>
          <w:lang w:eastAsia="ru-RU"/>
        </w:rPr>
        <w:t xml:space="preserve"> </w:t>
      </w:r>
      <w:r w:rsidR="00DC1720">
        <w:rPr>
          <w:rFonts w:cs="Courier New"/>
          <w:szCs w:val="20"/>
          <w:lang w:eastAsia="ru-RU"/>
        </w:rPr>
        <w:t>should be NumericType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940672" w:rsidRDefault="0036701D" w:rsidP="0036701D">
      <w:pPr>
        <w:autoSpaceDE w:val="0"/>
        <w:autoSpaceDN w:val="0"/>
        <w:adjustRightInd w:val="0"/>
        <w:spacing w:after="0" w:line="240" w:lineRule="auto"/>
        <w:rPr>
          <w:rFonts w:cs="Courier New"/>
          <w:szCs w:val="20"/>
          <w:lang w:eastAsia="ru-RU"/>
        </w:rPr>
      </w:pPr>
      <w:r w:rsidRPr="00940672">
        <w:rPr>
          <w:rFonts w:cs="Courier New"/>
          <w:szCs w:val="20"/>
          <w:lang w:eastAsia="ru-RU"/>
        </w:rPr>
        <w:t>&lt;</w:t>
      </w:r>
      <w:r>
        <w:rPr>
          <w:rFonts w:cs="Courier New"/>
          <w:szCs w:val="20"/>
          <w:lang w:eastAsia="ru-RU"/>
        </w:rPr>
        <w:t>T</w:t>
      </w:r>
      <w:r w:rsidRPr="00940672">
        <w:rPr>
          <w:rFonts w:cs="Courier New"/>
          <w:szCs w:val="20"/>
          <w:lang w:eastAsia="ru-RU"/>
        </w:rPr>
        <w:t>ypes&gt;</w:t>
      </w:r>
    </w:p>
    <w:p w:rsidR="0036701D" w:rsidRPr="00940672" w:rsidRDefault="0036701D" w:rsidP="0036701D">
      <w:pPr>
        <w:autoSpaceDE w:val="0"/>
        <w:autoSpaceDN w:val="0"/>
        <w:adjustRightInd w:val="0"/>
        <w:spacing w:after="0" w:line="240" w:lineRule="auto"/>
        <w:rPr>
          <w:rFonts w:cs="Courier New"/>
          <w:szCs w:val="20"/>
          <w:lang w:eastAsia="ru-RU"/>
        </w:rPr>
      </w:pPr>
      <w:r w:rsidRPr="00940672">
        <w:rPr>
          <w:rFonts w:cs="Courier New"/>
          <w:szCs w:val="20"/>
          <w:lang w:eastAsia="ru-RU"/>
        </w:rPr>
        <w:t xml:space="preserve">  &lt;NumericType name="</w:t>
      </w:r>
      <w:r>
        <w:rPr>
          <w:rFonts w:cs="Courier New"/>
          <w:szCs w:val="20"/>
          <w:lang w:eastAsia="ru-RU"/>
        </w:rPr>
        <w:t>&lt;</w:t>
      </w:r>
      <w:r w:rsidRPr="00940672">
        <w:rPr>
          <w:rFonts w:cs="Courier New"/>
          <w:szCs w:val="20"/>
          <w:lang w:eastAsia="ru-RU"/>
        </w:rPr>
        <w:t>numeric type</w:t>
      </w:r>
      <w:r>
        <w:rPr>
          <w:rFonts w:cs="Courier New"/>
          <w:szCs w:val="20"/>
          <w:lang w:eastAsia="ru-RU"/>
        </w:rPr>
        <w:t>&gt;</w:t>
      </w:r>
      <w:r w:rsidRPr="00940672">
        <w:rPr>
          <w:rFonts w:cs="Courier New"/>
          <w:szCs w:val="20"/>
          <w:lang w:eastAsia="ru-RU"/>
        </w:rPr>
        <w:t>"&gt;</w:t>
      </w:r>
    </w:p>
    <w:p w:rsidR="0036701D" w:rsidRPr="00940672" w:rsidRDefault="0036701D" w:rsidP="0036701D">
      <w:pPr>
        <w:autoSpaceDE w:val="0"/>
        <w:autoSpaceDN w:val="0"/>
        <w:adjustRightInd w:val="0"/>
        <w:spacing w:after="0" w:line="240" w:lineRule="auto"/>
        <w:rPr>
          <w:rFonts w:cs="Courier New"/>
          <w:szCs w:val="20"/>
          <w:lang w:eastAsia="ru-RU"/>
        </w:rPr>
      </w:pPr>
      <w:r w:rsidRPr="00940672">
        <w:rPr>
          <w:rFonts w:cs="Courier New"/>
          <w:szCs w:val="20"/>
          <w:lang w:eastAsia="ru-RU"/>
        </w:rPr>
        <w:t xml:space="preserve">  </w:t>
      </w:r>
      <w:r>
        <w:rPr>
          <w:rFonts w:cs="Courier New"/>
          <w:szCs w:val="20"/>
          <w:lang w:eastAsia="ru-RU"/>
        </w:rPr>
        <w:t xml:space="preserve">  </w:t>
      </w:r>
      <w:r w:rsidRPr="00940672">
        <w:rPr>
          <w:rFonts w:cs="Courier New"/>
          <w:szCs w:val="20"/>
          <w:lang w:eastAsia="ru-RU"/>
        </w:rPr>
        <w:t>&lt;Range min="0" max="1" step="1"/&gt;</w:t>
      </w:r>
    </w:p>
    <w:p w:rsidR="0036701D" w:rsidRPr="00940672"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40672">
        <w:rPr>
          <w:rFonts w:cs="Courier New"/>
          <w:szCs w:val="20"/>
          <w:lang w:eastAsia="ru-RU"/>
        </w:rPr>
        <w:t>&lt;/NumericType&gt;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40672"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sidR="00553ADC">
        <w:rPr>
          <w:rFonts w:cs="Courier New"/>
          <w:szCs w:val="20"/>
          <w:lang w:eastAsia="ru-RU"/>
        </w:rPr>
        <w:t>&lt;interface</w:t>
      </w:r>
      <w:r>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40672">
        <w:rPr>
          <w:rFonts w:cs="Courier New"/>
          <w:szCs w:val="20"/>
          <w:lang w:eastAsia="ru-RU"/>
        </w:rPr>
        <w:t>&lt;NumericMapping name="</w:t>
      </w:r>
      <w:r>
        <w:rPr>
          <w:rFonts w:cs="Courier New"/>
          <w:szCs w:val="20"/>
          <w:lang w:eastAsia="ru-RU"/>
        </w:rPr>
        <w:t>&lt;</w:t>
      </w:r>
      <w:r w:rsidRPr="00940672">
        <w:rPr>
          <w:rFonts w:cs="Courier New"/>
          <w:szCs w:val="20"/>
          <w:lang w:eastAsia="ru-RU"/>
        </w:rPr>
        <w:t>numeric mapping</w:t>
      </w:r>
      <w:r>
        <w:rPr>
          <w:rFonts w:cs="Courier New"/>
          <w:szCs w:val="20"/>
          <w:lang w:eastAsia="ru-RU"/>
        </w:rPr>
        <w:t>&gt;</w:t>
      </w:r>
      <w:r w:rsidRPr="00940672">
        <w:rPr>
          <w:rFonts w:cs="Courier New"/>
          <w:szCs w:val="20"/>
          <w:lang w:eastAsia="ru-RU"/>
        </w:rPr>
        <w:t>" appType="</w:t>
      </w:r>
      <w:r>
        <w:rPr>
          <w:rFonts w:cs="Courier New"/>
          <w:szCs w:val="20"/>
          <w:lang w:eastAsia="ru-RU"/>
        </w:rPr>
        <w:t>&lt;</w:t>
      </w:r>
      <w:r w:rsidRPr="00940672">
        <w:rPr>
          <w:rFonts w:cs="Courier New"/>
          <w:szCs w:val="20"/>
          <w:lang w:eastAsia="ru-RU"/>
        </w:rPr>
        <w:t>numeric type</w:t>
      </w:r>
      <w:r>
        <w:rPr>
          <w:rFonts w:cs="Courier New"/>
          <w:szCs w:val="20"/>
          <w:lang w:eastAsia="ru-RU"/>
        </w:rPr>
        <w:t>&gt;</w:t>
      </w:r>
      <w:r w:rsidRPr="00940672">
        <w:rPr>
          <w:rFonts w:cs="Courier New"/>
          <w:szCs w:val="20"/>
          <w:lang w:eastAsia="ru-RU"/>
        </w:rPr>
        <w:t xml:space="preserve">" </w:t>
      </w:r>
      <w:r w:rsidRPr="00812260">
        <w:rPr>
          <w:rFonts w:cs="Courier New"/>
          <w:i/>
          <w:szCs w:val="20"/>
          <w:lang w:eastAsia="ru-RU"/>
        </w:rPr>
        <w:t>size="7"</w:t>
      </w:r>
      <w:r w:rsidRPr="00940672">
        <w:rPr>
          <w:rFonts w:cs="Courier New"/>
          <w:szCs w:val="20"/>
          <w:lang w:eastAsia="ru-RU"/>
        </w:rPr>
        <w:t xml:space="preserve"> /&gt;</w:t>
      </w:r>
    </w:p>
    <w:p w:rsidR="00EB3585"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0513D6">
        <w:rPr>
          <w:rFonts w:cs="Courier New"/>
          <w:b/>
          <w:szCs w:val="20"/>
          <w:lang w:eastAsia="ru-RU"/>
        </w:rPr>
        <w:t>Error EPI220</w:t>
      </w:r>
      <w:r>
        <w:rPr>
          <w:rFonts w:cs="Courier New"/>
          <w:b/>
          <w:szCs w:val="20"/>
          <w:lang w:eastAsia="ru-RU"/>
        </w:rPr>
        <w:t>3</w:t>
      </w:r>
      <w:r w:rsidRPr="00C43757">
        <w:rPr>
          <w:rFonts w:cs="Courier New"/>
          <w:szCs w:val="20"/>
          <w:lang w:eastAsia="ru-RU"/>
        </w:rPr>
        <w:t>: InterfaceTypeMappings=</w:t>
      </w:r>
      <w:r w:rsidR="00723D20">
        <w:rPr>
          <w:rFonts w:cs="Courier New"/>
          <w:szCs w:val="20"/>
          <w:lang w:eastAsia="ru-RU"/>
        </w:rPr>
        <w:t>`</w:t>
      </w:r>
      <w:r>
        <w:rPr>
          <w:rFonts w:cs="Courier New"/>
          <w:szCs w:val="20"/>
          <w:lang w:eastAsia="ru-RU"/>
        </w:rPr>
        <w:t>&lt;interface&gt;</w:t>
      </w:r>
      <w:r w:rsidR="00723D20">
        <w:rPr>
          <w:rFonts w:cs="Courier New"/>
          <w:szCs w:val="20"/>
          <w:lang w:eastAsia="ru-RU"/>
        </w:rPr>
        <w:t>`</w:t>
      </w:r>
      <w:r w:rsidRPr="00C43757">
        <w:rPr>
          <w:rFonts w:cs="Courier New"/>
          <w:szCs w:val="20"/>
          <w:lang w:eastAsia="ru-RU"/>
        </w:rPr>
        <w:t xml:space="preserve"> NumericMapping name=</w:t>
      </w:r>
      <w:r w:rsidR="00B06092">
        <w:rPr>
          <w:rFonts w:cs="Courier New"/>
          <w:szCs w:val="20"/>
          <w:lang w:eastAsia="ru-RU"/>
        </w:rPr>
        <w:t xml:space="preserve"> </w:t>
      </w:r>
      <w:r w:rsidR="00723D20">
        <w:rPr>
          <w:rFonts w:cs="Courier New"/>
          <w:szCs w:val="20"/>
          <w:lang w:eastAsia="ru-RU"/>
        </w:rPr>
        <w:t>`</w:t>
      </w:r>
      <w:r>
        <w:rPr>
          <w:rFonts w:cs="Courier New"/>
          <w:szCs w:val="20"/>
          <w:lang w:eastAsia="ru-RU"/>
        </w:rPr>
        <w:t>&lt;numeric mapping&gt;</w:t>
      </w:r>
      <w:r w:rsidR="00723D20">
        <w:rPr>
          <w:rFonts w:cs="Courier New"/>
          <w:szCs w:val="20"/>
          <w:lang w:eastAsia="ru-RU"/>
        </w:rPr>
        <w:t>`</w:t>
      </w:r>
      <w:r w:rsidRPr="00C43757">
        <w:rPr>
          <w:rFonts w:cs="Courier New"/>
          <w:szCs w:val="20"/>
          <w:lang w:eastAsia="ru-RU"/>
        </w:rPr>
        <w:t xml:space="preserve"> appType=</w:t>
      </w:r>
      <w:r w:rsidR="00B06092">
        <w:rPr>
          <w:rFonts w:cs="Courier New"/>
          <w:szCs w:val="20"/>
          <w:lang w:eastAsia="ru-RU"/>
        </w:rPr>
        <w:t xml:space="preserve"> </w:t>
      </w:r>
      <w:r w:rsidR="00723D20">
        <w:rPr>
          <w:rFonts w:cs="Courier New"/>
          <w:szCs w:val="20"/>
          <w:lang w:eastAsia="ru-RU"/>
        </w:rPr>
        <w:t>`</w:t>
      </w:r>
      <w:r>
        <w:rPr>
          <w:rFonts w:cs="Courier New"/>
          <w:szCs w:val="20"/>
          <w:lang w:eastAsia="ru-RU"/>
        </w:rPr>
        <w:t>&lt;</w:t>
      </w:r>
      <w:r w:rsidRPr="00812260">
        <w:rPr>
          <w:rFonts w:cs="Courier New"/>
          <w:szCs w:val="20"/>
          <w:lang w:eastAsia="ru-RU"/>
        </w:rPr>
        <w:t>numeric type</w:t>
      </w:r>
      <w:r>
        <w:rPr>
          <w:rFonts w:cs="Courier New"/>
          <w:szCs w:val="20"/>
          <w:lang w:eastAsia="ru-RU"/>
        </w:rPr>
        <w:t>&gt;</w:t>
      </w:r>
      <w:r w:rsidR="00723D20">
        <w:rPr>
          <w:rFonts w:cs="Courier New"/>
          <w:szCs w:val="20"/>
          <w:lang w:eastAsia="ru-RU"/>
        </w:rPr>
        <w:t>`</w:t>
      </w:r>
      <w:r w:rsidRPr="00C43757">
        <w:rPr>
          <w:rFonts w:cs="Courier New"/>
          <w:szCs w:val="20"/>
          <w:lang w:eastAsia="ru-RU"/>
        </w:rPr>
        <w:t xml:space="preserve"> </w:t>
      </w:r>
      <w:r w:rsidRPr="00812260">
        <w:rPr>
          <w:rFonts w:cs="Courier New"/>
          <w:szCs w:val="20"/>
          <w:lang w:eastAsia="ru-RU"/>
        </w:rPr>
        <w:t>bitMapping=`False</w:t>
      </w:r>
      <w:r w:rsidRPr="00812260">
        <w:rPr>
          <w:rFonts w:cs="Courier New"/>
          <w:i/>
          <w:szCs w:val="20"/>
          <w:lang w:eastAsia="ru-RU"/>
        </w:rPr>
        <w:t>` size=`7`</w:t>
      </w:r>
      <w:r w:rsidRPr="00812260">
        <w:rPr>
          <w:rFonts w:cs="Courier New"/>
          <w:szCs w:val="20"/>
          <w:lang w:eastAsia="ru-RU"/>
        </w:rPr>
        <w:t xml:space="preserve"> - </w:t>
      </w:r>
      <w:r w:rsidR="00DC1720">
        <w:rPr>
          <w:rFonts w:cs="Courier New"/>
          <w:szCs w:val="20"/>
          <w:lang w:eastAsia="ru-RU"/>
        </w:rPr>
        <w:t>invalid attribute. O</w:t>
      </w:r>
      <w:r w:rsidR="00C57397">
        <w:rPr>
          <w:rFonts w:cs="Courier New"/>
          <w:szCs w:val="20"/>
          <w:lang w:eastAsia="ru-RU"/>
        </w:rPr>
        <w:t xml:space="preserve">nly </w:t>
      </w:r>
      <w:r w:rsidRPr="00812260">
        <w:rPr>
          <w:rFonts w:cs="Courier New"/>
          <w:szCs w:val="20"/>
          <w:lang w:eastAsia="ru-RU"/>
        </w:rPr>
        <w:t xml:space="preserve">1, 2, </w:t>
      </w:r>
      <w:r w:rsidR="00DC1720">
        <w:rPr>
          <w:rFonts w:cs="Courier New"/>
          <w:szCs w:val="20"/>
          <w:lang w:eastAsia="ru-RU"/>
        </w:rPr>
        <w:t>3</w:t>
      </w:r>
      <w:r w:rsidRPr="00812260">
        <w:rPr>
          <w:rFonts w:cs="Courier New"/>
          <w:szCs w:val="20"/>
          <w:lang w:eastAsia="ru-RU"/>
        </w:rPr>
        <w:t xml:space="preserve"> </w:t>
      </w:r>
      <w:r w:rsidR="00DC1720">
        <w:rPr>
          <w:rFonts w:cs="Courier New"/>
          <w:szCs w:val="20"/>
          <w:lang w:eastAsia="ru-RU"/>
        </w:rPr>
        <w:t>values are</w:t>
      </w:r>
      <w:r w:rsidRPr="00812260">
        <w:rPr>
          <w:rFonts w:cs="Courier New"/>
          <w:szCs w:val="20"/>
          <w:lang w:eastAsia="ru-RU"/>
        </w:rPr>
        <w:t xml:space="preserve"> allowed</w:t>
      </w:r>
    </w:p>
    <w:p w:rsidR="00B04695" w:rsidRDefault="00B04695" w:rsidP="00B04695">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940672" w:rsidRDefault="0036701D" w:rsidP="0036701D">
      <w:pPr>
        <w:autoSpaceDE w:val="0"/>
        <w:autoSpaceDN w:val="0"/>
        <w:adjustRightInd w:val="0"/>
        <w:spacing w:after="0" w:line="240" w:lineRule="auto"/>
        <w:rPr>
          <w:rFonts w:cs="Courier New"/>
          <w:szCs w:val="20"/>
          <w:lang w:eastAsia="ru-RU"/>
        </w:rPr>
      </w:pPr>
      <w:r w:rsidRPr="00940672">
        <w:rPr>
          <w:rFonts w:cs="Courier New"/>
          <w:szCs w:val="20"/>
          <w:lang w:eastAsia="ru-RU"/>
        </w:rPr>
        <w:t>&lt;</w:t>
      </w:r>
      <w:r>
        <w:rPr>
          <w:rFonts w:cs="Courier New"/>
          <w:szCs w:val="20"/>
          <w:lang w:eastAsia="ru-RU"/>
        </w:rPr>
        <w:t>T</w:t>
      </w:r>
      <w:r w:rsidRPr="00940672">
        <w:rPr>
          <w:rFonts w:cs="Courier New"/>
          <w:szCs w:val="20"/>
          <w:lang w:eastAsia="ru-RU"/>
        </w:rPr>
        <w:t>ypes&gt;</w:t>
      </w:r>
    </w:p>
    <w:p w:rsidR="0036701D" w:rsidRPr="00940672" w:rsidRDefault="0036701D" w:rsidP="0036701D">
      <w:pPr>
        <w:autoSpaceDE w:val="0"/>
        <w:autoSpaceDN w:val="0"/>
        <w:adjustRightInd w:val="0"/>
        <w:spacing w:after="0" w:line="240" w:lineRule="auto"/>
        <w:rPr>
          <w:rFonts w:cs="Courier New"/>
          <w:szCs w:val="20"/>
          <w:lang w:eastAsia="ru-RU"/>
        </w:rPr>
      </w:pPr>
      <w:r w:rsidRPr="00940672">
        <w:rPr>
          <w:rFonts w:cs="Courier New"/>
          <w:szCs w:val="20"/>
          <w:lang w:eastAsia="ru-RU"/>
        </w:rPr>
        <w:t xml:space="preserve">  &lt;NumericType name="</w:t>
      </w:r>
      <w:r>
        <w:rPr>
          <w:rFonts w:cs="Courier New"/>
          <w:szCs w:val="20"/>
          <w:lang w:eastAsia="ru-RU"/>
        </w:rPr>
        <w:t>&lt;</w:t>
      </w:r>
      <w:r w:rsidRPr="00940672">
        <w:rPr>
          <w:rFonts w:cs="Courier New"/>
          <w:szCs w:val="20"/>
          <w:lang w:eastAsia="ru-RU"/>
        </w:rPr>
        <w:t>numeric type</w:t>
      </w:r>
      <w:r>
        <w:rPr>
          <w:rFonts w:cs="Courier New"/>
          <w:szCs w:val="20"/>
          <w:lang w:eastAsia="ru-RU"/>
        </w:rPr>
        <w:t>&gt;</w:t>
      </w:r>
      <w:r w:rsidRPr="00940672">
        <w:rPr>
          <w:rFonts w:cs="Courier New"/>
          <w:szCs w:val="20"/>
          <w:lang w:eastAsia="ru-RU"/>
        </w:rPr>
        <w:t>"&gt;</w:t>
      </w:r>
    </w:p>
    <w:p w:rsidR="0036701D" w:rsidRPr="00940672" w:rsidRDefault="0036701D" w:rsidP="0036701D">
      <w:pPr>
        <w:autoSpaceDE w:val="0"/>
        <w:autoSpaceDN w:val="0"/>
        <w:adjustRightInd w:val="0"/>
        <w:spacing w:after="0" w:line="240" w:lineRule="auto"/>
        <w:rPr>
          <w:rFonts w:cs="Courier New"/>
          <w:szCs w:val="20"/>
          <w:lang w:eastAsia="ru-RU"/>
        </w:rPr>
      </w:pPr>
      <w:r w:rsidRPr="00940672">
        <w:rPr>
          <w:rFonts w:cs="Courier New"/>
          <w:szCs w:val="20"/>
          <w:lang w:eastAsia="ru-RU"/>
        </w:rPr>
        <w:t xml:space="preserve">  </w:t>
      </w:r>
      <w:r>
        <w:rPr>
          <w:rFonts w:cs="Courier New"/>
          <w:szCs w:val="20"/>
          <w:lang w:eastAsia="ru-RU"/>
        </w:rPr>
        <w:t xml:space="preserve">  </w:t>
      </w:r>
      <w:r w:rsidRPr="00940672">
        <w:rPr>
          <w:rFonts w:cs="Courier New"/>
          <w:szCs w:val="20"/>
          <w:lang w:eastAsia="ru-RU"/>
        </w:rPr>
        <w:t>&lt;Range min="0" max="1" step="1"/&gt;</w:t>
      </w:r>
    </w:p>
    <w:p w:rsidR="0036701D" w:rsidRPr="00940672"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40672">
        <w:rPr>
          <w:rFonts w:cs="Courier New"/>
          <w:szCs w:val="20"/>
          <w:lang w:eastAsia="ru-RU"/>
        </w:rPr>
        <w:t>&lt;/NumericType&gt;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40672"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40672">
        <w:rPr>
          <w:rFonts w:cs="Courier New"/>
          <w:szCs w:val="20"/>
          <w:lang w:eastAsia="ru-RU"/>
        </w:rPr>
        <w:t>&lt;NumericMapping name="</w:t>
      </w:r>
      <w:r>
        <w:rPr>
          <w:rFonts w:cs="Courier New"/>
          <w:szCs w:val="20"/>
          <w:lang w:eastAsia="ru-RU"/>
        </w:rPr>
        <w:t>&lt;</w:t>
      </w:r>
      <w:r w:rsidRPr="00940672">
        <w:rPr>
          <w:rFonts w:cs="Courier New"/>
          <w:szCs w:val="20"/>
          <w:lang w:eastAsia="ru-RU"/>
        </w:rPr>
        <w:t>numeric mapping</w:t>
      </w:r>
      <w:r>
        <w:rPr>
          <w:rFonts w:cs="Courier New"/>
          <w:szCs w:val="20"/>
          <w:lang w:eastAsia="ru-RU"/>
        </w:rPr>
        <w:t>&gt;</w:t>
      </w:r>
      <w:r w:rsidRPr="00940672">
        <w:rPr>
          <w:rFonts w:cs="Courier New"/>
          <w:szCs w:val="20"/>
          <w:lang w:eastAsia="ru-RU"/>
        </w:rPr>
        <w:t>" appType="</w:t>
      </w:r>
      <w:r>
        <w:rPr>
          <w:rFonts w:cs="Courier New"/>
          <w:szCs w:val="20"/>
          <w:lang w:eastAsia="ru-RU"/>
        </w:rPr>
        <w:t>&lt;</w:t>
      </w:r>
      <w:r w:rsidRPr="00940672">
        <w:rPr>
          <w:rFonts w:cs="Courier New"/>
          <w:szCs w:val="20"/>
          <w:lang w:eastAsia="ru-RU"/>
        </w:rPr>
        <w:t>numeric type</w:t>
      </w:r>
      <w:r>
        <w:rPr>
          <w:rFonts w:cs="Courier New"/>
          <w:szCs w:val="20"/>
          <w:lang w:eastAsia="ru-RU"/>
        </w:rPr>
        <w:t>&gt;</w:t>
      </w:r>
      <w:r w:rsidRPr="00940672">
        <w:rPr>
          <w:rFonts w:cs="Courier New"/>
          <w:szCs w:val="20"/>
          <w:lang w:eastAsia="ru-RU"/>
        </w:rPr>
        <w:t xml:space="preserve">" size="2" isSigned="false" </w:t>
      </w:r>
      <w:r w:rsidRPr="00940672">
        <w:rPr>
          <w:rFonts w:cs="Courier New"/>
          <w:i/>
          <w:szCs w:val="20"/>
          <w:lang w:eastAsia="ru-RU"/>
        </w:rPr>
        <w:t>byteOrder</w:t>
      </w:r>
      <w:r w:rsidRPr="00940672">
        <w:rPr>
          <w:rFonts w:cs="Courier New"/>
          <w:szCs w:val="20"/>
          <w:lang w:eastAsia="ru-RU"/>
        </w:rPr>
        <w:t>="normal" bitMapping="true"/&gt;</w:t>
      </w:r>
    </w:p>
    <w:p w:rsidR="00EB3585"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940672">
        <w:rPr>
          <w:rFonts w:cs="Courier New"/>
          <w:b/>
          <w:szCs w:val="20"/>
          <w:lang w:eastAsia="ru-RU"/>
        </w:rPr>
        <w:t>Error EPI2205</w:t>
      </w:r>
      <w:r w:rsidRPr="00285210">
        <w:rPr>
          <w:rFonts w:cs="Courier New"/>
          <w:szCs w:val="20"/>
          <w:lang w:eastAsia="ru-RU"/>
        </w:rPr>
        <w:t>: InterfaceTypeMappings=`</w:t>
      </w:r>
      <w:r>
        <w:rPr>
          <w:rFonts w:cs="Courier New"/>
          <w:szCs w:val="20"/>
          <w:lang w:eastAsia="ru-RU"/>
        </w:rPr>
        <w:t>&lt;i</w:t>
      </w:r>
      <w:r w:rsidRPr="00285210">
        <w:rPr>
          <w:rFonts w:cs="Courier New"/>
          <w:szCs w:val="20"/>
          <w:lang w:eastAsia="ru-RU"/>
        </w:rPr>
        <w:t>nterface</w:t>
      </w:r>
      <w:r>
        <w:rPr>
          <w:rFonts w:cs="Courier New"/>
          <w:szCs w:val="20"/>
          <w:lang w:eastAsia="ru-RU"/>
        </w:rPr>
        <w:t>&gt;</w:t>
      </w:r>
      <w:r w:rsidRPr="00285210">
        <w:rPr>
          <w:rFonts w:cs="Courier New"/>
          <w:szCs w:val="20"/>
          <w:lang w:eastAsia="ru-RU"/>
        </w:rPr>
        <w:t>` NumericMapping name=</w:t>
      </w:r>
      <w:r w:rsidR="00B06092">
        <w:rPr>
          <w:rFonts w:cs="Courier New"/>
          <w:szCs w:val="20"/>
          <w:lang w:eastAsia="ru-RU"/>
        </w:rPr>
        <w:t xml:space="preserve"> </w:t>
      </w:r>
      <w:r w:rsidRPr="00285210">
        <w:rPr>
          <w:rFonts w:cs="Courier New"/>
          <w:szCs w:val="20"/>
          <w:lang w:eastAsia="ru-RU"/>
        </w:rPr>
        <w:t>`</w:t>
      </w:r>
      <w:r>
        <w:rPr>
          <w:rFonts w:cs="Courier New"/>
          <w:szCs w:val="20"/>
          <w:lang w:eastAsia="ru-RU"/>
        </w:rPr>
        <w:t>&lt;</w:t>
      </w:r>
      <w:r w:rsidRPr="00285210">
        <w:rPr>
          <w:rFonts w:cs="Courier New"/>
          <w:szCs w:val="20"/>
          <w:lang w:eastAsia="ru-RU"/>
        </w:rPr>
        <w:t>numeric mapping</w:t>
      </w:r>
      <w:r>
        <w:rPr>
          <w:rFonts w:cs="Courier New"/>
          <w:szCs w:val="20"/>
          <w:lang w:eastAsia="ru-RU"/>
        </w:rPr>
        <w:t>&gt;</w:t>
      </w:r>
      <w:r w:rsidRPr="00285210">
        <w:rPr>
          <w:rFonts w:cs="Courier New"/>
          <w:szCs w:val="20"/>
          <w:lang w:eastAsia="ru-RU"/>
        </w:rPr>
        <w:t>` appType=</w:t>
      </w:r>
      <w:r w:rsidR="00B06092">
        <w:rPr>
          <w:rFonts w:cs="Courier New"/>
          <w:szCs w:val="20"/>
          <w:lang w:eastAsia="ru-RU"/>
        </w:rPr>
        <w:t xml:space="preserve"> </w:t>
      </w:r>
      <w:r w:rsidRPr="00285210">
        <w:rPr>
          <w:rFonts w:cs="Courier New"/>
          <w:szCs w:val="20"/>
          <w:lang w:eastAsia="ru-RU"/>
        </w:rPr>
        <w:t>`</w:t>
      </w:r>
      <w:r>
        <w:rPr>
          <w:rFonts w:cs="Courier New"/>
          <w:szCs w:val="20"/>
          <w:lang w:eastAsia="ru-RU"/>
        </w:rPr>
        <w:t>&lt;</w:t>
      </w:r>
      <w:r w:rsidRPr="00285210">
        <w:rPr>
          <w:rFonts w:cs="Courier New"/>
          <w:szCs w:val="20"/>
          <w:lang w:eastAsia="ru-RU"/>
        </w:rPr>
        <w:t>numeric type</w:t>
      </w:r>
      <w:r>
        <w:rPr>
          <w:rFonts w:cs="Courier New"/>
          <w:szCs w:val="20"/>
          <w:lang w:eastAsia="ru-RU"/>
        </w:rPr>
        <w:t>&gt;</w:t>
      </w:r>
      <w:r w:rsidRPr="00285210">
        <w:rPr>
          <w:rFonts w:cs="Courier New"/>
          <w:szCs w:val="20"/>
          <w:lang w:eastAsia="ru-RU"/>
        </w:rPr>
        <w:t>` bitMapping=</w:t>
      </w:r>
      <w:r w:rsidR="00B06092">
        <w:rPr>
          <w:rFonts w:cs="Courier New"/>
          <w:szCs w:val="20"/>
          <w:lang w:eastAsia="ru-RU"/>
        </w:rPr>
        <w:t xml:space="preserve"> </w:t>
      </w:r>
      <w:r w:rsidRPr="00285210">
        <w:rPr>
          <w:rFonts w:cs="Courier New"/>
          <w:szCs w:val="20"/>
          <w:lang w:eastAsia="ru-RU"/>
        </w:rPr>
        <w:t xml:space="preserve">`true` - </w:t>
      </w:r>
      <w:r w:rsidRPr="00940672">
        <w:rPr>
          <w:rFonts w:cs="Courier New"/>
          <w:i/>
          <w:szCs w:val="20"/>
          <w:lang w:eastAsia="ru-RU"/>
        </w:rPr>
        <w:t>byteOrder</w:t>
      </w:r>
      <w:r w:rsidRPr="00285210">
        <w:rPr>
          <w:rFonts w:cs="Courier New"/>
          <w:szCs w:val="20"/>
          <w:lang w:eastAsia="ru-RU"/>
        </w:rPr>
        <w:t xml:space="preserve"> attribute (=`normal`) is not allowed</w:t>
      </w:r>
      <w:r w:rsidR="007F0399">
        <w:rPr>
          <w:rFonts w:cs="Courier New"/>
          <w:szCs w:val="20"/>
          <w:lang w:eastAsia="ru-RU"/>
        </w:rPr>
        <w:t xml:space="preserve"> for bitMapping</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&lt;Objects&gt;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&lt;Object name="string mapping object"&gt;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&lt;StringType length="1"/&gt;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&lt;/Object&gt;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&lt;Object name="numeric mapping object"&gt;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&lt;NumericType&gt;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&lt;Range min="0.1" max="1440.1" step="0.1"/&gt;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&lt;/NumericType&gt;</w:t>
      </w:r>
    </w:p>
    <w:p w:rsidR="0036701D" w:rsidRPr="001117A4" w:rsidRDefault="0036701D" w:rsidP="0036701D">
      <w:pPr>
        <w:autoSpaceDE w:val="0"/>
        <w:autoSpaceDN w:val="0"/>
        <w:adjustRightInd w:val="0"/>
        <w:spacing w:after="0" w:line="240" w:lineRule="auto"/>
        <w:rPr>
          <w:rFonts w:cs="Courier New"/>
          <w:szCs w:val="20"/>
          <w:lang w:eastAsia="ru-RU"/>
        </w:rPr>
      </w:pPr>
      <w:r w:rsidRPr="001117A4">
        <w:rPr>
          <w:rFonts w:cs="Courier New"/>
          <w:szCs w:val="20"/>
          <w:lang w:eastAsia="ru-RU"/>
        </w:rPr>
        <w:t xml:space="preserve">    &lt;/Object&gt;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513D6">
        <w:rPr>
          <w:rFonts w:cs="Courier New"/>
          <w:szCs w:val="20"/>
          <w:lang w:eastAsia="ru-RU"/>
        </w:rPr>
        <w:t xml:space="preserve">&lt;NumericMapping </w:t>
      </w:r>
      <w:r w:rsidR="000C6F6E">
        <w:rPr>
          <w:rFonts w:cs="Courier New"/>
          <w:szCs w:val="20"/>
          <w:lang w:eastAsia="ru-RU"/>
        </w:rPr>
        <w:t>object</w:t>
      </w:r>
      <w:r w:rsidRPr="000513D6">
        <w:rPr>
          <w:rFonts w:cs="Courier New"/>
          <w:szCs w:val="20"/>
          <w:lang w:eastAsia="ru-RU"/>
        </w:rPr>
        <w:t>="</w:t>
      </w:r>
      <w:r w:rsidRPr="001117A4">
        <w:rPr>
          <w:rFonts w:cs="Courier New"/>
          <w:i/>
          <w:szCs w:val="20"/>
          <w:lang w:eastAsia="ru-RU"/>
        </w:rPr>
        <w:t>&lt;string mapping object&gt;</w:t>
      </w:r>
      <w:r w:rsidRPr="000513D6">
        <w:rPr>
          <w:rFonts w:cs="Courier New"/>
          <w:szCs w:val="20"/>
          <w:lang w:eastAsia="ru-RU"/>
        </w:rPr>
        <w:t xml:space="preserve">" </w:t>
      </w:r>
      <w:r w:rsidRPr="001117A4">
        <w:rPr>
          <w:rFonts w:cs="Courier New"/>
          <w:szCs w:val="20"/>
          <w:lang w:eastAsia="ru-RU"/>
        </w:rPr>
        <w:t>size="2" isSigned="false"</w:t>
      </w:r>
      <w:r w:rsidRPr="000513D6">
        <w:rPr>
          <w:rFonts w:cs="Courier New"/>
          <w:szCs w:val="20"/>
          <w:lang w:eastAsia="ru-RU"/>
        </w:rPr>
        <w:t>&gt;</w:t>
      </w:r>
    </w:p>
    <w:p w:rsidR="00EB3585" w:rsidRPr="000513D6"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1117A4">
        <w:rPr>
          <w:rFonts w:cs="Courier New"/>
          <w:b/>
          <w:szCs w:val="20"/>
          <w:lang w:eastAsia="ru-RU"/>
        </w:rPr>
        <w:lastRenderedPageBreak/>
        <w:t>Error EPI2208</w:t>
      </w:r>
      <w:r w:rsidRPr="001117A4">
        <w:rPr>
          <w:rFonts w:cs="Courier New"/>
          <w:szCs w:val="20"/>
          <w:lang w:eastAsia="ru-RU"/>
        </w:rPr>
        <w:t>: InterfaceTypeMappings=</w:t>
      </w:r>
      <w:r>
        <w:rPr>
          <w:rFonts w:cs="Courier New"/>
          <w:szCs w:val="20"/>
          <w:lang w:eastAsia="ru-RU"/>
        </w:rPr>
        <w:t>`&lt;i</w:t>
      </w:r>
      <w:r w:rsidRPr="001117A4">
        <w:rPr>
          <w:rFonts w:cs="Courier New"/>
          <w:szCs w:val="20"/>
          <w:lang w:eastAsia="ru-RU"/>
        </w:rPr>
        <w:t>nterface</w:t>
      </w:r>
      <w:r>
        <w:rPr>
          <w:rFonts w:cs="Courier New"/>
          <w:szCs w:val="20"/>
          <w:lang w:eastAsia="ru-RU"/>
        </w:rPr>
        <w:t>&gt;`</w:t>
      </w:r>
      <w:r w:rsidRPr="001117A4">
        <w:rPr>
          <w:rFonts w:cs="Courier New"/>
          <w:szCs w:val="20"/>
          <w:lang w:eastAsia="ru-RU"/>
        </w:rPr>
        <w:t xml:space="preserve"> NumericMapping object=</w:t>
      </w:r>
      <w:r w:rsidR="00B06092">
        <w:rPr>
          <w:rFonts w:cs="Courier New"/>
          <w:szCs w:val="20"/>
          <w:lang w:eastAsia="ru-RU"/>
        </w:rPr>
        <w:t xml:space="preserve"> </w:t>
      </w:r>
      <w:r>
        <w:rPr>
          <w:rFonts w:cs="Courier New"/>
          <w:szCs w:val="20"/>
          <w:lang w:eastAsia="ru-RU"/>
        </w:rPr>
        <w:t>`</w:t>
      </w:r>
      <w:r w:rsidRPr="001117A4">
        <w:rPr>
          <w:rFonts w:cs="Courier New"/>
          <w:i/>
          <w:szCs w:val="20"/>
          <w:lang w:eastAsia="ru-RU"/>
        </w:rPr>
        <w:t>&lt;string mapping object&gt;</w:t>
      </w:r>
      <w:r>
        <w:rPr>
          <w:rFonts w:cs="Courier New"/>
          <w:szCs w:val="20"/>
          <w:lang w:eastAsia="ru-RU"/>
        </w:rPr>
        <w:t>`</w:t>
      </w:r>
      <w:r w:rsidR="007707DF">
        <w:rPr>
          <w:rFonts w:cs="Courier New"/>
          <w:szCs w:val="20"/>
          <w:lang w:eastAsia="ru-RU"/>
        </w:rPr>
        <w:t xml:space="preserve"> </w:t>
      </w:r>
      <w:r w:rsidR="00064BCE">
        <w:rPr>
          <w:rFonts w:cs="Courier New"/>
          <w:szCs w:val="20"/>
          <w:lang w:eastAsia="ru-RU"/>
        </w:rPr>
        <w:t>appType category</w:t>
      </w:r>
      <w:r w:rsidRPr="001117A4">
        <w:rPr>
          <w:rFonts w:cs="Courier New"/>
          <w:szCs w:val="20"/>
          <w:lang w:eastAsia="ru-RU"/>
        </w:rPr>
        <w:t>=</w:t>
      </w:r>
      <w:r w:rsidR="00B06092">
        <w:rPr>
          <w:rFonts w:cs="Courier New"/>
          <w:szCs w:val="20"/>
          <w:lang w:eastAsia="ru-RU"/>
        </w:rPr>
        <w:t xml:space="preserve"> </w:t>
      </w:r>
      <w:r>
        <w:rPr>
          <w:rFonts w:cs="Courier New"/>
          <w:szCs w:val="20"/>
          <w:lang w:eastAsia="ru-RU"/>
        </w:rPr>
        <w:t>`</w:t>
      </w:r>
      <w:r w:rsidRPr="001117A4">
        <w:rPr>
          <w:rFonts w:cs="Courier New"/>
          <w:szCs w:val="20"/>
          <w:lang w:eastAsia="ru-RU"/>
        </w:rPr>
        <w:t>String</w:t>
      </w:r>
      <w:r>
        <w:rPr>
          <w:rFonts w:cs="Courier New"/>
          <w:szCs w:val="20"/>
          <w:lang w:eastAsia="ru-RU"/>
        </w:rPr>
        <w:t>`</w:t>
      </w:r>
      <w:r w:rsidRPr="001117A4">
        <w:rPr>
          <w:rFonts w:cs="Courier New"/>
          <w:szCs w:val="20"/>
          <w:lang w:eastAsia="ru-RU"/>
        </w:rPr>
        <w:t xml:space="preserve"> </w:t>
      </w:r>
      <w:r w:rsidR="007F0399">
        <w:rPr>
          <w:rFonts w:cs="Courier New"/>
          <w:szCs w:val="20"/>
          <w:lang w:eastAsia="ru-RU"/>
        </w:rPr>
        <w:t>- type of object should be NumericType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&lt;Types&gt;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D6650">
        <w:rPr>
          <w:rFonts w:cs="Courier New"/>
          <w:szCs w:val="20"/>
          <w:lang w:eastAsia="ru-RU"/>
        </w:rPr>
        <w:t>&lt;NumericType name="</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w:t>
      </w:r>
      <w:r>
        <w:rPr>
          <w:rFonts w:cs="Courier New"/>
          <w:szCs w:val="20"/>
          <w:lang w:eastAsia="ru-RU"/>
        </w:rPr>
        <w:t xml:space="preserve">  </w:t>
      </w:r>
      <w:r w:rsidRPr="000D6650">
        <w:rPr>
          <w:rFonts w:cs="Courier New"/>
          <w:szCs w:val="20"/>
          <w:lang w:eastAsia="ru-RU"/>
        </w:rPr>
        <w:t xml:space="preserve">&lt;Range </w:t>
      </w:r>
      <w:r>
        <w:rPr>
          <w:rFonts w:cs="Courier New"/>
          <w:szCs w:val="20"/>
          <w:lang w:eastAsia="ru-RU"/>
        </w:rPr>
        <w:t>…</w:t>
      </w:r>
      <w:r w:rsidRPr="000D6650">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xml:space="preserve">" </w:t>
      </w:r>
      <w:r>
        <w:rPr>
          <w:rFonts w:cs="Courier New"/>
          <w:szCs w:val="20"/>
          <w:lang w:eastAsia="ru-RU"/>
        </w:rPr>
        <w: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&lt;two&gt;</w:t>
      </w:r>
      <w:r w:rsidRPr="000D6650">
        <w:rPr>
          <w:rFonts w:cs="Courier New"/>
          <w:szCs w:val="20"/>
          <w:lang w:eastAsia="ru-RU"/>
        </w:rPr>
        <w:t xml:space="preserve">" </w:t>
      </w:r>
      <w:r>
        <w:rPr>
          <w:rFonts w:cs="Courier New"/>
          <w:szCs w:val="20"/>
          <w:lang w:eastAsia="ru-RU"/>
        </w:rPr>
        <w:t>…</w:t>
      </w:r>
      <w:r w:rsidRPr="000D6650">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&lt;/NumericType&gt;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0D6650"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sidR="00553ADC">
        <w:rPr>
          <w:rFonts w:cs="Courier New"/>
          <w:szCs w:val="20"/>
          <w:lang w:eastAsia="ru-RU"/>
        </w:rPr>
        <w:t>&lt;interface</w:t>
      </w:r>
      <w:r>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D6650">
        <w:rPr>
          <w:rFonts w:cs="Courier New"/>
          <w:szCs w:val="20"/>
          <w:lang w:eastAsia="ru-RU"/>
        </w:rPr>
        <w:t>&lt;NumericMapping name="</w:t>
      </w:r>
      <w:r>
        <w:rPr>
          <w:rFonts w:cs="Courier New"/>
          <w:szCs w:val="20"/>
          <w:lang w:eastAsia="ru-RU"/>
        </w:rPr>
        <w:t>&lt;</w:t>
      </w:r>
      <w:r w:rsidRPr="000D6650">
        <w:rPr>
          <w:rFonts w:cs="Courier New"/>
          <w:szCs w:val="20"/>
          <w:lang w:eastAsia="ru-RU"/>
        </w:rPr>
        <w:t>numeric mapping</w:t>
      </w:r>
      <w:r>
        <w:rPr>
          <w:rFonts w:cs="Courier New"/>
          <w:szCs w:val="20"/>
          <w:lang w:eastAsia="ru-RU"/>
        </w:rPr>
        <w:t>&gt;</w:t>
      </w:r>
      <w:r w:rsidRPr="000D6650">
        <w:rPr>
          <w:rFonts w:cs="Courier New"/>
          <w:szCs w:val="20"/>
          <w:lang w:eastAsia="ru-RU"/>
        </w:rPr>
        <w:t>" appType="</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 xml:space="preserve">" </w:t>
      </w:r>
      <w:r>
        <w:rPr>
          <w:rFonts w:cs="Courier New"/>
          <w:szCs w:val="20"/>
          <w:lang w:eastAsia="ru-RU"/>
        </w:rPr>
        <w: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&lt;Scaling </w:t>
      </w:r>
      <w:r>
        <w:rPr>
          <w:rFonts w:cs="Courier New"/>
          <w:szCs w:val="20"/>
          <w:lang w:eastAsia="ru-RU"/>
        </w:rPr>
        <w:t>…</w:t>
      </w:r>
      <w:r w:rsidRPr="000D6650">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xml:space="preserve">" </w:t>
      </w:r>
      <w:r w:rsidRPr="008C6B67">
        <w:rPr>
          <w:rFonts w:cs="Courier New"/>
          <w:i/>
          <w:szCs w:val="20"/>
          <w:lang w:eastAsia="ru-RU"/>
        </w:rPr>
        <w:t>mapsTo="</w:t>
      </w:r>
      <w:r>
        <w:rPr>
          <w:rFonts w:cs="Courier New"/>
          <w:i/>
          <w:szCs w:val="20"/>
          <w:lang w:eastAsia="ru-RU"/>
        </w:rPr>
        <w:t>9</w:t>
      </w:r>
      <w:r w:rsidRPr="008C6B67">
        <w:rPr>
          <w:rFonts w:cs="Courier New"/>
          <w:i/>
          <w:szCs w:val="20"/>
          <w:lang w:eastAsia="ru-RU"/>
        </w:rPr>
        <w:t>"</w:t>
      </w:r>
      <w:r w:rsidRPr="000D6650">
        <w:rPr>
          <w:rFonts w:cs="Courier New"/>
          <w:szCs w:val="20"/>
          <w:lang w:eastAsia="ru-RU"/>
        </w:rPr>
        <w:t xml:space="preserve"> /&gt;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002C1F59">
        <w:rPr>
          <w:rFonts w:cs="Courier New"/>
          <w:szCs w:val="20"/>
          <w:lang w:eastAsia="ru-RU"/>
        </w:rPr>
        <w:t>two</w:t>
      </w:r>
      <w:r>
        <w:rPr>
          <w:rFonts w:cs="Courier New"/>
          <w:szCs w:val="20"/>
          <w:lang w:eastAsia="ru-RU"/>
        </w:rPr>
        <w:t>&gt;</w:t>
      </w:r>
      <w:r w:rsidRPr="000D6650">
        <w:rPr>
          <w:rFonts w:cs="Courier New"/>
          <w:szCs w:val="20"/>
          <w:lang w:eastAsia="ru-RU"/>
        </w:rPr>
        <w:t xml:space="preserve">" </w:t>
      </w:r>
      <w:r w:rsidRPr="008C6B67">
        <w:rPr>
          <w:rFonts w:cs="Courier New"/>
          <w:i/>
          <w:szCs w:val="20"/>
          <w:lang w:eastAsia="ru-RU"/>
        </w:rPr>
        <w:t>mapsTo="</w:t>
      </w:r>
      <w:r>
        <w:rPr>
          <w:rFonts w:cs="Courier New"/>
          <w:i/>
          <w:szCs w:val="20"/>
          <w:lang w:eastAsia="ru-RU"/>
        </w:rPr>
        <w:t>9</w:t>
      </w:r>
      <w:r w:rsidRPr="008C6B67">
        <w:rPr>
          <w:rFonts w:cs="Courier New"/>
          <w:i/>
          <w:szCs w:val="20"/>
          <w:lang w:eastAsia="ru-RU"/>
        </w:rPr>
        <w:t>"</w:t>
      </w:r>
      <w:r w:rsidRPr="000D6650">
        <w:rPr>
          <w:rFonts w:cs="Courier New"/>
          <w:szCs w:val="20"/>
          <w:lang w:eastAsia="ru-RU"/>
        </w:rPr>
        <w:t xml:space="preserve"> /&gt;</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1117A4">
        <w:rPr>
          <w:rFonts w:cs="Courier New"/>
          <w:b/>
          <w:szCs w:val="20"/>
          <w:lang w:eastAsia="ru-RU"/>
        </w:rPr>
        <w:t>Error EPI22</w:t>
      </w:r>
      <w:r>
        <w:rPr>
          <w:rFonts w:cs="Courier New"/>
          <w:b/>
          <w:szCs w:val="20"/>
          <w:lang w:eastAsia="ru-RU"/>
        </w:rPr>
        <w:t>11</w:t>
      </w:r>
      <w:r w:rsidRPr="001117A4">
        <w:rPr>
          <w:rFonts w:cs="Courier New"/>
          <w:szCs w:val="20"/>
          <w:lang w:eastAsia="ru-RU"/>
        </w:rPr>
        <w:t>: InterfaceTypeMappings</w:t>
      </w:r>
      <w:r>
        <w:rPr>
          <w:rFonts w:cs="Courier New"/>
          <w:szCs w:val="20"/>
          <w:lang w:eastAsia="ru-RU"/>
        </w:rPr>
        <w:t xml:space="preserve"> name</w:t>
      </w:r>
      <w:r w:rsidRPr="001117A4">
        <w:rPr>
          <w:rFonts w:cs="Courier New"/>
          <w:szCs w:val="20"/>
          <w:lang w:eastAsia="ru-RU"/>
        </w:rPr>
        <w:t>=</w:t>
      </w:r>
      <w:r>
        <w:rPr>
          <w:rFonts w:cs="Courier New"/>
          <w:szCs w:val="20"/>
          <w:lang w:eastAsia="ru-RU"/>
        </w:rPr>
        <w:t>`&lt;i</w:t>
      </w:r>
      <w:r w:rsidRPr="001117A4">
        <w:rPr>
          <w:rFonts w:cs="Courier New"/>
          <w:szCs w:val="20"/>
          <w:lang w:eastAsia="ru-RU"/>
        </w:rPr>
        <w:t>nterface</w:t>
      </w:r>
      <w:r>
        <w:rPr>
          <w:rFonts w:cs="Courier New"/>
          <w:szCs w:val="20"/>
          <w:lang w:eastAsia="ru-RU"/>
        </w:rPr>
        <w:t>&gt;`</w:t>
      </w:r>
      <w:r w:rsidRPr="001117A4">
        <w:rPr>
          <w:rFonts w:cs="Courier New"/>
          <w:szCs w:val="20"/>
          <w:lang w:eastAsia="ru-RU"/>
        </w:rPr>
        <w:t xml:space="preserve"> </w:t>
      </w:r>
      <w:r w:rsidR="0049587E">
        <w:rPr>
          <w:rFonts w:cs="Courier New"/>
          <w:szCs w:val="20"/>
          <w:lang w:eastAsia="ru-RU"/>
        </w:rPr>
        <w:t>`</w:t>
      </w:r>
      <w:r w:rsidR="0049587E" w:rsidRPr="000D6650">
        <w:rPr>
          <w:rFonts w:cs="Courier New"/>
          <w:szCs w:val="20"/>
          <w:lang w:eastAsia="ru-RU"/>
        </w:rPr>
        <w:t>appType</w:t>
      </w:r>
      <w:r w:rsidR="0049587E">
        <w:rPr>
          <w:rFonts w:cs="Courier New"/>
          <w:szCs w:val="20"/>
          <w:lang w:eastAsia="ru-RU"/>
        </w:rPr>
        <w:t>`</w:t>
      </w:r>
      <w:r w:rsidR="0049587E" w:rsidRPr="000D6650">
        <w:rPr>
          <w:rFonts w:cs="Courier New"/>
          <w:szCs w:val="20"/>
          <w:lang w:eastAsia="ru-RU"/>
        </w:rPr>
        <w:t>=</w:t>
      </w:r>
      <w:r w:rsidR="00B06092">
        <w:rPr>
          <w:rFonts w:cs="Courier New"/>
          <w:szCs w:val="20"/>
          <w:lang w:eastAsia="ru-RU"/>
        </w:rPr>
        <w:t xml:space="preserve"> </w:t>
      </w:r>
      <w:r w:rsidR="0049587E" w:rsidRPr="000D6650">
        <w:rPr>
          <w:rFonts w:cs="Courier New"/>
          <w:szCs w:val="20"/>
          <w:lang w:eastAsia="ru-RU"/>
        </w:rPr>
        <w:t>`</w:t>
      </w:r>
      <w:r w:rsidR="0049587E">
        <w:rPr>
          <w:rFonts w:cs="Courier New"/>
          <w:szCs w:val="20"/>
          <w:lang w:eastAsia="ru-RU"/>
        </w:rPr>
        <w:t>&lt;</w:t>
      </w:r>
      <w:r w:rsidR="0049587E" w:rsidRPr="000D6650">
        <w:rPr>
          <w:rFonts w:cs="Courier New"/>
          <w:szCs w:val="20"/>
          <w:lang w:eastAsia="ru-RU"/>
        </w:rPr>
        <w:t>special value type</w:t>
      </w:r>
      <w:r w:rsidR="0049587E">
        <w:rPr>
          <w:rFonts w:cs="Courier New"/>
          <w:szCs w:val="20"/>
          <w:lang w:eastAsia="ru-RU"/>
        </w:rPr>
        <w:t>&gt;</w:t>
      </w:r>
      <w:r w:rsidR="0049587E" w:rsidRPr="000D6650">
        <w:rPr>
          <w:rFonts w:cs="Courier New"/>
          <w:szCs w:val="20"/>
          <w:lang w:eastAsia="ru-RU"/>
        </w:rPr>
        <w:t>`</w:t>
      </w:r>
      <w:r w:rsidR="0049587E">
        <w:rPr>
          <w:rFonts w:cs="Courier New"/>
          <w:szCs w:val="20"/>
          <w:lang w:eastAsia="ru-RU"/>
        </w:rPr>
        <w:t xml:space="preserve"> </w:t>
      </w:r>
      <w:r w:rsidRPr="001117A4">
        <w:rPr>
          <w:rFonts w:cs="Courier New"/>
          <w:szCs w:val="20"/>
          <w:lang w:eastAsia="ru-RU"/>
        </w:rPr>
        <w:t xml:space="preserve">NumericMapping </w:t>
      </w:r>
      <w:r>
        <w:rPr>
          <w:rFonts w:cs="Courier New"/>
          <w:szCs w:val="20"/>
          <w:lang w:eastAsia="ru-RU"/>
        </w:rPr>
        <w:t>name</w:t>
      </w:r>
      <w:r w:rsidRPr="001117A4">
        <w:rPr>
          <w:rFonts w:cs="Courier New"/>
          <w:szCs w:val="20"/>
          <w:lang w:eastAsia="ru-RU"/>
        </w:rPr>
        <w:t>=</w:t>
      </w:r>
      <w:r w:rsidR="00B06092">
        <w:rPr>
          <w:rFonts w:cs="Courier New"/>
          <w:szCs w:val="20"/>
          <w:lang w:eastAsia="ru-RU"/>
        </w:rPr>
        <w:t xml:space="preserve"> </w:t>
      </w:r>
      <w:r>
        <w:rPr>
          <w:rFonts w:cs="Courier New"/>
          <w:szCs w:val="20"/>
          <w:lang w:eastAsia="ru-RU"/>
        </w:rPr>
        <w:t>`</w:t>
      </w:r>
      <w:r>
        <w:rPr>
          <w:rFonts w:cs="Courier New"/>
          <w:i/>
          <w:szCs w:val="20"/>
          <w:lang w:eastAsia="ru-RU"/>
        </w:rPr>
        <w:t>&lt;</w:t>
      </w:r>
      <w:r w:rsidRPr="000D6650">
        <w:rPr>
          <w:rFonts w:cs="Courier New"/>
          <w:szCs w:val="20"/>
          <w:lang w:eastAsia="ru-RU"/>
        </w:rPr>
        <w:t>numeric mapping</w:t>
      </w:r>
      <w:r>
        <w:rPr>
          <w:rFonts w:cs="Courier New"/>
          <w:szCs w:val="20"/>
          <w:lang w:eastAsia="ru-RU"/>
        </w:rPr>
        <w:t>&gt;</w:t>
      </w:r>
      <w:r w:rsidRPr="001117A4">
        <w:rPr>
          <w:rFonts w:cs="Courier New"/>
          <w:i/>
          <w:szCs w:val="20"/>
          <w:lang w:eastAsia="ru-RU"/>
        </w:rPr>
        <w:t xml:space="preserve"> </w:t>
      </w:r>
      <w:r>
        <w:rPr>
          <w:rFonts w:cs="Courier New"/>
          <w:szCs w:val="20"/>
          <w:lang w:eastAsia="ru-RU"/>
        </w:rPr>
        <w:t>`</w:t>
      </w:r>
      <w:r w:rsidRPr="000D6650">
        <w:rPr>
          <w:rFonts w:cs="Courier New"/>
          <w:szCs w:val="20"/>
          <w:lang w:eastAsia="ru-RU"/>
        </w:rPr>
        <w:t xml:space="preserve"> </w:t>
      </w:r>
      <w:r w:rsidRPr="00E111FF">
        <w:rPr>
          <w:rFonts w:cs="Courier New"/>
          <w:szCs w:val="20"/>
          <w:lang w:eastAsia="ru-RU"/>
        </w:rPr>
        <w:t>SpecialValue name=</w:t>
      </w:r>
      <w:r w:rsidR="00B06092">
        <w:rPr>
          <w:rFonts w:cs="Courier New"/>
          <w:szCs w:val="20"/>
          <w:lang w:eastAsia="ru-RU"/>
        </w:rPr>
        <w:t xml:space="preserve"> </w:t>
      </w:r>
      <w:r w:rsidRPr="00E111FF">
        <w:rPr>
          <w:rFonts w:cs="Courier New"/>
          <w:szCs w:val="20"/>
          <w:lang w:eastAsia="ru-RU"/>
        </w:rPr>
        <w:t>`</w:t>
      </w:r>
      <w:r>
        <w:rPr>
          <w:rFonts w:cs="Courier New"/>
          <w:szCs w:val="20"/>
          <w:lang w:eastAsia="ru-RU"/>
        </w:rPr>
        <w:t>&lt;</w:t>
      </w:r>
      <w:r w:rsidRPr="00E111FF">
        <w:rPr>
          <w:rFonts w:cs="Courier New"/>
          <w:szCs w:val="20"/>
          <w:lang w:eastAsia="ru-RU"/>
        </w:rPr>
        <w:t>two</w:t>
      </w:r>
      <w:r>
        <w:rPr>
          <w:rFonts w:cs="Courier New"/>
          <w:szCs w:val="20"/>
          <w:lang w:eastAsia="ru-RU"/>
        </w:rPr>
        <w:t>&gt;</w:t>
      </w:r>
      <w:r w:rsidRPr="00E111FF">
        <w:rPr>
          <w:rFonts w:cs="Courier New"/>
          <w:szCs w:val="20"/>
          <w:lang w:eastAsia="ru-RU"/>
        </w:rPr>
        <w:t xml:space="preserve">` </w:t>
      </w:r>
      <w:r w:rsidRPr="0049587E">
        <w:rPr>
          <w:rFonts w:cs="Courier New"/>
          <w:i/>
          <w:szCs w:val="20"/>
          <w:lang w:eastAsia="ru-RU"/>
        </w:rPr>
        <w:t>mapsTo=</w:t>
      </w:r>
      <w:r w:rsidR="00B06092">
        <w:rPr>
          <w:rFonts w:cs="Courier New"/>
          <w:i/>
          <w:szCs w:val="20"/>
          <w:lang w:eastAsia="ru-RU"/>
        </w:rPr>
        <w:t xml:space="preserve"> </w:t>
      </w:r>
      <w:r w:rsidRPr="0049587E">
        <w:rPr>
          <w:rFonts w:cs="Courier New"/>
          <w:i/>
          <w:szCs w:val="20"/>
          <w:lang w:eastAsia="ru-RU"/>
        </w:rPr>
        <w:t>`9`</w:t>
      </w:r>
      <w:r w:rsidRPr="00E111FF">
        <w:rPr>
          <w:rFonts w:cs="Courier New"/>
          <w:szCs w:val="20"/>
          <w:lang w:eastAsia="ru-RU"/>
        </w:rPr>
        <w:t xml:space="preserve"> - duplicate</w:t>
      </w:r>
      <w:r w:rsidR="00FA5D92">
        <w:rPr>
          <w:rFonts w:cs="Courier New"/>
          <w:szCs w:val="20"/>
          <w:lang w:eastAsia="ru-RU"/>
        </w:rPr>
        <w:t>d</w:t>
      </w:r>
      <w:r w:rsidRPr="00E111FF">
        <w:rPr>
          <w:rFonts w:cs="Courier New"/>
          <w:szCs w:val="20"/>
          <w:lang w:eastAsia="ru-RU"/>
        </w:rPr>
        <w:t xml:space="preserve"> </w:t>
      </w:r>
      <w:r w:rsidRPr="0049587E">
        <w:rPr>
          <w:rFonts w:cs="Courier New"/>
          <w:i/>
          <w:szCs w:val="20"/>
          <w:lang w:eastAsia="ru-RU"/>
        </w:rPr>
        <w:t>mapsTo</w:t>
      </w:r>
      <w:r w:rsidRPr="00E111FF">
        <w:rPr>
          <w:rFonts w:cs="Courier New"/>
          <w:szCs w:val="20"/>
          <w:lang w:eastAsia="ru-RU"/>
        </w:rPr>
        <w:t xml:space="preserve"> value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&lt;Types&gt;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D6650">
        <w:rPr>
          <w:rFonts w:cs="Courier New"/>
          <w:szCs w:val="20"/>
          <w:lang w:eastAsia="ru-RU"/>
        </w:rPr>
        <w:t>&lt;NumericType name="</w:t>
      </w:r>
      <w:r>
        <w:rPr>
          <w:rFonts w:cs="Courier New"/>
          <w:szCs w:val="20"/>
          <w:lang w:eastAsia="ru-RU"/>
        </w:rPr>
        <w:t>&lt;</w:t>
      </w:r>
      <w:r w:rsidRPr="000D6650">
        <w:rPr>
          <w:rFonts w:cs="Courier New"/>
          <w:szCs w:val="20"/>
          <w:lang w:eastAsia="ru-RU"/>
        </w:rPr>
        <w:t>special value type</w:t>
      </w:r>
      <w:r w:rsidR="00553ADC">
        <w:rPr>
          <w:rFonts w:cs="Courier New"/>
          <w:szCs w:val="20"/>
          <w:lang w:eastAsia="ru-RU"/>
        </w:rPr>
        <w:t>&gt;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w:t>
      </w:r>
      <w:r>
        <w:rPr>
          <w:rFonts w:cs="Courier New"/>
          <w:szCs w:val="20"/>
          <w:lang w:eastAsia="ru-RU"/>
        </w:rPr>
        <w:t xml:space="preserve">  </w:t>
      </w:r>
      <w:r w:rsidRPr="000D6650">
        <w:rPr>
          <w:rFonts w:cs="Courier New"/>
          <w:szCs w:val="20"/>
          <w:lang w:eastAsia="ru-RU"/>
        </w:rPr>
        <w:t>&lt;Range min="10.1" max="1440.1" step="0.1"/&gt;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value="2.1"/&gt;</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&lt;/NumericType&gt;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0D6650"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D6650">
        <w:rPr>
          <w:rFonts w:cs="Courier New"/>
          <w:szCs w:val="20"/>
          <w:lang w:eastAsia="ru-RU"/>
        </w:rPr>
        <w:t>&lt;NumericMapping name="</w:t>
      </w:r>
      <w:r w:rsidR="00B06092">
        <w:rPr>
          <w:rFonts w:cs="Courier New"/>
          <w:szCs w:val="20"/>
          <w:lang w:eastAsia="ru-RU"/>
        </w:rPr>
        <w:t>&lt;</w:t>
      </w:r>
      <w:r w:rsidRPr="000D6650">
        <w:rPr>
          <w:rFonts w:cs="Courier New"/>
          <w:szCs w:val="20"/>
          <w:lang w:eastAsia="ru-RU"/>
        </w:rPr>
        <w:t>numeric mapping</w:t>
      </w:r>
      <w:r w:rsidR="00B06092">
        <w:rPr>
          <w:rFonts w:cs="Courier New"/>
          <w:szCs w:val="20"/>
          <w:lang w:eastAsia="ru-RU"/>
        </w:rPr>
        <w:t>&gt;</w:t>
      </w:r>
      <w:r w:rsidRPr="000D6650">
        <w:rPr>
          <w:rFonts w:cs="Courier New"/>
          <w:szCs w:val="20"/>
          <w:lang w:eastAsia="ru-RU"/>
        </w:rPr>
        <w:t>" appType="</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 xml:space="preserve">" byteOrder="normal" </w:t>
      </w:r>
      <w:r w:rsidRPr="00A15689">
        <w:rPr>
          <w:rFonts w:cs="Courier New"/>
          <w:szCs w:val="20"/>
          <w:lang w:eastAsia="ru-RU"/>
        </w:rPr>
        <w:t>size="1"</w:t>
      </w:r>
      <w:r w:rsidRPr="000D6650">
        <w:rPr>
          <w:rFonts w:cs="Courier New"/>
          <w:szCs w:val="20"/>
          <w:lang w:eastAsia="ru-RU"/>
        </w:rPr>
        <w:t xml:space="preserve"> isSigned="false" isDefault="true"&gt;</w:t>
      </w:r>
    </w:p>
    <w:p w:rsidR="00B06092" w:rsidRPr="000D6650" w:rsidRDefault="00B06092" w:rsidP="0036701D">
      <w:pPr>
        <w:autoSpaceDE w:val="0"/>
        <w:autoSpaceDN w:val="0"/>
        <w:adjustRightInd w:val="0"/>
        <w:spacing w:after="0" w:line="240" w:lineRule="auto"/>
        <w:rPr>
          <w:rFonts w:cs="Courier New"/>
          <w:szCs w:val="20"/>
          <w:lang w:eastAsia="ru-RU"/>
        </w:rPr>
      </w:pP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&lt;Scaling multiplier="1.1" adder="2.1" /&gt;</w:t>
      </w:r>
    </w:p>
    <w:p w:rsidR="0036701D" w:rsidRPr="00A15689"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xml:space="preserve">" </w:t>
      </w:r>
      <w:r w:rsidRPr="00A15689">
        <w:rPr>
          <w:rFonts w:cs="Courier New"/>
          <w:szCs w:val="20"/>
          <w:lang w:eastAsia="ru-RU"/>
        </w:rPr>
        <w:t>mapsTo="9" /&gt;</w:t>
      </w:r>
    </w:p>
    <w:p w:rsidR="0036701D" w:rsidRPr="000D6650" w:rsidRDefault="0036701D" w:rsidP="0036701D">
      <w:pPr>
        <w:autoSpaceDE w:val="0"/>
        <w:autoSpaceDN w:val="0"/>
        <w:adjustRightInd w:val="0"/>
        <w:spacing w:after="0" w:line="240" w:lineRule="auto"/>
        <w:rPr>
          <w:rFonts w:cs="Courier New"/>
          <w:szCs w:val="20"/>
          <w:lang w:eastAsia="ru-RU"/>
        </w:rPr>
      </w:pPr>
      <w:r w:rsidRPr="00A15689">
        <w:rPr>
          <w:rFonts w:cs="Courier New"/>
          <w:szCs w:val="20"/>
          <w:lang w:eastAsia="ru-RU"/>
        </w:rPr>
        <w:t xml:space="preserve">      &lt;SpecialValue </w:t>
      </w:r>
      <w:r w:rsidRPr="00FA5D92">
        <w:rPr>
          <w:rFonts w:cs="Courier New"/>
          <w:i/>
          <w:szCs w:val="20"/>
          <w:lang w:eastAsia="ru-RU"/>
        </w:rPr>
        <w:t xml:space="preserve">name="&lt;two&gt;" </w:t>
      </w:r>
      <w:r w:rsidRPr="00A15689">
        <w:rPr>
          <w:rFonts w:cs="Courier New"/>
          <w:szCs w:val="20"/>
          <w:lang w:eastAsia="ru-RU"/>
        </w:rPr>
        <w:t>mapsTo="7"</w:t>
      </w:r>
      <w:r w:rsidRPr="000D6650">
        <w:rPr>
          <w:rFonts w:cs="Courier New"/>
          <w:szCs w:val="20"/>
          <w:lang w:eastAsia="ru-RU"/>
        </w:rPr>
        <w:t xml:space="preserve"> /&gt;</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1117A4">
        <w:rPr>
          <w:rFonts w:cs="Courier New"/>
          <w:b/>
          <w:szCs w:val="20"/>
          <w:lang w:eastAsia="ru-RU"/>
        </w:rPr>
        <w:t>Error EPI22</w:t>
      </w:r>
      <w:r>
        <w:rPr>
          <w:rFonts w:cs="Courier New"/>
          <w:b/>
          <w:szCs w:val="20"/>
          <w:lang w:eastAsia="ru-RU"/>
        </w:rPr>
        <w:t>12</w:t>
      </w:r>
      <w:r w:rsidRPr="001117A4">
        <w:rPr>
          <w:rFonts w:cs="Courier New"/>
          <w:szCs w:val="20"/>
          <w:lang w:eastAsia="ru-RU"/>
        </w:rPr>
        <w:t>: InterfaceTypeMappings</w:t>
      </w:r>
      <w:r>
        <w:rPr>
          <w:rFonts w:cs="Courier New"/>
          <w:szCs w:val="20"/>
          <w:lang w:eastAsia="ru-RU"/>
        </w:rPr>
        <w:t xml:space="preserve"> name</w:t>
      </w:r>
      <w:r w:rsidRPr="001117A4">
        <w:rPr>
          <w:rFonts w:cs="Courier New"/>
          <w:szCs w:val="20"/>
          <w:lang w:eastAsia="ru-RU"/>
        </w:rPr>
        <w:t xml:space="preserve"> =</w:t>
      </w:r>
      <w:r>
        <w:rPr>
          <w:rFonts w:cs="Courier New"/>
          <w:szCs w:val="20"/>
          <w:lang w:eastAsia="ru-RU"/>
        </w:rPr>
        <w:t>`&lt;i</w:t>
      </w:r>
      <w:r w:rsidRPr="001117A4">
        <w:rPr>
          <w:rFonts w:cs="Courier New"/>
          <w:szCs w:val="20"/>
          <w:lang w:eastAsia="ru-RU"/>
        </w:rPr>
        <w:t>nterface</w:t>
      </w:r>
      <w:r>
        <w:rPr>
          <w:rFonts w:cs="Courier New"/>
          <w:szCs w:val="20"/>
          <w:lang w:eastAsia="ru-RU"/>
        </w:rPr>
        <w:t>&gt;`</w:t>
      </w:r>
      <w:r w:rsidRPr="001117A4">
        <w:rPr>
          <w:rFonts w:cs="Courier New"/>
          <w:szCs w:val="20"/>
          <w:lang w:eastAsia="ru-RU"/>
        </w:rPr>
        <w:t xml:space="preserve"> </w:t>
      </w:r>
      <w:r w:rsidR="0049587E">
        <w:rPr>
          <w:rFonts w:cs="Courier New"/>
          <w:szCs w:val="20"/>
          <w:lang w:eastAsia="ru-RU"/>
        </w:rPr>
        <w:t>`</w:t>
      </w:r>
      <w:r w:rsidRPr="000D6650">
        <w:rPr>
          <w:rFonts w:cs="Courier New"/>
          <w:szCs w:val="20"/>
          <w:lang w:eastAsia="ru-RU"/>
        </w:rPr>
        <w:t>appType</w:t>
      </w:r>
      <w:r w:rsidR="0049587E">
        <w:rPr>
          <w:rFonts w:cs="Courier New"/>
          <w:szCs w:val="20"/>
          <w:lang w:eastAsia="ru-RU"/>
        </w:rPr>
        <w:t>`</w:t>
      </w:r>
      <w:r w:rsidRPr="000D6650">
        <w:rPr>
          <w:rFonts w:cs="Courier New"/>
          <w:szCs w:val="20"/>
          <w:lang w:eastAsia="ru-RU"/>
        </w:rPr>
        <w:t>=</w:t>
      </w:r>
      <w:r w:rsidR="00B06092">
        <w:rPr>
          <w:rFonts w:cs="Courier New"/>
          <w:szCs w:val="20"/>
          <w:lang w:eastAsia="ru-RU"/>
        </w:rPr>
        <w:t xml:space="preserve"> </w:t>
      </w:r>
      <w:r w:rsidRPr="000D6650">
        <w:rPr>
          <w:rFonts w:cs="Courier New"/>
          <w:szCs w:val="20"/>
          <w:lang w:eastAsia="ru-RU"/>
        </w:rPr>
        <w:t>`</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w:t>
      </w:r>
      <w:r>
        <w:rPr>
          <w:rFonts w:cs="Courier New"/>
          <w:szCs w:val="20"/>
          <w:lang w:eastAsia="ru-RU"/>
        </w:rPr>
        <w:t xml:space="preserve"> </w:t>
      </w:r>
      <w:r w:rsidRPr="001117A4">
        <w:rPr>
          <w:rFonts w:cs="Courier New"/>
          <w:szCs w:val="20"/>
          <w:lang w:eastAsia="ru-RU"/>
        </w:rPr>
        <w:t xml:space="preserve">NumericMapping </w:t>
      </w:r>
      <w:r>
        <w:rPr>
          <w:rFonts w:cs="Courier New"/>
          <w:szCs w:val="20"/>
          <w:lang w:eastAsia="ru-RU"/>
        </w:rPr>
        <w:t>name</w:t>
      </w:r>
      <w:r w:rsidRPr="001117A4">
        <w:rPr>
          <w:rFonts w:cs="Courier New"/>
          <w:szCs w:val="20"/>
          <w:lang w:eastAsia="ru-RU"/>
        </w:rPr>
        <w:t>=</w:t>
      </w:r>
      <w:r w:rsidR="00B06092">
        <w:rPr>
          <w:rFonts w:cs="Courier New"/>
          <w:szCs w:val="20"/>
          <w:lang w:eastAsia="ru-RU"/>
        </w:rPr>
        <w:t xml:space="preserve"> </w:t>
      </w:r>
      <w:r>
        <w:rPr>
          <w:rFonts w:cs="Courier New"/>
          <w:szCs w:val="20"/>
          <w:lang w:eastAsia="ru-RU"/>
        </w:rPr>
        <w:t>`</w:t>
      </w:r>
      <w:r>
        <w:rPr>
          <w:rFonts w:cs="Courier New"/>
          <w:i/>
          <w:szCs w:val="20"/>
          <w:lang w:eastAsia="ru-RU"/>
        </w:rPr>
        <w:t>&lt;</w:t>
      </w:r>
      <w:r w:rsidRPr="000D6650">
        <w:rPr>
          <w:rFonts w:cs="Courier New"/>
          <w:szCs w:val="20"/>
          <w:lang w:eastAsia="ru-RU"/>
        </w:rPr>
        <w:t>numeric mapping</w:t>
      </w:r>
      <w:r>
        <w:rPr>
          <w:rFonts w:cs="Courier New"/>
          <w:szCs w:val="20"/>
          <w:lang w:eastAsia="ru-RU"/>
        </w:rPr>
        <w:t>&gt;</w:t>
      </w:r>
      <w:r w:rsidRPr="001117A4">
        <w:rPr>
          <w:rFonts w:cs="Courier New"/>
          <w:i/>
          <w:szCs w:val="20"/>
          <w:lang w:eastAsia="ru-RU"/>
        </w:rPr>
        <w:t xml:space="preserve"> </w:t>
      </w:r>
      <w:r>
        <w:rPr>
          <w:rFonts w:cs="Courier New"/>
          <w:szCs w:val="20"/>
          <w:lang w:eastAsia="ru-RU"/>
        </w:rPr>
        <w:t>`</w:t>
      </w:r>
      <w:r w:rsidRPr="000D6650">
        <w:rPr>
          <w:rFonts w:cs="Courier New"/>
          <w:szCs w:val="20"/>
          <w:lang w:eastAsia="ru-RU"/>
        </w:rPr>
        <w:t xml:space="preserve"> </w:t>
      </w:r>
      <w:r w:rsidR="004C61C0">
        <w:rPr>
          <w:rFonts w:cs="Courier New"/>
          <w:szCs w:val="20"/>
          <w:lang w:eastAsia="ru-RU"/>
        </w:rPr>
        <w:t xml:space="preserve">- </w:t>
      </w:r>
      <w:r w:rsidRPr="00E111FF">
        <w:rPr>
          <w:rFonts w:cs="Courier New"/>
          <w:szCs w:val="20"/>
          <w:lang w:eastAsia="ru-RU"/>
        </w:rPr>
        <w:t xml:space="preserve">SpecialValue </w:t>
      </w:r>
      <w:r w:rsidRPr="00FA5D92">
        <w:rPr>
          <w:rFonts w:cs="Courier New"/>
          <w:i/>
          <w:szCs w:val="20"/>
          <w:lang w:eastAsia="ru-RU"/>
        </w:rPr>
        <w:t>name=</w:t>
      </w:r>
      <w:r w:rsidR="00B06092">
        <w:rPr>
          <w:rFonts w:cs="Courier New"/>
          <w:i/>
          <w:szCs w:val="20"/>
          <w:lang w:eastAsia="ru-RU"/>
        </w:rPr>
        <w:t xml:space="preserve"> </w:t>
      </w:r>
      <w:r w:rsidRPr="00FA5D92">
        <w:rPr>
          <w:rFonts w:cs="Courier New"/>
          <w:i/>
          <w:szCs w:val="20"/>
          <w:lang w:eastAsia="ru-RU"/>
        </w:rPr>
        <w:t>`&lt;two&gt;`</w:t>
      </w:r>
      <w:r w:rsidRPr="00E111FF">
        <w:rPr>
          <w:rFonts w:cs="Courier New"/>
          <w:szCs w:val="20"/>
          <w:lang w:eastAsia="ru-RU"/>
        </w:rPr>
        <w:t xml:space="preserve"> </w:t>
      </w:r>
      <w:r w:rsidR="00FA5D92" w:rsidRPr="00FA5D92">
        <w:rPr>
          <w:rFonts w:cs="Courier New"/>
          <w:szCs w:val="20"/>
          <w:lang w:eastAsia="ru-RU"/>
        </w:rPr>
        <w:t>does not belong to</w:t>
      </w:r>
      <w:r w:rsidRPr="00A15689">
        <w:rPr>
          <w:rFonts w:cs="Courier New"/>
          <w:szCs w:val="20"/>
          <w:lang w:eastAsia="ru-RU"/>
        </w:rPr>
        <w:t xml:space="preserve"> special values of `NumericType`</w:t>
      </w:r>
    </w:p>
    <w:p w:rsidR="00CE46AB" w:rsidRDefault="00CE46AB"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CE46AB" w:rsidRPr="00165BCF" w:rsidRDefault="00CE46AB" w:rsidP="0036701D">
      <w:pPr>
        <w:autoSpaceDE w:val="0"/>
        <w:autoSpaceDN w:val="0"/>
        <w:adjustRightInd w:val="0"/>
        <w:spacing w:after="0" w:line="240" w:lineRule="auto"/>
        <w:rPr>
          <w:rFonts w:ascii="Lucida Console" w:hAnsi="Lucida Console" w:cs="Courier New"/>
          <w:szCs w:val="20"/>
          <w:lang w:eastAsia="ru-RU"/>
        </w:rPr>
      </w:pP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&lt;Types&gt;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D6650">
        <w:rPr>
          <w:rFonts w:cs="Courier New"/>
          <w:szCs w:val="20"/>
          <w:lang w:eastAsia="ru-RU"/>
        </w:rPr>
        <w:t>&lt;NumericType name="</w:t>
      </w:r>
      <w:r>
        <w:rPr>
          <w:rFonts w:cs="Courier New"/>
          <w:szCs w:val="20"/>
          <w:lang w:eastAsia="ru-RU"/>
        </w:rPr>
        <w:t>&lt;</w:t>
      </w:r>
      <w:r w:rsidRPr="000D6650">
        <w:rPr>
          <w:rFonts w:cs="Courier New"/>
          <w:szCs w:val="20"/>
          <w:lang w:eastAsia="ru-RU"/>
        </w:rPr>
        <w:t>special value type"&gt;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w:t>
      </w:r>
      <w:r>
        <w:rPr>
          <w:rFonts w:cs="Courier New"/>
          <w:szCs w:val="20"/>
          <w:lang w:eastAsia="ru-RU"/>
        </w:rPr>
        <w:t xml:space="preserve">  </w:t>
      </w:r>
      <w:r w:rsidRPr="000D6650">
        <w:rPr>
          <w:rFonts w:cs="Courier New"/>
          <w:szCs w:val="20"/>
          <w:lang w:eastAsia="ru-RU"/>
        </w:rPr>
        <w:t>&lt;Range min="10.1" max="1440.1" step="0.1"/&gt;</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value="2.1"/&gt;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00FA5D92">
        <w:rPr>
          <w:rFonts w:cs="Courier New"/>
          <w:szCs w:val="20"/>
          <w:lang w:eastAsia="ru-RU"/>
        </w:rPr>
        <w:t>two</w:t>
      </w:r>
      <w:r>
        <w:rPr>
          <w:rFonts w:cs="Courier New"/>
          <w:szCs w:val="20"/>
          <w:lang w:eastAsia="ru-RU"/>
        </w:rPr>
        <w:t>&gt;</w:t>
      </w:r>
      <w:r w:rsidRPr="000D6650">
        <w:rPr>
          <w:rFonts w:cs="Courier New"/>
          <w:szCs w:val="20"/>
          <w:lang w:eastAsia="ru-RU"/>
        </w:rPr>
        <w:t>" value="</w:t>
      </w:r>
      <w:r>
        <w:rPr>
          <w:rFonts w:cs="Courier New"/>
          <w:szCs w:val="20"/>
          <w:lang w:eastAsia="ru-RU"/>
        </w:rPr>
        <w:t>1500</w:t>
      </w:r>
      <w:r w:rsidRPr="000D6650">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&lt;/NumericType&gt;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0D6650"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lastRenderedPageBreak/>
        <w:t xml:space="preserve">  </w:t>
      </w:r>
      <w:r w:rsidRPr="000D6650">
        <w:rPr>
          <w:rFonts w:cs="Courier New"/>
          <w:szCs w:val="20"/>
          <w:lang w:eastAsia="ru-RU"/>
        </w:rPr>
        <w:t>&lt;NumericMapping name="</w:t>
      </w:r>
      <w:r w:rsidR="00B06092">
        <w:rPr>
          <w:rFonts w:cs="Courier New"/>
          <w:szCs w:val="20"/>
          <w:lang w:eastAsia="ru-RU"/>
        </w:rPr>
        <w:t>&lt;</w:t>
      </w:r>
      <w:r w:rsidRPr="000D6650">
        <w:rPr>
          <w:rFonts w:cs="Courier New"/>
          <w:szCs w:val="20"/>
          <w:lang w:eastAsia="ru-RU"/>
        </w:rPr>
        <w:t>numeric mapping</w:t>
      </w:r>
      <w:r w:rsidR="00B06092">
        <w:rPr>
          <w:rFonts w:cs="Courier New"/>
          <w:szCs w:val="20"/>
          <w:lang w:eastAsia="ru-RU"/>
        </w:rPr>
        <w:t>&gt;</w:t>
      </w:r>
      <w:r w:rsidRPr="000D6650">
        <w:rPr>
          <w:rFonts w:cs="Courier New"/>
          <w:szCs w:val="20"/>
          <w:lang w:eastAsia="ru-RU"/>
        </w:rPr>
        <w:t>" appType="</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 xml:space="preserve">" </w:t>
      </w:r>
      <w:r w:rsidR="00171046">
        <w:rPr>
          <w:rFonts w:cs="Courier New"/>
          <w:szCs w:val="20"/>
          <w:lang w:eastAsia="ru-RU"/>
        </w:rPr>
        <w: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&lt;Scaling multiplier="1.1" adder="2.1" /&gt;</w:t>
      </w:r>
    </w:p>
    <w:p w:rsidR="0036701D" w:rsidRPr="00A15689"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xml:space="preserve">" </w:t>
      </w:r>
      <w:r w:rsidRPr="00A15689">
        <w:rPr>
          <w:rFonts w:cs="Courier New"/>
          <w:szCs w:val="20"/>
          <w:lang w:eastAsia="ru-RU"/>
        </w:rPr>
        <w:t>mapsTo="9" /&gt;</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1117A4">
        <w:rPr>
          <w:rFonts w:cs="Courier New"/>
          <w:b/>
          <w:szCs w:val="20"/>
          <w:lang w:eastAsia="ru-RU"/>
        </w:rPr>
        <w:t>Error EPI22</w:t>
      </w:r>
      <w:r>
        <w:rPr>
          <w:rFonts w:cs="Courier New"/>
          <w:b/>
          <w:szCs w:val="20"/>
          <w:lang w:eastAsia="ru-RU"/>
        </w:rPr>
        <w:t>12</w:t>
      </w:r>
      <w:r w:rsidRPr="001117A4">
        <w:rPr>
          <w:rFonts w:cs="Courier New"/>
          <w:szCs w:val="20"/>
          <w:lang w:eastAsia="ru-RU"/>
        </w:rPr>
        <w:t>: InterfaceTypeMappings</w:t>
      </w:r>
      <w:r>
        <w:rPr>
          <w:rFonts w:cs="Courier New"/>
          <w:szCs w:val="20"/>
          <w:lang w:eastAsia="ru-RU"/>
        </w:rPr>
        <w:t xml:space="preserve"> name</w:t>
      </w:r>
      <w:r w:rsidRPr="001117A4">
        <w:rPr>
          <w:rFonts w:cs="Courier New"/>
          <w:szCs w:val="20"/>
          <w:lang w:eastAsia="ru-RU"/>
        </w:rPr>
        <w:t xml:space="preserve"> =</w:t>
      </w:r>
      <w:r>
        <w:rPr>
          <w:rFonts w:cs="Courier New"/>
          <w:szCs w:val="20"/>
          <w:lang w:eastAsia="ru-RU"/>
        </w:rPr>
        <w:t>`&lt;i</w:t>
      </w:r>
      <w:r w:rsidRPr="001117A4">
        <w:rPr>
          <w:rFonts w:cs="Courier New"/>
          <w:szCs w:val="20"/>
          <w:lang w:eastAsia="ru-RU"/>
        </w:rPr>
        <w:t>nterface</w:t>
      </w:r>
      <w:r>
        <w:rPr>
          <w:rFonts w:cs="Courier New"/>
          <w:szCs w:val="20"/>
          <w:lang w:eastAsia="ru-RU"/>
        </w:rPr>
        <w:t>&gt;`</w:t>
      </w:r>
      <w:r w:rsidRPr="001117A4">
        <w:rPr>
          <w:rFonts w:cs="Courier New"/>
          <w:szCs w:val="20"/>
          <w:lang w:eastAsia="ru-RU"/>
        </w:rPr>
        <w:t xml:space="preserve"> </w:t>
      </w:r>
      <w:r w:rsidR="0049587E">
        <w:rPr>
          <w:rFonts w:cs="Courier New"/>
          <w:szCs w:val="20"/>
          <w:lang w:eastAsia="ru-RU"/>
        </w:rPr>
        <w:t>`</w:t>
      </w:r>
      <w:r w:rsidRPr="000D6650">
        <w:rPr>
          <w:rFonts w:cs="Courier New"/>
          <w:szCs w:val="20"/>
          <w:lang w:eastAsia="ru-RU"/>
        </w:rPr>
        <w:t>appType</w:t>
      </w:r>
      <w:r w:rsidR="0049587E">
        <w:rPr>
          <w:rFonts w:cs="Courier New"/>
          <w:szCs w:val="20"/>
          <w:lang w:eastAsia="ru-RU"/>
        </w:rPr>
        <w:t>`</w:t>
      </w:r>
      <w:r w:rsidRPr="000D6650">
        <w:rPr>
          <w:rFonts w:cs="Courier New"/>
          <w:szCs w:val="20"/>
          <w:lang w:eastAsia="ru-RU"/>
        </w:rPr>
        <w:t>=</w:t>
      </w:r>
      <w:r w:rsidR="00B06092">
        <w:rPr>
          <w:rFonts w:cs="Courier New"/>
          <w:szCs w:val="20"/>
          <w:lang w:eastAsia="ru-RU"/>
        </w:rPr>
        <w:t xml:space="preserve"> </w:t>
      </w:r>
      <w:r w:rsidRPr="000D6650">
        <w:rPr>
          <w:rFonts w:cs="Courier New"/>
          <w:szCs w:val="20"/>
          <w:lang w:eastAsia="ru-RU"/>
        </w:rPr>
        <w:t>`</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w:t>
      </w:r>
      <w:r>
        <w:rPr>
          <w:rFonts w:cs="Courier New"/>
          <w:szCs w:val="20"/>
          <w:lang w:eastAsia="ru-RU"/>
        </w:rPr>
        <w:t xml:space="preserve"> </w:t>
      </w:r>
      <w:r w:rsidRPr="001117A4">
        <w:rPr>
          <w:rFonts w:cs="Courier New"/>
          <w:szCs w:val="20"/>
          <w:lang w:eastAsia="ru-RU"/>
        </w:rPr>
        <w:t xml:space="preserve">NumericMapping </w:t>
      </w:r>
      <w:r>
        <w:rPr>
          <w:rFonts w:cs="Courier New"/>
          <w:szCs w:val="20"/>
          <w:lang w:eastAsia="ru-RU"/>
        </w:rPr>
        <w:t>name</w:t>
      </w:r>
      <w:r w:rsidRPr="001117A4">
        <w:rPr>
          <w:rFonts w:cs="Courier New"/>
          <w:szCs w:val="20"/>
          <w:lang w:eastAsia="ru-RU"/>
        </w:rPr>
        <w:t>=</w:t>
      </w:r>
      <w:r w:rsidR="00B06092">
        <w:rPr>
          <w:rFonts w:cs="Courier New"/>
          <w:szCs w:val="20"/>
          <w:lang w:eastAsia="ru-RU"/>
        </w:rPr>
        <w:t xml:space="preserve"> </w:t>
      </w:r>
      <w:r>
        <w:rPr>
          <w:rFonts w:cs="Courier New"/>
          <w:szCs w:val="20"/>
          <w:lang w:eastAsia="ru-RU"/>
        </w:rPr>
        <w:t>`</w:t>
      </w:r>
      <w:r>
        <w:rPr>
          <w:rFonts w:cs="Courier New"/>
          <w:i/>
          <w:szCs w:val="20"/>
          <w:lang w:eastAsia="ru-RU"/>
        </w:rPr>
        <w:t>&lt;</w:t>
      </w:r>
      <w:r w:rsidRPr="000D6650">
        <w:rPr>
          <w:rFonts w:cs="Courier New"/>
          <w:szCs w:val="20"/>
          <w:lang w:eastAsia="ru-RU"/>
        </w:rPr>
        <w:t>numeric mapping</w:t>
      </w:r>
      <w:r>
        <w:rPr>
          <w:rFonts w:cs="Courier New"/>
          <w:szCs w:val="20"/>
          <w:lang w:eastAsia="ru-RU"/>
        </w:rPr>
        <w:t>&gt;</w:t>
      </w:r>
      <w:r w:rsidRPr="001117A4">
        <w:rPr>
          <w:rFonts w:cs="Courier New"/>
          <w:i/>
          <w:szCs w:val="20"/>
          <w:lang w:eastAsia="ru-RU"/>
        </w:rPr>
        <w:t xml:space="preserve"> </w:t>
      </w:r>
      <w:r>
        <w:rPr>
          <w:rFonts w:cs="Courier New"/>
          <w:szCs w:val="20"/>
          <w:lang w:eastAsia="ru-RU"/>
        </w:rPr>
        <w:t>`</w:t>
      </w:r>
      <w:r w:rsidRPr="000D6650">
        <w:rPr>
          <w:rFonts w:cs="Courier New"/>
          <w:szCs w:val="20"/>
          <w:lang w:eastAsia="ru-RU"/>
        </w:rPr>
        <w:t xml:space="preserve"> </w:t>
      </w:r>
      <w:r w:rsidR="0049587E">
        <w:rPr>
          <w:rFonts w:cs="Courier New"/>
          <w:szCs w:val="20"/>
          <w:lang w:eastAsia="ru-RU"/>
        </w:rPr>
        <w:t xml:space="preserve">- </w:t>
      </w:r>
      <w:r w:rsidRPr="00E111FF">
        <w:rPr>
          <w:rFonts w:cs="Courier New"/>
          <w:szCs w:val="20"/>
          <w:lang w:eastAsia="ru-RU"/>
        </w:rPr>
        <w:t>SpecialValue name=</w:t>
      </w:r>
      <w:r w:rsidR="00B06092">
        <w:rPr>
          <w:rFonts w:cs="Courier New"/>
          <w:szCs w:val="20"/>
          <w:lang w:eastAsia="ru-RU"/>
        </w:rPr>
        <w:t xml:space="preserve"> </w:t>
      </w:r>
      <w:r w:rsidRPr="00E111FF">
        <w:rPr>
          <w:rFonts w:cs="Courier New"/>
          <w:szCs w:val="20"/>
          <w:lang w:eastAsia="ru-RU"/>
        </w:rPr>
        <w:t>`</w:t>
      </w:r>
      <w:r>
        <w:rPr>
          <w:rFonts w:cs="Courier New"/>
          <w:szCs w:val="20"/>
          <w:lang w:eastAsia="ru-RU"/>
        </w:rPr>
        <w:t>&lt;</w:t>
      </w:r>
      <w:r w:rsidRPr="00E111FF">
        <w:rPr>
          <w:rFonts w:cs="Courier New"/>
          <w:szCs w:val="20"/>
          <w:lang w:eastAsia="ru-RU"/>
        </w:rPr>
        <w:t>two</w:t>
      </w:r>
      <w:r>
        <w:rPr>
          <w:rFonts w:cs="Courier New"/>
          <w:szCs w:val="20"/>
          <w:lang w:eastAsia="ru-RU"/>
        </w:rPr>
        <w:t>&gt;</w:t>
      </w:r>
      <w:r w:rsidRPr="00E111FF">
        <w:rPr>
          <w:rFonts w:cs="Courier New"/>
          <w:szCs w:val="20"/>
          <w:lang w:eastAsia="ru-RU"/>
        </w:rPr>
        <w:t xml:space="preserve">` </w:t>
      </w:r>
      <w:r w:rsidR="00FA5D92" w:rsidRPr="00FA5D92">
        <w:rPr>
          <w:rFonts w:cs="Courier New"/>
          <w:szCs w:val="20"/>
          <w:lang w:eastAsia="ru-RU"/>
        </w:rPr>
        <w:t>does not belong to</w:t>
      </w:r>
      <w:r w:rsidRPr="00A15689">
        <w:rPr>
          <w:rFonts w:cs="Courier New"/>
          <w:szCs w:val="20"/>
          <w:lang w:eastAsia="ru-RU"/>
        </w:rPr>
        <w:t xml:space="preserve"> special values of `NumericMapping`</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&lt;Types&gt;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D6650">
        <w:rPr>
          <w:rFonts w:cs="Courier New"/>
          <w:szCs w:val="20"/>
          <w:lang w:eastAsia="ru-RU"/>
        </w:rPr>
        <w:t>&lt;NumericType name="</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w:t>
      </w:r>
      <w:r>
        <w:rPr>
          <w:rFonts w:cs="Courier New"/>
          <w:szCs w:val="20"/>
          <w:lang w:eastAsia="ru-RU"/>
        </w:rPr>
        <w:t xml:space="preserve">  </w:t>
      </w:r>
      <w:r w:rsidRPr="000D6650">
        <w:rPr>
          <w:rFonts w:cs="Courier New"/>
          <w:szCs w:val="20"/>
          <w:lang w:eastAsia="ru-RU"/>
        </w:rPr>
        <w:t xml:space="preserve">&lt;Range </w:t>
      </w:r>
      <w:r>
        <w:rPr>
          <w:rFonts w:cs="Courier New"/>
          <w:szCs w:val="20"/>
          <w:lang w:eastAsia="ru-RU"/>
        </w:rPr>
        <w: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xml:space="preserve">" </w:t>
      </w:r>
      <w:r>
        <w:rPr>
          <w:rFonts w:cs="Courier New"/>
          <w:szCs w:val="20"/>
          <w:lang w:eastAsia="ru-RU"/>
        </w:rPr>
        <w:t>…</w:t>
      </w:r>
      <w:r w:rsidRPr="000D6650">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&lt;/NumericType&gt;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0D6650"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D6650">
        <w:rPr>
          <w:rFonts w:cs="Courier New"/>
          <w:szCs w:val="20"/>
          <w:lang w:eastAsia="ru-RU"/>
        </w:rPr>
        <w:t>&lt;NumericMapping name="</w:t>
      </w:r>
      <w:r>
        <w:rPr>
          <w:rFonts w:cs="Courier New"/>
          <w:szCs w:val="20"/>
          <w:lang w:eastAsia="ru-RU"/>
        </w:rPr>
        <w:t>&lt;</w:t>
      </w:r>
      <w:r w:rsidRPr="000D6650">
        <w:rPr>
          <w:rFonts w:cs="Courier New"/>
          <w:szCs w:val="20"/>
          <w:lang w:eastAsia="ru-RU"/>
        </w:rPr>
        <w:t>numeric mapping</w:t>
      </w:r>
      <w:r>
        <w:rPr>
          <w:rFonts w:cs="Courier New"/>
          <w:szCs w:val="20"/>
          <w:lang w:eastAsia="ru-RU"/>
        </w:rPr>
        <w:t>&gt;</w:t>
      </w:r>
      <w:r w:rsidRPr="000D6650">
        <w:rPr>
          <w:rFonts w:cs="Courier New"/>
          <w:szCs w:val="20"/>
          <w:lang w:eastAsia="ru-RU"/>
        </w:rPr>
        <w:t>" appType="</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 xml:space="preserve">" </w:t>
      </w:r>
      <w:r w:rsidRPr="000D6650">
        <w:rPr>
          <w:rFonts w:cs="Courier New"/>
          <w:i/>
          <w:szCs w:val="20"/>
          <w:lang w:eastAsia="ru-RU"/>
        </w:rPr>
        <w:t>size="1"</w:t>
      </w:r>
      <w:r w:rsidRPr="000D6650">
        <w:rPr>
          <w:rFonts w:cs="Courier New"/>
          <w:szCs w:val="20"/>
          <w:lang w:eastAsia="ru-RU"/>
        </w:rPr>
        <w:t xml:space="preserve"> </w:t>
      </w:r>
      <w:r>
        <w:rPr>
          <w:rFonts w:cs="Courier New"/>
          <w:szCs w:val="20"/>
          <w:lang w:eastAsia="ru-RU"/>
        </w:rPr>
        <w:t>…</w:t>
      </w:r>
      <w:r w:rsidRPr="000D6650">
        <w:rPr>
          <w:rFonts w:cs="Courier New"/>
          <w:szCs w:val="20"/>
          <w:lang w:eastAsia="ru-RU"/>
        </w:rPr>
        <w:t>&gt;</w:t>
      </w:r>
    </w:p>
    <w:p w:rsidR="0036701D" w:rsidRPr="000D6650"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&lt;Scaling </w:t>
      </w:r>
      <w:r>
        <w:rPr>
          <w:rFonts w:cs="Courier New"/>
          <w:szCs w:val="20"/>
          <w:lang w:eastAsia="ru-RU"/>
        </w:rPr>
        <w:t>…</w:t>
      </w:r>
      <w:r w:rsidRPr="000D6650">
        <w:rPr>
          <w:rFonts w:cs="Courier New"/>
          <w:szCs w:val="20"/>
          <w:lang w:eastAsia="ru-RU"/>
        </w:rPr>
        <w:t>/&gt;</w:t>
      </w:r>
    </w:p>
    <w:p w:rsidR="00EB3585" w:rsidRDefault="0036701D" w:rsidP="00EB3585">
      <w:pPr>
        <w:autoSpaceDE w:val="0"/>
        <w:autoSpaceDN w:val="0"/>
        <w:adjustRightInd w:val="0"/>
        <w:spacing w:after="0" w:line="240" w:lineRule="auto"/>
        <w:rPr>
          <w:rFonts w:cs="Courier New"/>
          <w:szCs w:val="20"/>
          <w:lang w:eastAsia="ru-RU"/>
        </w:rPr>
      </w:pPr>
      <w:r w:rsidRPr="000D6650">
        <w:rPr>
          <w:rFonts w:cs="Courier New"/>
          <w:szCs w:val="20"/>
          <w:lang w:eastAsia="ru-RU"/>
        </w:rPr>
        <w:t xml:space="preserve">      &lt;SpecialValue name="</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xml:space="preserve">" </w:t>
      </w:r>
      <w:r w:rsidRPr="008C6B67">
        <w:rPr>
          <w:rFonts w:cs="Courier New"/>
          <w:i/>
          <w:szCs w:val="20"/>
          <w:lang w:eastAsia="ru-RU"/>
        </w:rPr>
        <w:t>mapsTo="1000"</w:t>
      </w:r>
      <w:r w:rsidRPr="000D6650">
        <w:rPr>
          <w:rFonts w:cs="Courier New"/>
          <w:szCs w:val="20"/>
          <w:lang w:eastAsia="ru-RU"/>
        </w:rPr>
        <w:t xml:space="preserve"> /&gt;</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FA5D92" w:rsidRDefault="0036701D" w:rsidP="0036701D">
      <w:pPr>
        <w:autoSpaceDE w:val="0"/>
        <w:autoSpaceDN w:val="0"/>
        <w:adjustRightInd w:val="0"/>
        <w:spacing w:after="0" w:line="240" w:lineRule="auto"/>
        <w:rPr>
          <w:rFonts w:cs="Courier New"/>
          <w:szCs w:val="20"/>
          <w:lang w:eastAsia="ru-RU"/>
        </w:rPr>
      </w:pPr>
      <w:r w:rsidRPr="001117A4">
        <w:rPr>
          <w:rFonts w:cs="Courier New"/>
          <w:b/>
          <w:szCs w:val="20"/>
          <w:lang w:eastAsia="ru-RU"/>
        </w:rPr>
        <w:t>Error EPI22</w:t>
      </w:r>
      <w:r>
        <w:rPr>
          <w:rFonts w:cs="Courier New"/>
          <w:b/>
          <w:szCs w:val="20"/>
          <w:lang w:eastAsia="ru-RU"/>
        </w:rPr>
        <w:t>13</w:t>
      </w:r>
      <w:r w:rsidRPr="001117A4">
        <w:rPr>
          <w:rFonts w:cs="Courier New"/>
          <w:szCs w:val="20"/>
          <w:lang w:eastAsia="ru-RU"/>
        </w:rPr>
        <w:t>: InterfaceTypeMappings</w:t>
      </w:r>
      <w:r>
        <w:rPr>
          <w:rFonts w:cs="Courier New"/>
          <w:szCs w:val="20"/>
          <w:lang w:eastAsia="ru-RU"/>
        </w:rPr>
        <w:t xml:space="preserve"> name</w:t>
      </w:r>
      <w:r w:rsidRPr="001117A4">
        <w:rPr>
          <w:rFonts w:cs="Courier New"/>
          <w:szCs w:val="20"/>
          <w:lang w:eastAsia="ru-RU"/>
        </w:rPr>
        <w:t>=</w:t>
      </w:r>
      <w:r>
        <w:rPr>
          <w:rFonts w:cs="Courier New"/>
          <w:szCs w:val="20"/>
          <w:lang w:eastAsia="ru-RU"/>
        </w:rPr>
        <w:t>`&lt;i</w:t>
      </w:r>
      <w:r w:rsidRPr="001117A4">
        <w:rPr>
          <w:rFonts w:cs="Courier New"/>
          <w:szCs w:val="20"/>
          <w:lang w:eastAsia="ru-RU"/>
        </w:rPr>
        <w:t>nterface</w:t>
      </w:r>
      <w:r>
        <w:rPr>
          <w:rFonts w:cs="Courier New"/>
          <w:szCs w:val="20"/>
          <w:lang w:eastAsia="ru-RU"/>
        </w:rPr>
        <w:t>&gt;`</w:t>
      </w:r>
      <w:r w:rsidRPr="001117A4">
        <w:rPr>
          <w:rFonts w:cs="Courier New"/>
          <w:szCs w:val="20"/>
          <w:lang w:eastAsia="ru-RU"/>
        </w:rPr>
        <w:t xml:space="preserve"> NumericMapping </w:t>
      </w:r>
      <w:r>
        <w:rPr>
          <w:rFonts w:cs="Courier New"/>
          <w:szCs w:val="20"/>
          <w:lang w:eastAsia="ru-RU"/>
        </w:rPr>
        <w:t>name</w:t>
      </w:r>
      <w:r w:rsidRPr="001117A4">
        <w:rPr>
          <w:rFonts w:cs="Courier New"/>
          <w:szCs w:val="20"/>
          <w:lang w:eastAsia="ru-RU"/>
        </w:rPr>
        <w:t>=</w:t>
      </w:r>
      <w:r w:rsidR="00B06092">
        <w:rPr>
          <w:rFonts w:cs="Courier New"/>
          <w:szCs w:val="20"/>
          <w:lang w:eastAsia="ru-RU"/>
        </w:rPr>
        <w:t xml:space="preserve"> </w:t>
      </w:r>
      <w:r>
        <w:rPr>
          <w:rFonts w:cs="Courier New"/>
          <w:szCs w:val="20"/>
          <w:lang w:eastAsia="ru-RU"/>
        </w:rPr>
        <w:t>`</w:t>
      </w:r>
      <w:r>
        <w:rPr>
          <w:rFonts w:cs="Courier New"/>
          <w:i/>
          <w:szCs w:val="20"/>
          <w:lang w:eastAsia="ru-RU"/>
        </w:rPr>
        <w:t>&lt;</w:t>
      </w:r>
      <w:r w:rsidRPr="000D6650">
        <w:rPr>
          <w:rFonts w:cs="Courier New"/>
          <w:szCs w:val="20"/>
          <w:lang w:eastAsia="ru-RU"/>
        </w:rPr>
        <w:t>numeric mapping</w:t>
      </w:r>
      <w:r>
        <w:rPr>
          <w:rFonts w:cs="Courier New"/>
          <w:szCs w:val="20"/>
          <w:lang w:eastAsia="ru-RU"/>
        </w:rPr>
        <w:t>&gt;</w:t>
      </w:r>
      <w:r w:rsidRPr="001117A4">
        <w:rPr>
          <w:rFonts w:cs="Courier New"/>
          <w:i/>
          <w:szCs w:val="20"/>
          <w:lang w:eastAsia="ru-RU"/>
        </w:rPr>
        <w:t xml:space="preserve"> </w:t>
      </w:r>
      <w:r>
        <w:rPr>
          <w:rFonts w:cs="Courier New"/>
          <w:szCs w:val="20"/>
          <w:lang w:eastAsia="ru-RU"/>
        </w:rPr>
        <w:t>`</w:t>
      </w:r>
      <w:r w:rsidRPr="000D6650">
        <w:rPr>
          <w:rFonts w:cs="Courier New"/>
          <w:szCs w:val="20"/>
          <w:lang w:eastAsia="ru-RU"/>
        </w:rPr>
        <w:t xml:space="preserve"> </w:t>
      </w:r>
      <w:r w:rsidR="0049587E">
        <w:rPr>
          <w:rFonts w:cs="Courier New"/>
          <w:szCs w:val="20"/>
          <w:lang w:eastAsia="ru-RU"/>
        </w:rPr>
        <w:t>`</w:t>
      </w:r>
      <w:r w:rsidRPr="000D6650">
        <w:rPr>
          <w:rFonts w:cs="Courier New"/>
          <w:szCs w:val="20"/>
          <w:lang w:eastAsia="ru-RU"/>
        </w:rPr>
        <w:t>appType</w:t>
      </w:r>
      <w:r w:rsidR="0049587E">
        <w:rPr>
          <w:rFonts w:cs="Courier New"/>
          <w:szCs w:val="20"/>
          <w:lang w:eastAsia="ru-RU"/>
        </w:rPr>
        <w:t>`</w:t>
      </w:r>
      <w:r w:rsidRPr="000D6650">
        <w:rPr>
          <w:rFonts w:cs="Courier New"/>
          <w:szCs w:val="20"/>
          <w:lang w:eastAsia="ru-RU"/>
        </w:rPr>
        <w:t>=</w:t>
      </w:r>
      <w:r w:rsidR="00B06092">
        <w:rPr>
          <w:rFonts w:cs="Courier New"/>
          <w:szCs w:val="20"/>
          <w:lang w:eastAsia="ru-RU"/>
        </w:rPr>
        <w:t xml:space="preserve"> </w:t>
      </w:r>
      <w:r w:rsidRPr="000D6650">
        <w:rPr>
          <w:rFonts w:cs="Courier New"/>
          <w:szCs w:val="20"/>
          <w:lang w:eastAsia="ru-RU"/>
        </w:rPr>
        <w:t>`</w:t>
      </w:r>
      <w:r>
        <w:rPr>
          <w:rFonts w:cs="Courier New"/>
          <w:szCs w:val="20"/>
          <w:lang w:eastAsia="ru-RU"/>
        </w:rPr>
        <w:t>&lt;</w:t>
      </w:r>
      <w:r w:rsidRPr="000D6650">
        <w:rPr>
          <w:rFonts w:cs="Courier New"/>
          <w:szCs w:val="20"/>
          <w:lang w:eastAsia="ru-RU"/>
        </w:rPr>
        <w:t>special value type</w:t>
      </w:r>
      <w:r>
        <w:rPr>
          <w:rFonts w:cs="Courier New"/>
          <w:szCs w:val="20"/>
          <w:lang w:eastAsia="ru-RU"/>
        </w:rPr>
        <w:t>&gt;</w:t>
      </w:r>
      <w:r w:rsidRPr="000D6650">
        <w:rPr>
          <w:rFonts w:cs="Courier New"/>
          <w:szCs w:val="20"/>
          <w:lang w:eastAsia="ru-RU"/>
        </w:rPr>
        <w:t>` SpecialValue name=</w:t>
      </w:r>
      <w:r w:rsidR="00B06092">
        <w:rPr>
          <w:rFonts w:cs="Courier New"/>
          <w:szCs w:val="20"/>
          <w:lang w:eastAsia="ru-RU"/>
        </w:rPr>
        <w:t xml:space="preserve"> </w:t>
      </w:r>
      <w:r w:rsidRPr="000D6650">
        <w:rPr>
          <w:rFonts w:cs="Courier New"/>
          <w:szCs w:val="20"/>
          <w:lang w:eastAsia="ru-RU"/>
        </w:rPr>
        <w:t>`</w:t>
      </w:r>
      <w:r>
        <w:rPr>
          <w:rFonts w:cs="Courier New"/>
          <w:szCs w:val="20"/>
          <w:lang w:eastAsia="ru-RU"/>
        </w:rPr>
        <w:t>&lt;</w:t>
      </w:r>
      <w:r w:rsidRPr="000D6650">
        <w:rPr>
          <w:rFonts w:cs="Courier New"/>
          <w:szCs w:val="20"/>
          <w:lang w:eastAsia="ru-RU"/>
        </w:rPr>
        <w:t>one</w:t>
      </w:r>
      <w:r>
        <w:rPr>
          <w:rFonts w:cs="Courier New"/>
          <w:szCs w:val="20"/>
          <w:lang w:eastAsia="ru-RU"/>
        </w:rPr>
        <w:t>&gt;</w:t>
      </w:r>
      <w:r w:rsidRPr="000D6650">
        <w:rPr>
          <w:rFonts w:cs="Courier New"/>
          <w:szCs w:val="20"/>
          <w:lang w:eastAsia="ru-RU"/>
        </w:rPr>
        <w:t xml:space="preserve">` </w:t>
      </w:r>
      <w:r w:rsidRPr="008C6B67">
        <w:rPr>
          <w:rFonts w:cs="Courier New"/>
          <w:i/>
          <w:szCs w:val="20"/>
          <w:lang w:eastAsia="ru-RU"/>
        </w:rPr>
        <w:t>mapsTo=</w:t>
      </w:r>
      <w:r w:rsidR="00B06092">
        <w:rPr>
          <w:rFonts w:cs="Courier New"/>
          <w:i/>
          <w:szCs w:val="20"/>
          <w:lang w:eastAsia="ru-RU"/>
        </w:rPr>
        <w:t xml:space="preserve"> </w:t>
      </w:r>
      <w:r w:rsidRPr="008C6B67">
        <w:rPr>
          <w:rFonts w:cs="Courier New"/>
          <w:i/>
          <w:szCs w:val="20"/>
          <w:lang w:eastAsia="ru-RU"/>
        </w:rPr>
        <w:t>`1000`</w:t>
      </w:r>
      <w:r w:rsidRPr="000D6650">
        <w:rPr>
          <w:rFonts w:cs="Courier New"/>
          <w:szCs w:val="20"/>
          <w:lang w:eastAsia="ru-RU"/>
        </w:rPr>
        <w:t xml:space="preserve"> </w:t>
      </w:r>
      <w:r w:rsidR="00FA5D92" w:rsidRPr="00FA5D92">
        <w:rPr>
          <w:rFonts w:cs="Courier New"/>
          <w:szCs w:val="20"/>
          <w:lang w:eastAsia="ru-RU"/>
        </w:rPr>
        <w:t xml:space="preserve">- </w:t>
      </w:r>
      <w:r w:rsidR="00FA5D92" w:rsidRPr="00FA5D92">
        <w:rPr>
          <w:rFonts w:cs="Courier New"/>
          <w:i/>
          <w:szCs w:val="20"/>
          <w:lang w:eastAsia="ru-RU"/>
        </w:rPr>
        <w:t>mapsTo value</w:t>
      </w:r>
      <w:r w:rsidR="00FA5D92" w:rsidRPr="00FA5D92">
        <w:rPr>
          <w:rFonts w:cs="Courier New"/>
          <w:szCs w:val="20"/>
          <w:lang w:eastAsia="ru-RU"/>
        </w:rPr>
        <w:t xml:space="preserve"> does not fit into NumericMapping size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0D6650">
        <w:rPr>
          <w:rFonts w:cs="Courier New"/>
          <w:szCs w:val="20"/>
          <w:lang w:eastAsia="ru-RU"/>
        </w:rPr>
        <w:t>&lt;Types&gt;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&lt;NumericType name="</w:t>
      </w:r>
      <w:r>
        <w:rPr>
          <w:rFonts w:cs="Courier New"/>
          <w:szCs w:val="20"/>
          <w:lang w:eastAsia="ru-RU"/>
        </w:rPr>
        <w:t>&lt;</w:t>
      </w:r>
      <w:r w:rsidRPr="00386EF0">
        <w:rPr>
          <w:rFonts w:cs="Courier New"/>
          <w:szCs w:val="20"/>
          <w:lang w:eastAsia="ru-RU"/>
        </w:rPr>
        <w:t>numeric type</w:t>
      </w:r>
      <w:r>
        <w:rPr>
          <w:rFonts w:cs="Courier New"/>
          <w:szCs w:val="20"/>
          <w:lang w:eastAsia="ru-RU"/>
        </w:rPr>
        <w:t>&gt;</w:t>
      </w:r>
      <w:r w:rsidRPr="00386EF0">
        <w:rPr>
          <w:rFonts w:cs="Courier New"/>
          <w:szCs w:val="20"/>
          <w:lang w:eastAsia="ru-RU"/>
        </w:rPr>
        <w:t>"&gt;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&lt;Range min="</w:t>
      </w:r>
      <w:r w:rsidR="00276846">
        <w:rPr>
          <w:rFonts w:cs="Courier New"/>
          <w:szCs w:val="20"/>
          <w:lang w:eastAsia="ru-RU"/>
        </w:rPr>
        <w:t>0</w:t>
      </w:r>
      <w:r w:rsidRPr="00386EF0">
        <w:rPr>
          <w:rFonts w:cs="Courier New"/>
          <w:szCs w:val="20"/>
          <w:lang w:eastAsia="ru-RU"/>
        </w:rPr>
        <w:t>" max="</w:t>
      </w:r>
      <w:r w:rsidR="00276846">
        <w:rPr>
          <w:rFonts w:cs="Courier New"/>
          <w:szCs w:val="20"/>
          <w:lang w:eastAsia="ru-RU"/>
        </w:rPr>
        <w:t>2</w:t>
      </w:r>
      <w:r w:rsidRPr="00386EF0">
        <w:rPr>
          <w:rFonts w:cs="Courier New"/>
          <w:szCs w:val="20"/>
          <w:lang w:eastAsia="ru-RU"/>
        </w:rPr>
        <w:t>" step="1"/&gt;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&lt;SpecialValue name="</w:t>
      </w:r>
      <w:r>
        <w:rPr>
          <w:rFonts w:cs="Courier New"/>
          <w:szCs w:val="20"/>
          <w:lang w:eastAsia="ru-RU"/>
        </w:rPr>
        <w:t>&lt;</w:t>
      </w:r>
      <w:r w:rsidRPr="00386EF0">
        <w:rPr>
          <w:rFonts w:cs="Courier New"/>
          <w:szCs w:val="20"/>
          <w:lang w:eastAsia="ru-RU"/>
        </w:rPr>
        <w:t>one</w:t>
      </w:r>
      <w:r>
        <w:rPr>
          <w:rFonts w:cs="Courier New"/>
          <w:szCs w:val="20"/>
          <w:lang w:eastAsia="ru-RU"/>
        </w:rPr>
        <w:t>&gt;</w:t>
      </w:r>
      <w:r w:rsidRPr="00386EF0">
        <w:rPr>
          <w:rFonts w:cs="Courier New"/>
          <w:szCs w:val="20"/>
          <w:lang w:eastAsia="ru-RU"/>
        </w:rPr>
        <w:t>" value="</w:t>
      </w:r>
      <w:r w:rsidR="00276846">
        <w:rPr>
          <w:rFonts w:cs="Courier New"/>
          <w:szCs w:val="20"/>
          <w:lang w:eastAsia="ru-RU"/>
        </w:rPr>
        <w:t>3</w:t>
      </w:r>
      <w:r w:rsidRPr="00386EF0">
        <w:rPr>
          <w:rFonts w:cs="Courier New"/>
          <w:szCs w:val="20"/>
          <w:lang w:eastAsia="ru-RU"/>
        </w:rPr>
        <w:t>"/&gt;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&lt;SpecialValue name="</w:t>
      </w:r>
      <w:r>
        <w:rPr>
          <w:rFonts w:cs="Courier New"/>
          <w:szCs w:val="20"/>
          <w:lang w:eastAsia="ru-RU"/>
        </w:rPr>
        <w:t>&lt;</w:t>
      </w:r>
      <w:r w:rsidRPr="00386EF0">
        <w:rPr>
          <w:rFonts w:cs="Courier New"/>
          <w:szCs w:val="20"/>
          <w:lang w:eastAsia="ru-RU"/>
        </w:rPr>
        <w:t>two</w:t>
      </w:r>
      <w:r>
        <w:rPr>
          <w:rFonts w:cs="Courier New"/>
          <w:szCs w:val="20"/>
          <w:lang w:eastAsia="ru-RU"/>
        </w:rPr>
        <w:t>&gt;</w:t>
      </w:r>
      <w:r w:rsidRPr="00386EF0">
        <w:rPr>
          <w:rFonts w:cs="Courier New"/>
          <w:szCs w:val="20"/>
          <w:lang w:eastAsia="ru-RU"/>
        </w:rPr>
        <w:t>" value="</w:t>
      </w:r>
      <w:r w:rsidR="00276846">
        <w:rPr>
          <w:rFonts w:cs="Courier New"/>
          <w:szCs w:val="20"/>
          <w:lang w:eastAsia="ru-RU"/>
        </w:rPr>
        <w:t>4</w:t>
      </w:r>
      <w:r w:rsidRPr="00386EF0">
        <w:rPr>
          <w:rFonts w:cs="Courier New"/>
          <w:szCs w:val="20"/>
          <w:lang w:eastAsia="ru-RU"/>
        </w:rPr>
        <w:t>"/&gt;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&lt;/NumericType&gt;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&lt;Objects&gt;</w:t>
      </w:r>
    </w:p>
    <w:p w:rsidR="0036701D" w:rsidRPr="00386EF0"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386EF0">
        <w:rPr>
          <w:rFonts w:cs="Courier New"/>
          <w:szCs w:val="20"/>
          <w:lang w:eastAsia="ru-RU"/>
        </w:rPr>
        <w:t>&lt;Object name="object" type="</w:t>
      </w:r>
      <w:r>
        <w:rPr>
          <w:rFonts w:cs="Courier New"/>
          <w:szCs w:val="20"/>
          <w:lang w:eastAsia="ru-RU"/>
        </w:rPr>
        <w:t>&lt;</w:t>
      </w:r>
      <w:r w:rsidRPr="00386EF0">
        <w:rPr>
          <w:rFonts w:cs="Courier New"/>
          <w:szCs w:val="20"/>
          <w:lang w:eastAsia="ru-RU"/>
        </w:rPr>
        <w:t>numeric type</w:t>
      </w:r>
      <w:r>
        <w:rPr>
          <w:rFonts w:cs="Courier New"/>
          <w:szCs w:val="20"/>
          <w:lang w:eastAsia="ru-RU"/>
        </w:rPr>
        <w:t>&gt;</w:t>
      </w:r>
      <w:r w:rsidRPr="00386EF0">
        <w:rPr>
          <w:rFonts w:cs="Courier New"/>
          <w:szCs w:val="20"/>
          <w:lang w:eastAsia="ru-RU"/>
        </w:rPr>
        <w:t>"/&gt;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&lt;NumericMapping name="</w:t>
      </w:r>
      <w:r>
        <w:rPr>
          <w:rFonts w:cs="Courier New"/>
          <w:szCs w:val="20"/>
          <w:lang w:eastAsia="ru-RU"/>
        </w:rPr>
        <w:t>&lt;numeric mapping&gt;</w:t>
      </w:r>
      <w:r w:rsidRPr="00386EF0">
        <w:rPr>
          <w:rFonts w:cs="Courier New"/>
          <w:szCs w:val="20"/>
          <w:lang w:eastAsia="ru-RU"/>
        </w:rPr>
        <w:t>" appType="</w:t>
      </w:r>
      <w:r>
        <w:rPr>
          <w:rFonts w:cs="Courier New"/>
          <w:szCs w:val="20"/>
          <w:lang w:eastAsia="ru-RU"/>
        </w:rPr>
        <w:t>&lt;numeric type&gt;</w:t>
      </w:r>
      <w:r w:rsidRPr="00386EF0">
        <w:rPr>
          <w:rFonts w:cs="Courier New"/>
          <w:szCs w:val="20"/>
          <w:lang w:eastAsia="ru-RU"/>
        </w:rPr>
        <w:t>" byteOrder="normal" size="2" isSigned="false"&gt;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&lt;Scaling multiplier="1.</w:t>
      </w:r>
      <w:r w:rsidR="00276846">
        <w:rPr>
          <w:rFonts w:cs="Courier New"/>
          <w:szCs w:val="20"/>
          <w:lang w:eastAsia="ru-RU"/>
        </w:rPr>
        <w:t>0</w:t>
      </w:r>
      <w:r w:rsidRPr="00386EF0">
        <w:rPr>
          <w:rFonts w:cs="Courier New"/>
          <w:szCs w:val="20"/>
          <w:lang w:eastAsia="ru-RU"/>
        </w:rPr>
        <w:t>" adder="</w:t>
      </w:r>
      <w:r w:rsidR="00276846">
        <w:rPr>
          <w:rFonts w:cs="Courier New"/>
          <w:szCs w:val="20"/>
          <w:lang w:eastAsia="ru-RU"/>
        </w:rPr>
        <w:t>0</w:t>
      </w:r>
      <w:r w:rsidRPr="00386EF0">
        <w:rPr>
          <w:rFonts w:cs="Courier New"/>
          <w:szCs w:val="20"/>
          <w:lang w:eastAsia="ru-RU"/>
        </w:rPr>
        <w:t>.</w:t>
      </w:r>
      <w:r w:rsidR="00276846">
        <w:rPr>
          <w:rFonts w:cs="Courier New"/>
          <w:szCs w:val="20"/>
          <w:lang w:eastAsia="ru-RU"/>
        </w:rPr>
        <w:t>0</w:t>
      </w:r>
      <w:r w:rsidRPr="00386EF0">
        <w:rPr>
          <w:rFonts w:cs="Courier New"/>
          <w:szCs w:val="20"/>
          <w:lang w:eastAsia="ru-RU"/>
        </w:rPr>
        <w:t>"/&gt;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&lt;SpecialValue name="</w:t>
      </w:r>
      <w:r>
        <w:rPr>
          <w:rFonts w:cs="Courier New"/>
          <w:szCs w:val="20"/>
          <w:lang w:eastAsia="ru-RU"/>
        </w:rPr>
        <w:t>&lt;</w:t>
      </w:r>
      <w:r w:rsidRPr="00386EF0">
        <w:rPr>
          <w:rFonts w:cs="Courier New"/>
          <w:szCs w:val="20"/>
          <w:lang w:eastAsia="ru-RU"/>
        </w:rPr>
        <w:t>one</w:t>
      </w:r>
      <w:r>
        <w:rPr>
          <w:rFonts w:cs="Courier New"/>
          <w:szCs w:val="20"/>
          <w:lang w:eastAsia="ru-RU"/>
        </w:rPr>
        <w:t>&gt;</w:t>
      </w:r>
      <w:r w:rsidRPr="00386EF0">
        <w:rPr>
          <w:rFonts w:cs="Courier New"/>
          <w:szCs w:val="20"/>
          <w:lang w:eastAsia="ru-RU"/>
        </w:rPr>
        <w:t xml:space="preserve">" </w:t>
      </w:r>
      <w:r w:rsidRPr="00276846">
        <w:rPr>
          <w:rFonts w:cs="Courier New"/>
          <w:i/>
          <w:szCs w:val="20"/>
          <w:lang w:eastAsia="ru-RU"/>
        </w:rPr>
        <w:t>mapsTo="</w:t>
      </w:r>
      <w:r w:rsidR="00276846" w:rsidRPr="00276846">
        <w:rPr>
          <w:rFonts w:cs="Courier New"/>
          <w:i/>
          <w:szCs w:val="20"/>
          <w:lang w:eastAsia="ru-RU"/>
        </w:rPr>
        <w:t>1</w:t>
      </w:r>
      <w:r w:rsidRPr="00276846">
        <w:rPr>
          <w:rFonts w:cs="Courier New"/>
          <w:i/>
          <w:szCs w:val="20"/>
          <w:lang w:eastAsia="ru-RU"/>
        </w:rPr>
        <w:t>"</w:t>
      </w:r>
      <w:r w:rsidRPr="00386EF0">
        <w:rPr>
          <w:rFonts w:cs="Courier New"/>
          <w:szCs w:val="20"/>
          <w:lang w:eastAsia="ru-RU"/>
        </w:rPr>
        <w:t>/&gt;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&lt;SpecialValue name="</w:t>
      </w:r>
      <w:r>
        <w:rPr>
          <w:rFonts w:cs="Courier New"/>
          <w:szCs w:val="20"/>
          <w:lang w:eastAsia="ru-RU"/>
        </w:rPr>
        <w:t>&lt;</w:t>
      </w:r>
      <w:r w:rsidRPr="00386EF0">
        <w:rPr>
          <w:rFonts w:cs="Courier New"/>
          <w:szCs w:val="20"/>
          <w:lang w:eastAsia="ru-RU"/>
        </w:rPr>
        <w:t>two</w:t>
      </w:r>
      <w:r>
        <w:rPr>
          <w:rFonts w:cs="Courier New"/>
          <w:szCs w:val="20"/>
          <w:lang w:eastAsia="ru-RU"/>
        </w:rPr>
        <w:t>&gt;</w:t>
      </w:r>
      <w:r w:rsidRPr="00386EF0">
        <w:rPr>
          <w:rFonts w:cs="Courier New"/>
          <w:szCs w:val="20"/>
          <w:lang w:eastAsia="ru-RU"/>
        </w:rPr>
        <w:t>" mapsTo=</w:t>
      </w:r>
      <w:r w:rsidRPr="00276846">
        <w:rPr>
          <w:rFonts w:cs="Courier New"/>
          <w:szCs w:val="20"/>
          <w:lang w:eastAsia="ru-RU"/>
        </w:rPr>
        <w:t>"</w:t>
      </w:r>
      <w:r w:rsidR="00276846" w:rsidRPr="00276846">
        <w:rPr>
          <w:rFonts w:cs="Courier New"/>
          <w:szCs w:val="20"/>
          <w:lang w:eastAsia="ru-RU"/>
        </w:rPr>
        <w:t>4</w:t>
      </w:r>
      <w:r w:rsidRPr="00276846">
        <w:rPr>
          <w:rFonts w:cs="Courier New"/>
          <w:szCs w:val="20"/>
          <w:lang w:eastAsia="ru-RU"/>
        </w:rPr>
        <w:t>"</w:t>
      </w:r>
      <w:r w:rsidRPr="00386EF0">
        <w:rPr>
          <w:rFonts w:cs="Courier New"/>
          <w:szCs w:val="20"/>
          <w:lang w:eastAsia="ru-RU"/>
        </w:rPr>
        <w:t>/&gt;</w:t>
      </w:r>
    </w:p>
    <w:p w:rsidR="0036701D" w:rsidRPr="00386EF0" w:rsidRDefault="0036701D" w:rsidP="0036701D">
      <w:pPr>
        <w:autoSpaceDE w:val="0"/>
        <w:autoSpaceDN w:val="0"/>
        <w:adjustRightInd w:val="0"/>
        <w:spacing w:after="0" w:line="240" w:lineRule="auto"/>
        <w:rPr>
          <w:rFonts w:cs="Courier New"/>
          <w:szCs w:val="20"/>
          <w:lang w:eastAsia="ru-RU"/>
        </w:rPr>
      </w:pPr>
      <w:r w:rsidRPr="00386EF0">
        <w:rPr>
          <w:rFonts w:cs="Courier New"/>
          <w:szCs w:val="20"/>
          <w:lang w:eastAsia="ru-RU"/>
        </w:rPr>
        <w:t xml:space="preserve">    &lt;/NumericMapping&gt;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386EF0">
        <w:rPr>
          <w:rFonts w:cs="Courier New"/>
          <w:szCs w:val="20"/>
          <w:lang w:eastAsia="ru-RU"/>
        </w:rPr>
        <w:t>&lt;Allocate name="</w:t>
      </w:r>
      <w:r>
        <w:rPr>
          <w:rFonts w:cs="Courier New"/>
          <w:szCs w:val="20"/>
          <w:lang w:eastAsia="ru-RU"/>
        </w:rPr>
        <w:t>&lt;</w:t>
      </w:r>
      <w:r w:rsidRPr="00386EF0">
        <w:rPr>
          <w:rFonts w:cs="Courier New"/>
          <w:szCs w:val="20"/>
          <w:lang w:eastAsia="ru-RU"/>
        </w:rPr>
        <w:t>object</w:t>
      </w:r>
      <w:r>
        <w:rPr>
          <w:rFonts w:cs="Courier New"/>
          <w:szCs w:val="20"/>
          <w:lang w:eastAsia="ru-RU"/>
        </w:rPr>
        <w:t>&gt;</w:t>
      </w:r>
      <w:r w:rsidRPr="00386EF0">
        <w:rPr>
          <w:rFonts w:cs="Courier New"/>
          <w:szCs w:val="20"/>
          <w:lang w:eastAsia="ru-RU"/>
        </w:rPr>
        <w:t>" typeMapping="</w:t>
      </w:r>
      <w:r>
        <w:rPr>
          <w:rFonts w:cs="Courier New"/>
          <w:szCs w:val="20"/>
          <w:lang w:eastAsia="ru-RU"/>
        </w:rPr>
        <w:t>&lt;</w:t>
      </w:r>
      <w:r w:rsidRPr="00386EF0">
        <w:rPr>
          <w:rFonts w:cs="Courier New"/>
          <w:szCs w:val="20"/>
          <w:lang w:eastAsia="ru-RU"/>
        </w:rPr>
        <w:t>numeric mapping</w:t>
      </w:r>
      <w:r>
        <w:rPr>
          <w:rFonts w:cs="Courier New"/>
          <w:szCs w:val="20"/>
          <w:lang w:eastAsia="ru-RU"/>
        </w:rPr>
        <w:t>&gt;</w:t>
      </w:r>
      <w:r w:rsidRPr="00386EF0">
        <w:rPr>
          <w:rFonts w:cs="Courier New"/>
          <w:szCs w:val="20"/>
          <w:lang w:eastAsia="ru-RU"/>
        </w:rPr>
        <w:t>"/&gt;</w:t>
      </w:r>
    </w:p>
    <w:p w:rsidR="00EB3585"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386EF0">
        <w:rPr>
          <w:rFonts w:cs="Courier New"/>
          <w:b/>
          <w:szCs w:val="20"/>
          <w:lang w:eastAsia="ru-RU"/>
        </w:rPr>
        <w:lastRenderedPageBreak/>
        <w:t>Error EPI2214</w:t>
      </w:r>
      <w:r w:rsidRPr="00386EF0">
        <w:rPr>
          <w:rFonts w:cs="Courier New"/>
          <w:szCs w:val="20"/>
          <w:lang w:eastAsia="ru-RU"/>
        </w:rPr>
        <w:t>: InterfaceTypeMappings name=`</w:t>
      </w:r>
      <w:r>
        <w:rPr>
          <w:rFonts w:cs="Courier New"/>
          <w:szCs w:val="20"/>
          <w:lang w:eastAsia="ru-RU"/>
        </w:rPr>
        <w:t>&lt;i</w:t>
      </w:r>
      <w:r w:rsidRPr="00386EF0">
        <w:rPr>
          <w:rFonts w:cs="Courier New"/>
          <w:szCs w:val="20"/>
          <w:lang w:eastAsia="ru-RU"/>
        </w:rPr>
        <w:t>nterface</w:t>
      </w:r>
      <w:r>
        <w:rPr>
          <w:rFonts w:cs="Courier New"/>
          <w:szCs w:val="20"/>
          <w:lang w:eastAsia="ru-RU"/>
        </w:rPr>
        <w:t>&gt;</w:t>
      </w:r>
      <w:r w:rsidRPr="00386EF0">
        <w:rPr>
          <w:rFonts w:cs="Courier New"/>
          <w:szCs w:val="20"/>
          <w:lang w:eastAsia="ru-RU"/>
        </w:rPr>
        <w:t>` `appType`=</w:t>
      </w:r>
      <w:r w:rsidR="00287AB8">
        <w:rPr>
          <w:rFonts w:cs="Courier New"/>
          <w:szCs w:val="20"/>
          <w:lang w:eastAsia="ru-RU"/>
        </w:rPr>
        <w:t xml:space="preserve"> </w:t>
      </w:r>
      <w:r w:rsidRPr="00386EF0">
        <w:rPr>
          <w:rFonts w:cs="Courier New"/>
          <w:szCs w:val="20"/>
          <w:lang w:eastAsia="ru-RU"/>
        </w:rPr>
        <w:t>`</w:t>
      </w:r>
      <w:r>
        <w:rPr>
          <w:rFonts w:cs="Courier New"/>
          <w:szCs w:val="20"/>
          <w:lang w:eastAsia="ru-RU"/>
        </w:rPr>
        <w:t>&lt;</w:t>
      </w:r>
      <w:r w:rsidRPr="00386EF0">
        <w:rPr>
          <w:rFonts w:cs="Courier New"/>
          <w:szCs w:val="20"/>
          <w:lang w:eastAsia="ru-RU"/>
        </w:rPr>
        <w:t>numeric type</w:t>
      </w:r>
      <w:r>
        <w:rPr>
          <w:rFonts w:cs="Courier New"/>
          <w:szCs w:val="20"/>
          <w:lang w:eastAsia="ru-RU"/>
        </w:rPr>
        <w:t>&gt;</w:t>
      </w:r>
      <w:r w:rsidRPr="00386EF0">
        <w:rPr>
          <w:rFonts w:cs="Courier New"/>
          <w:szCs w:val="20"/>
          <w:lang w:eastAsia="ru-RU"/>
        </w:rPr>
        <w:t>` NumericMapping name=</w:t>
      </w:r>
      <w:r w:rsidR="00287AB8">
        <w:rPr>
          <w:rFonts w:cs="Courier New"/>
          <w:szCs w:val="20"/>
          <w:lang w:eastAsia="ru-RU"/>
        </w:rPr>
        <w:t xml:space="preserve"> </w:t>
      </w:r>
      <w:r w:rsidRPr="00386EF0">
        <w:rPr>
          <w:rFonts w:cs="Courier New"/>
          <w:szCs w:val="20"/>
          <w:lang w:eastAsia="ru-RU"/>
        </w:rPr>
        <w:t>`</w:t>
      </w:r>
      <w:r>
        <w:rPr>
          <w:rFonts w:cs="Courier New"/>
          <w:szCs w:val="20"/>
          <w:lang w:eastAsia="ru-RU"/>
        </w:rPr>
        <w:t>&lt;</w:t>
      </w:r>
      <w:r w:rsidRPr="00386EF0">
        <w:rPr>
          <w:rFonts w:cs="Courier New"/>
          <w:szCs w:val="20"/>
          <w:lang w:eastAsia="ru-RU"/>
        </w:rPr>
        <w:t>numeric mapping</w:t>
      </w:r>
      <w:r>
        <w:rPr>
          <w:rFonts w:cs="Courier New"/>
          <w:szCs w:val="20"/>
          <w:lang w:eastAsia="ru-RU"/>
        </w:rPr>
        <w:t>&gt;</w:t>
      </w:r>
      <w:r w:rsidRPr="00386EF0">
        <w:rPr>
          <w:rFonts w:cs="Courier New"/>
          <w:szCs w:val="20"/>
          <w:lang w:eastAsia="ru-RU"/>
        </w:rPr>
        <w:t>` SpecialValue name=</w:t>
      </w:r>
      <w:r w:rsidR="00287AB8">
        <w:rPr>
          <w:rFonts w:cs="Courier New"/>
          <w:szCs w:val="20"/>
          <w:lang w:eastAsia="ru-RU"/>
        </w:rPr>
        <w:t xml:space="preserve"> </w:t>
      </w:r>
      <w:r w:rsidRPr="00386EF0">
        <w:rPr>
          <w:rFonts w:cs="Courier New"/>
          <w:szCs w:val="20"/>
          <w:lang w:eastAsia="ru-RU"/>
        </w:rPr>
        <w:t>`</w:t>
      </w:r>
      <w:r>
        <w:rPr>
          <w:rFonts w:cs="Courier New"/>
          <w:szCs w:val="20"/>
          <w:lang w:eastAsia="ru-RU"/>
        </w:rPr>
        <w:t>&lt;</w:t>
      </w:r>
      <w:r w:rsidR="00276846">
        <w:rPr>
          <w:rFonts w:cs="Courier New"/>
          <w:szCs w:val="20"/>
          <w:lang w:eastAsia="ru-RU"/>
        </w:rPr>
        <w:t>one</w:t>
      </w:r>
      <w:r>
        <w:rPr>
          <w:rFonts w:cs="Courier New"/>
          <w:szCs w:val="20"/>
          <w:lang w:eastAsia="ru-RU"/>
        </w:rPr>
        <w:t>&gt;</w:t>
      </w:r>
      <w:r w:rsidRPr="00386EF0">
        <w:rPr>
          <w:rFonts w:cs="Courier New"/>
          <w:szCs w:val="20"/>
          <w:lang w:eastAsia="ru-RU"/>
        </w:rPr>
        <w:t>` value=`</w:t>
      </w:r>
      <w:r w:rsidR="00276846">
        <w:rPr>
          <w:rFonts w:cs="Courier New"/>
          <w:szCs w:val="20"/>
          <w:lang w:eastAsia="ru-RU"/>
        </w:rPr>
        <w:t>3</w:t>
      </w:r>
      <w:r w:rsidRPr="00386EF0">
        <w:rPr>
          <w:rFonts w:cs="Courier New"/>
          <w:szCs w:val="20"/>
          <w:lang w:eastAsia="ru-RU"/>
        </w:rPr>
        <w:t>`</w:t>
      </w:r>
      <w:r>
        <w:rPr>
          <w:rFonts w:cs="Courier New"/>
          <w:szCs w:val="20"/>
          <w:lang w:eastAsia="ru-RU"/>
        </w:rPr>
        <w:t xml:space="preserve"> -</w:t>
      </w:r>
      <w:r w:rsidRPr="00386EF0">
        <w:rPr>
          <w:rFonts w:cs="Courier New"/>
          <w:szCs w:val="20"/>
          <w:lang w:eastAsia="ru-RU"/>
        </w:rPr>
        <w:t xml:space="preserve"> mapsTo=</w:t>
      </w:r>
      <w:r w:rsidRPr="00D866A0">
        <w:rPr>
          <w:rFonts w:cs="Courier New"/>
          <w:i/>
          <w:szCs w:val="20"/>
          <w:lang w:eastAsia="ru-RU"/>
        </w:rPr>
        <w:t>`1`</w:t>
      </w:r>
      <w:r w:rsidRPr="00386EF0">
        <w:rPr>
          <w:rFonts w:cs="Courier New"/>
          <w:szCs w:val="20"/>
          <w:lang w:eastAsia="ru-RU"/>
        </w:rPr>
        <w:t xml:space="preserve"> inside of resulting (after</w:t>
      </w:r>
      <w:r w:rsidR="00C06807">
        <w:rPr>
          <w:rFonts w:cs="Courier New"/>
          <w:szCs w:val="20"/>
          <w:lang w:eastAsia="ru-RU"/>
        </w:rPr>
        <w:t xml:space="preserve"> back-</w:t>
      </w:r>
      <w:r w:rsidRPr="00386EF0">
        <w:rPr>
          <w:rFonts w:cs="Courier New"/>
          <w:szCs w:val="20"/>
          <w:lang w:eastAsia="ru-RU"/>
        </w:rPr>
        <w:t>scaling) range = `</w:t>
      </w:r>
      <w:r w:rsidR="00276846">
        <w:rPr>
          <w:rFonts w:cs="Courier New"/>
          <w:szCs w:val="20"/>
          <w:lang w:eastAsia="ru-RU"/>
        </w:rPr>
        <w:t>0</w:t>
      </w:r>
      <w:r w:rsidRPr="00386EF0">
        <w:rPr>
          <w:rFonts w:cs="Courier New"/>
          <w:szCs w:val="20"/>
          <w:lang w:eastAsia="ru-RU"/>
        </w:rPr>
        <w:t>`</w:t>
      </w:r>
      <w:r w:rsidR="00276846">
        <w:rPr>
          <w:rFonts w:cs="Courier New"/>
          <w:szCs w:val="20"/>
          <w:lang w:eastAsia="ru-RU"/>
        </w:rPr>
        <w:t xml:space="preserve"> </w:t>
      </w:r>
      <w:r w:rsidRPr="00386EF0">
        <w:rPr>
          <w:rFonts w:cs="Courier New"/>
          <w:szCs w:val="20"/>
          <w:lang w:eastAsia="ru-RU"/>
        </w:rPr>
        <w:t>-:-</w:t>
      </w:r>
      <w:r w:rsidR="00276846">
        <w:rPr>
          <w:rFonts w:cs="Courier New"/>
          <w:szCs w:val="20"/>
          <w:lang w:eastAsia="ru-RU"/>
        </w:rPr>
        <w:t xml:space="preserve"> </w:t>
      </w:r>
      <w:r w:rsidRPr="00386EF0">
        <w:rPr>
          <w:rFonts w:cs="Courier New"/>
          <w:szCs w:val="20"/>
          <w:lang w:eastAsia="ru-RU"/>
        </w:rPr>
        <w:t>`</w:t>
      </w:r>
      <w:r w:rsidR="00276846">
        <w:rPr>
          <w:rFonts w:cs="Courier New"/>
          <w:szCs w:val="20"/>
          <w:lang w:eastAsia="ru-RU"/>
        </w:rPr>
        <w:t>2</w:t>
      </w:r>
      <w:r w:rsidRPr="00386EF0">
        <w:rPr>
          <w:rFonts w:cs="Courier New"/>
          <w:szCs w:val="20"/>
          <w:lang w:eastAsia="ru-RU"/>
        </w:rPr>
        <w:t>`</w:t>
      </w:r>
      <w:r>
        <w:rPr>
          <w:rFonts w:cs="Courier New"/>
          <w:szCs w:val="20"/>
          <w:lang w:eastAsia="ru-RU"/>
        </w:rPr>
        <w:t xml:space="preserve"> is not allowed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6C0446" w:rsidRPr="00940672" w:rsidRDefault="006C0446" w:rsidP="006C0446">
      <w:pPr>
        <w:autoSpaceDE w:val="0"/>
        <w:autoSpaceDN w:val="0"/>
        <w:adjustRightInd w:val="0"/>
        <w:spacing w:after="0" w:line="240" w:lineRule="auto"/>
        <w:rPr>
          <w:rFonts w:cs="Courier New"/>
          <w:szCs w:val="20"/>
          <w:lang w:eastAsia="ru-RU"/>
        </w:rPr>
      </w:pPr>
      <w:r w:rsidRPr="00940672">
        <w:rPr>
          <w:rFonts w:cs="Courier New"/>
          <w:szCs w:val="20"/>
          <w:lang w:eastAsia="ru-RU"/>
        </w:rPr>
        <w:t>&lt;</w:t>
      </w:r>
      <w:r>
        <w:rPr>
          <w:rFonts w:cs="Courier New"/>
          <w:szCs w:val="20"/>
          <w:lang w:eastAsia="ru-RU"/>
        </w:rPr>
        <w:t>T</w:t>
      </w:r>
      <w:r w:rsidRPr="00940672">
        <w:rPr>
          <w:rFonts w:cs="Courier New"/>
          <w:szCs w:val="20"/>
          <w:lang w:eastAsia="ru-RU"/>
        </w:rPr>
        <w:t>ypes&gt;</w:t>
      </w:r>
    </w:p>
    <w:p w:rsidR="006C0446" w:rsidRPr="00940672" w:rsidRDefault="006C0446" w:rsidP="006C0446">
      <w:pPr>
        <w:autoSpaceDE w:val="0"/>
        <w:autoSpaceDN w:val="0"/>
        <w:adjustRightInd w:val="0"/>
        <w:spacing w:after="0" w:line="240" w:lineRule="auto"/>
        <w:rPr>
          <w:rFonts w:cs="Courier New"/>
          <w:szCs w:val="20"/>
          <w:lang w:eastAsia="ru-RU"/>
        </w:rPr>
      </w:pPr>
      <w:r w:rsidRPr="00940672">
        <w:rPr>
          <w:rFonts w:cs="Courier New"/>
          <w:szCs w:val="20"/>
          <w:lang w:eastAsia="ru-RU"/>
        </w:rPr>
        <w:t xml:space="preserve">  &lt;NumericType name="</w:t>
      </w:r>
      <w:r>
        <w:rPr>
          <w:rFonts w:cs="Courier New"/>
          <w:szCs w:val="20"/>
          <w:lang w:eastAsia="ru-RU"/>
        </w:rPr>
        <w:t>&lt;</w:t>
      </w:r>
      <w:r w:rsidRPr="00940672">
        <w:rPr>
          <w:rFonts w:cs="Courier New"/>
          <w:szCs w:val="20"/>
          <w:lang w:eastAsia="ru-RU"/>
        </w:rPr>
        <w:t>numeric type</w:t>
      </w:r>
      <w:r>
        <w:rPr>
          <w:rFonts w:cs="Courier New"/>
          <w:szCs w:val="20"/>
          <w:lang w:eastAsia="ru-RU"/>
        </w:rPr>
        <w:t>&gt;</w:t>
      </w:r>
      <w:r w:rsidRPr="00940672">
        <w:rPr>
          <w:rFonts w:cs="Courier New"/>
          <w:szCs w:val="20"/>
          <w:lang w:eastAsia="ru-RU"/>
        </w:rPr>
        <w:t>"&gt;</w:t>
      </w:r>
    </w:p>
    <w:p w:rsidR="006C0446" w:rsidRPr="00940672" w:rsidRDefault="006C0446" w:rsidP="006C0446">
      <w:pPr>
        <w:autoSpaceDE w:val="0"/>
        <w:autoSpaceDN w:val="0"/>
        <w:adjustRightInd w:val="0"/>
        <w:spacing w:after="0" w:line="240" w:lineRule="auto"/>
        <w:rPr>
          <w:rFonts w:cs="Courier New"/>
          <w:szCs w:val="20"/>
          <w:lang w:eastAsia="ru-RU"/>
        </w:rPr>
      </w:pPr>
      <w:r w:rsidRPr="00940672">
        <w:rPr>
          <w:rFonts w:cs="Courier New"/>
          <w:szCs w:val="20"/>
          <w:lang w:eastAsia="ru-RU"/>
        </w:rPr>
        <w:t xml:space="preserve">  </w:t>
      </w:r>
      <w:r>
        <w:rPr>
          <w:rFonts w:cs="Courier New"/>
          <w:szCs w:val="20"/>
          <w:lang w:eastAsia="ru-RU"/>
        </w:rPr>
        <w:t xml:space="preserve">  </w:t>
      </w:r>
      <w:r w:rsidRPr="00940672">
        <w:rPr>
          <w:rFonts w:cs="Courier New"/>
          <w:szCs w:val="20"/>
          <w:lang w:eastAsia="ru-RU"/>
        </w:rPr>
        <w:t>&lt;Range min="0" max="1" step="1"/&gt;</w:t>
      </w:r>
    </w:p>
    <w:p w:rsidR="006C0446" w:rsidRPr="00940672" w:rsidRDefault="006C0446" w:rsidP="006C0446">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40672">
        <w:rPr>
          <w:rFonts w:cs="Courier New"/>
          <w:szCs w:val="20"/>
          <w:lang w:eastAsia="ru-RU"/>
        </w:rPr>
        <w:t>&lt;/NumericType&gt;</w:t>
      </w:r>
    </w:p>
    <w:p w:rsidR="006C0446" w:rsidRPr="00EA6111" w:rsidRDefault="006C0446" w:rsidP="006C0446">
      <w:pPr>
        <w:autoSpaceDE w:val="0"/>
        <w:autoSpaceDN w:val="0"/>
        <w:adjustRightInd w:val="0"/>
        <w:spacing w:after="0" w:line="240" w:lineRule="auto"/>
        <w:rPr>
          <w:rFonts w:cs="Courier New"/>
          <w:szCs w:val="20"/>
          <w:lang w:eastAsia="ru-RU"/>
        </w:rPr>
      </w:pPr>
      <w:r>
        <w:rPr>
          <w:rFonts w:cs="Courier New"/>
          <w:szCs w:val="20"/>
          <w:lang w:eastAsia="ru-RU"/>
        </w:rPr>
        <w:t>…</w:t>
      </w:r>
    </w:p>
    <w:p w:rsidR="006C0446" w:rsidRPr="00940672" w:rsidRDefault="006C0446" w:rsidP="006C0446">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6C0446" w:rsidRDefault="006C0446"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40672">
        <w:rPr>
          <w:rFonts w:cs="Courier New"/>
          <w:szCs w:val="20"/>
          <w:lang w:eastAsia="ru-RU"/>
        </w:rPr>
        <w:t>&lt;NumericMapping name="</w:t>
      </w:r>
      <w:r>
        <w:rPr>
          <w:rFonts w:cs="Courier New"/>
          <w:szCs w:val="20"/>
          <w:lang w:eastAsia="ru-RU"/>
        </w:rPr>
        <w:t>&lt;</w:t>
      </w:r>
      <w:r w:rsidRPr="00940672">
        <w:rPr>
          <w:rFonts w:cs="Courier New"/>
          <w:szCs w:val="20"/>
          <w:lang w:eastAsia="ru-RU"/>
        </w:rPr>
        <w:t>numeric mapping</w:t>
      </w:r>
      <w:r>
        <w:rPr>
          <w:rFonts w:cs="Courier New"/>
          <w:szCs w:val="20"/>
          <w:lang w:eastAsia="ru-RU"/>
        </w:rPr>
        <w:t>&gt;</w:t>
      </w:r>
      <w:r w:rsidRPr="00940672">
        <w:rPr>
          <w:rFonts w:cs="Courier New"/>
          <w:szCs w:val="20"/>
          <w:lang w:eastAsia="ru-RU"/>
        </w:rPr>
        <w:t>" appType="</w:t>
      </w:r>
      <w:r>
        <w:rPr>
          <w:rFonts w:cs="Courier New"/>
          <w:szCs w:val="20"/>
          <w:lang w:eastAsia="ru-RU"/>
        </w:rPr>
        <w:t>&lt;</w:t>
      </w:r>
      <w:r w:rsidRPr="00940672">
        <w:rPr>
          <w:rFonts w:cs="Courier New"/>
          <w:szCs w:val="20"/>
          <w:lang w:eastAsia="ru-RU"/>
        </w:rPr>
        <w:t>numeric type</w:t>
      </w:r>
      <w:r>
        <w:rPr>
          <w:rFonts w:cs="Courier New"/>
          <w:szCs w:val="20"/>
          <w:lang w:eastAsia="ru-RU"/>
        </w:rPr>
        <w:t>&gt;</w:t>
      </w:r>
      <w:r w:rsidRPr="00940672">
        <w:rPr>
          <w:rFonts w:cs="Courier New"/>
          <w:szCs w:val="20"/>
          <w:lang w:eastAsia="ru-RU"/>
        </w:rPr>
        <w:t xml:space="preserve">" size="2" isSigned="false" </w:t>
      </w:r>
      <w:r w:rsidRPr="0001725A">
        <w:rPr>
          <w:rFonts w:cs="Courier New"/>
          <w:szCs w:val="20"/>
          <w:lang w:eastAsia="ru-RU"/>
        </w:rPr>
        <w:t>byteOrder</w:t>
      </w:r>
      <w:r w:rsidRPr="00940672">
        <w:rPr>
          <w:rFonts w:cs="Courier New"/>
          <w:szCs w:val="20"/>
          <w:lang w:eastAsia="ru-RU"/>
        </w:rPr>
        <w:t>="normal" bitMapping="true"</w:t>
      </w:r>
      <w:r>
        <w:rPr>
          <w:rFonts w:cs="Courier New"/>
          <w:szCs w:val="20"/>
          <w:lang w:eastAsia="ru-RU"/>
        </w:rPr>
        <w:t xml:space="preserve"> </w:t>
      </w:r>
      <w:r w:rsidRPr="0001725A">
        <w:rPr>
          <w:rFonts w:cs="Courier New"/>
          <w:i/>
          <w:szCs w:val="20"/>
          <w:lang w:eastAsia="ru-RU"/>
        </w:rPr>
        <w:t>float=`true</w:t>
      </w:r>
      <w:r w:rsidRPr="006C0446">
        <w:rPr>
          <w:rFonts w:cs="Courier New"/>
          <w:szCs w:val="20"/>
          <w:lang w:eastAsia="ru-RU"/>
        </w:rPr>
        <w:t>`</w:t>
      </w:r>
      <w:r w:rsidRPr="00940672">
        <w:rPr>
          <w:rFonts w:cs="Courier New"/>
          <w:szCs w:val="20"/>
          <w:lang w:eastAsia="ru-RU"/>
        </w:rPr>
        <w:t>/&gt;</w:t>
      </w:r>
    </w:p>
    <w:p w:rsidR="00EB3585" w:rsidRPr="006C0446"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6C0446" w:rsidRDefault="00CE46AB" w:rsidP="0036701D">
      <w:pPr>
        <w:autoSpaceDE w:val="0"/>
        <w:autoSpaceDN w:val="0"/>
        <w:adjustRightInd w:val="0"/>
        <w:spacing w:after="0" w:line="240" w:lineRule="auto"/>
        <w:rPr>
          <w:rFonts w:cs="Courier New"/>
          <w:szCs w:val="20"/>
          <w:lang w:eastAsia="ru-RU"/>
        </w:rPr>
      </w:pPr>
      <w:r w:rsidRPr="00386EF0">
        <w:rPr>
          <w:rFonts w:cs="Courier New"/>
          <w:b/>
          <w:szCs w:val="20"/>
          <w:lang w:eastAsia="ru-RU"/>
        </w:rPr>
        <w:t>Error EPI221</w:t>
      </w:r>
      <w:r>
        <w:rPr>
          <w:rFonts w:cs="Courier New"/>
          <w:b/>
          <w:szCs w:val="20"/>
          <w:lang w:eastAsia="ru-RU"/>
        </w:rPr>
        <w:t>5</w:t>
      </w:r>
      <w:r w:rsidR="006C0446">
        <w:rPr>
          <w:rFonts w:cs="Courier New"/>
          <w:b/>
          <w:szCs w:val="20"/>
          <w:lang w:eastAsia="ru-RU"/>
        </w:rPr>
        <w:t>:</w:t>
      </w:r>
      <w:r w:rsidR="006C0446" w:rsidRPr="006C0446">
        <w:rPr>
          <w:rFonts w:cs="Courier New"/>
          <w:szCs w:val="20"/>
          <w:lang w:eastAsia="ru-RU"/>
        </w:rPr>
        <w:t xml:space="preserve"> InterfaceTypeMappings=</w:t>
      </w:r>
      <w:r w:rsidR="006C0446" w:rsidRPr="00386EF0">
        <w:rPr>
          <w:rFonts w:cs="Courier New"/>
          <w:szCs w:val="20"/>
          <w:lang w:eastAsia="ru-RU"/>
        </w:rPr>
        <w:t>`</w:t>
      </w:r>
      <w:r w:rsidR="006C0446">
        <w:rPr>
          <w:rFonts w:cs="Courier New"/>
          <w:szCs w:val="20"/>
          <w:lang w:eastAsia="ru-RU"/>
        </w:rPr>
        <w:t>&lt;i</w:t>
      </w:r>
      <w:r w:rsidR="006C0446" w:rsidRPr="00386EF0">
        <w:rPr>
          <w:rFonts w:cs="Courier New"/>
          <w:szCs w:val="20"/>
          <w:lang w:eastAsia="ru-RU"/>
        </w:rPr>
        <w:t>nterface</w:t>
      </w:r>
      <w:r w:rsidR="006C0446">
        <w:rPr>
          <w:rFonts w:cs="Courier New"/>
          <w:szCs w:val="20"/>
          <w:lang w:eastAsia="ru-RU"/>
        </w:rPr>
        <w:t>&gt;</w:t>
      </w:r>
      <w:r w:rsidR="006C0446" w:rsidRPr="00386EF0">
        <w:rPr>
          <w:rFonts w:cs="Courier New"/>
          <w:szCs w:val="20"/>
          <w:lang w:eastAsia="ru-RU"/>
        </w:rPr>
        <w:t>`</w:t>
      </w:r>
      <w:r w:rsidR="006C0446" w:rsidRPr="006C0446">
        <w:rPr>
          <w:rFonts w:cs="Courier New"/>
          <w:szCs w:val="20"/>
          <w:lang w:eastAsia="ru-RU"/>
        </w:rPr>
        <w:t xml:space="preserve"> NumericMapping name=</w:t>
      </w:r>
      <w:r w:rsidR="00287AB8">
        <w:rPr>
          <w:rFonts w:cs="Courier New"/>
          <w:szCs w:val="20"/>
          <w:lang w:eastAsia="ru-RU"/>
        </w:rPr>
        <w:t xml:space="preserve"> </w:t>
      </w:r>
      <w:r w:rsidR="006C0446" w:rsidRPr="006C0446">
        <w:rPr>
          <w:rFonts w:cs="Courier New"/>
          <w:szCs w:val="20"/>
          <w:lang w:eastAsia="ru-RU"/>
        </w:rPr>
        <w:t>`</w:t>
      </w:r>
      <w:r w:rsidR="006C0446">
        <w:rPr>
          <w:rFonts w:cs="Courier New"/>
          <w:szCs w:val="20"/>
          <w:lang w:eastAsia="ru-RU"/>
        </w:rPr>
        <w:t>&lt;</w:t>
      </w:r>
      <w:r w:rsidR="006C0446" w:rsidRPr="006C0446">
        <w:rPr>
          <w:rFonts w:cs="Courier New"/>
          <w:szCs w:val="20"/>
          <w:lang w:eastAsia="ru-RU"/>
        </w:rPr>
        <w:t>numeric</w:t>
      </w:r>
      <w:r w:rsidR="006C0446">
        <w:rPr>
          <w:rFonts w:cs="Courier New"/>
          <w:szCs w:val="20"/>
          <w:lang w:eastAsia="ru-RU"/>
        </w:rPr>
        <w:t xml:space="preserve"> m</w:t>
      </w:r>
      <w:r w:rsidR="006C0446" w:rsidRPr="006C0446">
        <w:rPr>
          <w:rFonts w:cs="Courier New"/>
          <w:szCs w:val="20"/>
          <w:lang w:eastAsia="ru-RU"/>
        </w:rPr>
        <w:t>apping</w:t>
      </w:r>
      <w:r w:rsidR="006C0446">
        <w:rPr>
          <w:rFonts w:cs="Courier New"/>
          <w:szCs w:val="20"/>
          <w:lang w:eastAsia="ru-RU"/>
        </w:rPr>
        <w:t>&gt;</w:t>
      </w:r>
      <w:r w:rsidR="006C0446" w:rsidRPr="006C0446">
        <w:rPr>
          <w:rFonts w:cs="Courier New"/>
          <w:szCs w:val="20"/>
          <w:lang w:eastAsia="ru-RU"/>
        </w:rPr>
        <w:t>` appType=</w:t>
      </w:r>
      <w:r w:rsidR="00287AB8">
        <w:rPr>
          <w:rFonts w:cs="Courier New"/>
          <w:szCs w:val="20"/>
          <w:lang w:eastAsia="ru-RU"/>
        </w:rPr>
        <w:t xml:space="preserve"> </w:t>
      </w:r>
      <w:r w:rsidR="006C0446" w:rsidRPr="006C0446">
        <w:rPr>
          <w:rFonts w:cs="Courier New"/>
          <w:szCs w:val="20"/>
          <w:lang w:eastAsia="ru-RU"/>
        </w:rPr>
        <w:t>`</w:t>
      </w:r>
      <w:r w:rsidR="006C0446">
        <w:rPr>
          <w:rFonts w:cs="Courier New"/>
          <w:szCs w:val="20"/>
          <w:lang w:eastAsia="ru-RU"/>
        </w:rPr>
        <w:t>&lt;</w:t>
      </w:r>
      <w:r w:rsidR="006C0446" w:rsidRPr="00940672">
        <w:rPr>
          <w:rFonts w:cs="Courier New"/>
          <w:szCs w:val="20"/>
          <w:lang w:eastAsia="ru-RU"/>
        </w:rPr>
        <w:t>numeric type</w:t>
      </w:r>
      <w:r w:rsidR="006C0446">
        <w:rPr>
          <w:rFonts w:cs="Courier New"/>
          <w:szCs w:val="20"/>
          <w:lang w:eastAsia="ru-RU"/>
        </w:rPr>
        <w:t>&gt;</w:t>
      </w:r>
      <w:r w:rsidR="006C0446" w:rsidRPr="006C0446">
        <w:rPr>
          <w:rFonts w:cs="Courier New"/>
          <w:szCs w:val="20"/>
          <w:lang w:eastAsia="ru-RU"/>
        </w:rPr>
        <w:t xml:space="preserve">` - </w:t>
      </w:r>
      <w:r w:rsidR="006C0446" w:rsidRPr="0001725A">
        <w:rPr>
          <w:rFonts w:cs="Courier New"/>
          <w:i/>
          <w:szCs w:val="20"/>
          <w:lang w:eastAsia="ru-RU"/>
        </w:rPr>
        <w:t>float=`true`</w:t>
      </w:r>
      <w:r w:rsidR="006C0446" w:rsidRPr="006C0446">
        <w:rPr>
          <w:rFonts w:cs="Courier New"/>
          <w:szCs w:val="20"/>
          <w:lang w:eastAsia="ru-RU"/>
        </w:rPr>
        <w:t xml:space="preserve"> </w:t>
      </w:r>
      <w:r w:rsidR="0001725A">
        <w:rPr>
          <w:rFonts w:cs="Courier New"/>
          <w:szCs w:val="20"/>
          <w:lang w:eastAsia="ru-RU"/>
        </w:rPr>
        <w:t xml:space="preserve">attribute </w:t>
      </w:r>
      <w:r w:rsidR="006C0446" w:rsidRPr="006C0446">
        <w:rPr>
          <w:rFonts w:cs="Courier New"/>
          <w:szCs w:val="20"/>
          <w:lang w:eastAsia="ru-RU"/>
        </w:rPr>
        <w:t>cannot be used simultaneously with the following attributes: bitMapping=`</w:t>
      </w:r>
      <w:r w:rsidR="0001725A">
        <w:rPr>
          <w:rFonts w:cs="Courier New"/>
          <w:szCs w:val="20"/>
          <w:lang w:eastAsia="ru-RU"/>
        </w:rPr>
        <w:t>true</w:t>
      </w:r>
      <w:r w:rsidR="006C0446" w:rsidRPr="006C0446">
        <w:rPr>
          <w:rFonts w:cs="Courier New"/>
          <w:szCs w:val="20"/>
          <w:lang w:eastAsia="ru-RU"/>
        </w:rPr>
        <w:t xml:space="preserve">`; </w:t>
      </w:r>
      <w:r w:rsidR="006C0446">
        <w:rPr>
          <w:rFonts w:cs="Courier New"/>
          <w:szCs w:val="20"/>
          <w:lang w:eastAsia="ru-RU"/>
        </w:rPr>
        <w:t>isS</w:t>
      </w:r>
      <w:r w:rsidR="006C0446" w:rsidRPr="006C0446">
        <w:rPr>
          <w:rFonts w:cs="Courier New"/>
          <w:szCs w:val="20"/>
          <w:lang w:eastAsia="ru-RU"/>
        </w:rPr>
        <w:t>igned=`false`; size equal to `1`</w:t>
      </w:r>
    </w:p>
    <w:p w:rsidR="00CE46AB" w:rsidRDefault="00CE46AB" w:rsidP="00CE46AB">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w:t>
      </w:r>
      <w:r>
        <w:rPr>
          <w:rFonts w:cs="Courier New"/>
          <w:szCs w:val="20"/>
          <w:lang w:eastAsia="ru-RU"/>
        </w:rPr>
        <w:t>Numeric</w:t>
      </w:r>
      <w:r w:rsidRPr="00EA6111">
        <w:rPr>
          <w:rFonts w:cs="Courier New"/>
          <w:szCs w:val="20"/>
          <w:lang w:eastAsia="ru-RU"/>
        </w:rPr>
        <w:t>Type name="</w:t>
      </w:r>
      <w:r>
        <w:rPr>
          <w:rFonts w:cs="Courier New"/>
          <w:szCs w:val="20"/>
          <w:lang w:eastAsia="ru-RU"/>
        </w:rPr>
        <w:t>&lt;numeric</w:t>
      </w:r>
      <w:r w:rsidRPr="00EA6111">
        <w:rPr>
          <w:rFonts w:cs="Courier New"/>
          <w:szCs w:val="20"/>
          <w:lang w:eastAsia="ru-RU"/>
        </w:rPr>
        <w:t xml:space="preserve"> type</w:t>
      </w:r>
      <w:r w:rsidR="0001725A">
        <w:rPr>
          <w:rFonts w:cs="Courier New"/>
          <w:szCs w:val="20"/>
          <w:lang w:eastAsia="ru-RU"/>
        </w:rPr>
        <w:t>&gt;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0513D6">
        <w:rPr>
          <w:rFonts w:cs="Courier New"/>
          <w:szCs w:val="20"/>
          <w:lang w:eastAsia="ru-RU"/>
        </w:rPr>
        <w:t>&lt;NumericMapping name="</w:t>
      </w:r>
      <w:r>
        <w:rPr>
          <w:rFonts w:cs="Courier New"/>
          <w:szCs w:val="20"/>
          <w:lang w:eastAsia="ru-RU"/>
        </w:rPr>
        <w:t>&lt;</w:t>
      </w:r>
      <w:r w:rsidRPr="000513D6">
        <w:rPr>
          <w:rFonts w:cs="Courier New"/>
          <w:szCs w:val="20"/>
          <w:lang w:eastAsia="ru-RU"/>
        </w:rPr>
        <w:t>mapping</w:t>
      </w:r>
      <w:r>
        <w:rPr>
          <w:rFonts w:cs="Courier New"/>
          <w:szCs w:val="20"/>
          <w:lang w:eastAsia="ru-RU"/>
        </w:rPr>
        <w:t>&gt;</w:t>
      </w:r>
      <w:r w:rsidRPr="000513D6">
        <w:rPr>
          <w:rFonts w:cs="Courier New"/>
          <w:szCs w:val="20"/>
          <w:lang w:eastAsia="ru-RU"/>
        </w:rPr>
        <w:t>" appType="</w:t>
      </w:r>
      <w:r w:rsidRPr="000513D6">
        <w:rPr>
          <w:rFonts w:cs="Courier New"/>
          <w:i/>
          <w:szCs w:val="20"/>
          <w:lang w:eastAsia="ru-RU"/>
        </w:rPr>
        <w:t>&lt;string type&gt;</w:t>
      </w:r>
      <w:r w:rsidRPr="000513D6">
        <w:rPr>
          <w:rFonts w:cs="Courier New"/>
          <w:szCs w:val="20"/>
          <w:lang w:eastAsia="ru-RU"/>
        </w:rPr>
        <w:t>" …&gt;</w:t>
      </w:r>
    </w:p>
    <w:p w:rsidR="00EB3585" w:rsidRPr="000513D6"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0513D6">
        <w:rPr>
          <w:rFonts w:cs="Courier New"/>
          <w:b/>
          <w:szCs w:val="20"/>
          <w:lang w:eastAsia="ru-RU"/>
        </w:rPr>
        <w:t>Error EPI2</w:t>
      </w:r>
      <w:r>
        <w:rPr>
          <w:rFonts w:cs="Courier New"/>
          <w:b/>
          <w:szCs w:val="20"/>
          <w:lang w:eastAsia="ru-RU"/>
        </w:rPr>
        <w:t>3</w:t>
      </w:r>
      <w:r w:rsidRPr="000513D6">
        <w:rPr>
          <w:rFonts w:cs="Courier New"/>
          <w:b/>
          <w:szCs w:val="20"/>
          <w:lang w:eastAsia="ru-RU"/>
        </w:rPr>
        <w:t>01</w:t>
      </w:r>
      <w:r w:rsidRPr="00C43757">
        <w:rPr>
          <w:rFonts w:cs="Courier New"/>
          <w:szCs w:val="20"/>
          <w:lang w:eastAsia="ru-RU"/>
        </w:rPr>
        <w:t>: InterfaceTypeMappings</w:t>
      </w:r>
      <w:r>
        <w:rPr>
          <w:rFonts w:cs="Courier New"/>
          <w:szCs w:val="20"/>
          <w:lang w:eastAsia="ru-RU"/>
        </w:rPr>
        <w:t xml:space="preserve"> name</w:t>
      </w:r>
      <w:r w:rsidRPr="00C43757">
        <w:rPr>
          <w:rFonts w:cs="Courier New"/>
          <w:szCs w:val="20"/>
          <w:lang w:eastAsia="ru-RU"/>
        </w:rPr>
        <w:t>=</w:t>
      </w:r>
      <w:r>
        <w:rPr>
          <w:rFonts w:cs="Courier New"/>
          <w:szCs w:val="20"/>
          <w:lang w:eastAsia="ru-RU"/>
        </w:rPr>
        <w:t>`&lt;interface&gt;`</w:t>
      </w:r>
      <w:r w:rsidRPr="00C43757">
        <w:rPr>
          <w:rFonts w:cs="Courier New"/>
          <w:szCs w:val="20"/>
          <w:lang w:eastAsia="ru-RU"/>
        </w:rPr>
        <w:t xml:space="preserve"> NumericMapping name=</w:t>
      </w:r>
      <w:r>
        <w:rPr>
          <w:rFonts w:cs="Courier New"/>
          <w:szCs w:val="20"/>
          <w:lang w:eastAsia="ru-RU"/>
        </w:rPr>
        <w:t>`&lt;mapping&gt;`</w:t>
      </w:r>
      <w:r w:rsidR="00F4041E">
        <w:rPr>
          <w:rFonts w:cs="Courier New"/>
          <w:szCs w:val="20"/>
          <w:lang w:eastAsia="ru-RU"/>
        </w:rPr>
        <w:t xml:space="preserve"> -</w:t>
      </w:r>
      <w:r w:rsidRPr="00C43757">
        <w:rPr>
          <w:rFonts w:cs="Courier New"/>
          <w:szCs w:val="20"/>
          <w:lang w:eastAsia="ru-RU"/>
        </w:rPr>
        <w:t xml:space="preserve"> appType</w:t>
      </w:r>
      <w:r w:rsidR="00F4041E">
        <w:rPr>
          <w:rFonts w:cs="Courier New"/>
          <w:szCs w:val="20"/>
          <w:lang w:eastAsia="ru-RU"/>
        </w:rPr>
        <w:t xml:space="preserve"> </w:t>
      </w:r>
      <w:r>
        <w:rPr>
          <w:rFonts w:cs="Courier New"/>
          <w:szCs w:val="20"/>
          <w:lang w:eastAsia="ru-RU"/>
        </w:rPr>
        <w:t>`&lt;</w:t>
      </w:r>
      <w:r w:rsidRPr="000513D6">
        <w:rPr>
          <w:rFonts w:cs="Courier New"/>
          <w:i/>
          <w:szCs w:val="20"/>
          <w:lang w:eastAsia="ru-RU"/>
        </w:rPr>
        <w:t>string type</w:t>
      </w:r>
      <w:r>
        <w:rPr>
          <w:rFonts w:cs="Courier New"/>
          <w:szCs w:val="20"/>
          <w:lang w:eastAsia="ru-RU"/>
        </w:rPr>
        <w:t>&gt;`</w:t>
      </w:r>
      <w:r w:rsidR="00F4041E">
        <w:rPr>
          <w:rFonts w:cs="Courier New"/>
          <w:szCs w:val="20"/>
          <w:lang w:eastAsia="ru-RU"/>
        </w:rPr>
        <w:t xml:space="preserve"> should be NumericType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C1607B" w:rsidRDefault="0036701D" w:rsidP="0036701D">
      <w:pPr>
        <w:autoSpaceDE w:val="0"/>
        <w:autoSpaceDN w:val="0"/>
        <w:adjustRightInd w:val="0"/>
        <w:spacing w:after="0" w:line="240" w:lineRule="auto"/>
        <w:rPr>
          <w:rFonts w:cs="Courier New"/>
          <w:szCs w:val="20"/>
          <w:lang w:eastAsia="ru-RU"/>
        </w:rPr>
      </w:pPr>
      <w:r w:rsidRPr="00C1607B">
        <w:rPr>
          <w:rFonts w:cs="Courier New"/>
          <w:szCs w:val="20"/>
          <w:lang w:eastAsia="ru-RU"/>
        </w:rPr>
        <w:t>&lt;Objects&gt;</w:t>
      </w:r>
    </w:p>
    <w:p w:rsidR="0036701D" w:rsidRPr="00C1607B" w:rsidRDefault="0036701D" w:rsidP="0036701D">
      <w:pPr>
        <w:autoSpaceDE w:val="0"/>
        <w:autoSpaceDN w:val="0"/>
        <w:adjustRightInd w:val="0"/>
        <w:spacing w:after="0" w:line="240" w:lineRule="auto"/>
        <w:rPr>
          <w:rFonts w:cs="Courier New"/>
          <w:szCs w:val="20"/>
          <w:lang w:eastAsia="ru-RU"/>
        </w:rPr>
      </w:pPr>
      <w:r w:rsidRPr="00C1607B">
        <w:rPr>
          <w:rFonts w:cs="Courier New"/>
          <w:szCs w:val="20"/>
          <w:lang w:eastAsia="ru-RU"/>
        </w:rPr>
        <w:t xml:space="preserve">    &lt;Object name="</w:t>
      </w:r>
      <w:r>
        <w:rPr>
          <w:rFonts w:cs="Courier New"/>
          <w:szCs w:val="20"/>
          <w:lang w:eastAsia="ru-RU"/>
        </w:rPr>
        <w:t>&lt;</w:t>
      </w:r>
      <w:r w:rsidRPr="00C1607B">
        <w:rPr>
          <w:rFonts w:cs="Courier New"/>
          <w:szCs w:val="20"/>
          <w:lang w:eastAsia="ru-RU"/>
        </w:rPr>
        <w:t>numeric mapping object</w:t>
      </w:r>
      <w:r>
        <w:rPr>
          <w:rFonts w:cs="Courier New"/>
          <w:szCs w:val="20"/>
          <w:lang w:eastAsia="ru-RU"/>
        </w:rPr>
        <w:t>&gt;</w:t>
      </w:r>
      <w:r w:rsidRPr="00C1607B">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C1607B">
        <w:rPr>
          <w:rFonts w:cs="Courier New"/>
          <w:szCs w:val="20"/>
          <w:lang w:eastAsia="ru-RU"/>
        </w:rPr>
        <w:t xml:space="preserve">      &lt;NumericType&gt;</w:t>
      </w:r>
    </w:p>
    <w:p w:rsidR="00781735" w:rsidRPr="00C1607B" w:rsidRDefault="00781735"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p>
    <w:p w:rsidR="0036701D" w:rsidRPr="00C1607B" w:rsidRDefault="0036701D" w:rsidP="0036701D">
      <w:pPr>
        <w:autoSpaceDE w:val="0"/>
        <w:autoSpaceDN w:val="0"/>
        <w:adjustRightInd w:val="0"/>
        <w:spacing w:after="0" w:line="240" w:lineRule="auto"/>
        <w:rPr>
          <w:rFonts w:cs="Courier New"/>
          <w:szCs w:val="20"/>
          <w:lang w:eastAsia="ru-RU"/>
        </w:rPr>
      </w:pPr>
      <w:r w:rsidRPr="00C1607B">
        <w:rPr>
          <w:rFonts w:cs="Courier New"/>
          <w:szCs w:val="20"/>
          <w:lang w:eastAsia="ru-RU"/>
        </w:rPr>
        <w:t xml:space="preserve">      &lt;/NumericType&gt;</w:t>
      </w:r>
    </w:p>
    <w:p w:rsidR="0036701D" w:rsidRPr="00C1607B" w:rsidRDefault="0036701D" w:rsidP="0036701D">
      <w:pPr>
        <w:autoSpaceDE w:val="0"/>
        <w:autoSpaceDN w:val="0"/>
        <w:adjustRightInd w:val="0"/>
        <w:spacing w:after="0" w:line="240" w:lineRule="auto"/>
        <w:rPr>
          <w:rFonts w:cs="Courier New"/>
          <w:szCs w:val="20"/>
          <w:lang w:eastAsia="ru-RU"/>
        </w:rPr>
      </w:pPr>
      <w:r w:rsidRPr="00C1607B">
        <w:rPr>
          <w:rFonts w:cs="Courier New"/>
          <w:szCs w:val="20"/>
          <w:lang w:eastAsia="ru-RU"/>
        </w:rPr>
        <w:t xml:space="preserve">    &lt;/Object&gt;</w:t>
      </w:r>
    </w:p>
    <w:p w:rsidR="0036701D" w:rsidRPr="00EA6111"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1607B">
        <w:rPr>
          <w:rFonts w:cs="Courier New"/>
          <w:szCs w:val="20"/>
          <w:lang w:eastAsia="ru-RU"/>
        </w:rPr>
        <w:t>&lt;StringMapping name="</w:t>
      </w:r>
      <w:r>
        <w:rPr>
          <w:rFonts w:cs="Courier New"/>
          <w:szCs w:val="20"/>
          <w:lang w:eastAsia="ru-RU"/>
        </w:rPr>
        <w:t>&lt;</w:t>
      </w:r>
      <w:r w:rsidRPr="00C1607B">
        <w:rPr>
          <w:rFonts w:cs="Courier New"/>
          <w:szCs w:val="20"/>
          <w:lang w:eastAsia="ru-RU"/>
        </w:rPr>
        <w:t>mapping</w:t>
      </w:r>
      <w:r>
        <w:rPr>
          <w:rFonts w:cs="Courier New"/>
          <w:szCs w:val="20"/>
          <w:lang w:eastAsia="ru-RU"/>
        </w:rPr>
        <w:t>&gt;</w:t>
      </w:r>
      <w:r w:rsidRPr="00C1607B">
        <w:rPr>
          <w:rFonts w:cs="Courier New"/>
          <w:szCs w:val="20"/>
          <w:lang w:eastAsia="ru-RU"/>
        </w:rPr>
        <w:t>" object=</w:t>
      </w:r>
      <w:r w:rsidRPr="006A25DF">
        <w:rPr>
          <w:rFonts w:cs="Courier New"/>
          <w:i/>
          <w:szCs w:val="20"/>
          <w:lang w:eastAsia="ru-RU"/>
        </w:rPr>
        <w:t xml:space="preserve">"&lt;numeric mapping object&gt;" </w:t>
      </w:r>
      <w:r w:rsidR="00590E12">
        <w:rPr>
          <w:rFonts w:cs="Courier New"/>
          <w:szCs w:val="20"/>
          <w:lang w:eastAsia="ru-RU"/>
        </w:rPr>
        <w:t>…</w:t>
      </w:r>
      <w:r w:rsidRPr="00C1607B">
        <w:rPr>
          <w:rFonts w:cs="Courier New"/>
          <w:szCs w:val="20"/>
          <w:lang w:eastAsia="ru-RU"/>
        </w:rPr>
        <w:t>/&gt;</w:t>
      </w:r>
    </w:p>
    <w:p w:rsidR="00EB3585"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6A25DF">
        <w:rPr>
          <w:rFonts w:cs="Courier New"/>
          <w:b/>
          <w:szCs w:val="20"/>
          <w:lang w:eastAsia="ru-RU"/>
        </w:rPr>
        <w:t>Error EPI2302</w:t>
      </w:r>
      <w:r w:rsidRPr="00C1607B">
        <w:rPr>
          <w:rFonts w:cs="Courier New"/>
          <w:szCs w:val="20"/>
          <w:lang w:eastAsia="ru-RU"/>
        </w:rPr>
        <w:t>: InterfaceTypeMappings name=`</w:t>
      </w:r>
      <w:r>
        <w:rPr>
          <w:rFonts w:cs="Courier New"/>
          <w:szCs w:val="20"/>
          <w:lang w:eastAsia="ru-RU"/>
        </w:rPr>
        <w:t>&lt;i</w:t>
      </w:r>
      <w:r w:rsidRPr="00C1607B">
        <w:rPr>
          <w:rFonts w:cs="Courier New"/>
          <w:szCs w:val="20"/>
          <w:lang w:eastAsia="ru-RU"/>
        </w:rPr>
        <w:t>nterface</w:t>
      </w:r>
      <w:r>
        <w:rPr>
          <w:rFonts w:cs="Courier New"/>
          <w:szCs w:val="20"/>
          <w:lang w:eastAsia="ru-RU"/>
        </w:rPr>
        <w:t>&gt;</w:t>
      </w:r>
      <w:r w:rsidRPr="00C1607B">
        <w:rPr>
          <w:rFonts w:cs="Courier New"/>
          <w:szCs w:val="20"/>
          <w:lang w:eastAsia="ru-RU"/>
        </w:rPr>
        <w:t>` `StringMapping` object=</w:t>
      </w:r>
      <w:r w:rsidR="00287AB8">
        <w:rPr>
          <w:rFonts w:cs="Courier New"/>
          <w:szCs w:val="20"/>
          <w:lang w:eastAsia="ru-RU"/>
        </w:rPr>
        <w:t xml:space="preserve"> </w:t>
      </w:r>
      <w:r w:rsidRPr="006A25DF">
        <w:rPr>
          <w:rFonts w:cs="Courier New"/>
          <w:i/>
          <w:szCs w:val="20"/>
          <w:lang w:eastAsia="ru-RU"/>
        </w:rPr>
        <w:t>`&lt;numeric mapping object&gt;`</w:t>
      </w:r>
      <w:r w:rsidR="007707DF">
        <w:rPr>
          <w:rFonts w:cs="Courier New"/>
          <w:szCs w:val="20"/>
          <w:lang w:eastAsia="ru-RU"/>
        </w:rPr>
        <w:t xml:space="preserve"> </w:t>
      </w:r>
      <w:r w:rsidR="00064BCE">
        <w:rPr>
          <w:rFonts w:cs="Courier New"/>
          <w:szCs w:val="20"/>
          <w:lang w:eastAsia="ru-RU"/>
        </w:rPr>
        <w:t>appType category</w:t>
      </w:r>
      <w:r w:rsidRPr="00C1607B">
        <w:rPr>
          <w:rFonts w:cs="Courier New"/>
          <w:szCs w:val="20"/>
          <w:lang w:eastAsia="ru-RU"/>
        </w:rPr>
        <w:t>=</w:t>
      </w:r>
      <w:r w:rsidR="00287AB8">
        <w:rPr>
          <w:rFonts w:cs="Courier New"/>
          <w:szCs w:val="20"/>
          <w:lang w:eastAsia="ru-RU"/>
        </w:rPr>
        <w:t xml:space="preserve"> </w:t>
      </w:r>
      <w:r w:rsidRPr="00C1607B">
        <w:rPr>
          <w:rFonts w:cs="Courier New"/>
          <w:szCs w:val="20"/>
          <w:lang w:eastAsia="ru-RU"/>
        </w:rPr>
        <w:t>`</w:t>
      </w:r>
      <w:r w:rsidRPr="006A25DF">
        <w:rPr>
          <w:rFonts w:cs="Courier New"/>
          <w:i/>
          <w:szCs w:val="20"/>
          <w:lang w:eastAsia="ru-RU"/>
        </w:rPr>
        <w:t>Numeric</w:t>
      </w:r>
      <w:r w:rsidRPr="00C1607B">
        <w:rPr>
          <w:rFonts w:cs="Courier New"/>
          <w:szCs w:val="20"/>
          <w:lang w:eastAsia="ru-RU"/>
        </w:rPr>
        <w:t xml:space="preserve">` </w:t>
      </w:r>
      <w:r w:rsidR="00781735">
        <w:rPr>
          <w:rFonts w:cs="Courier New"/>
          <w:szCs w:val="20"/>
          <w:lang w:eastAsia="ru-RU"/>
        </w:rPr>
        <w:t>- appType should be</w:t>
      </w:r>
      <w:r w:rsidRPr="00C1607B">
        <w:rPr>
          <w:rFonts w:cs="Courier New"/>
          <w:szCs w:val="20"/>
          <w:lang w:eastAsia="ru-RU"/>
        </w:rPr>
        <w:t xml:space="preserve"> </w:t>
      </w:r>
      <w:r w:rsidR="00781735">
        <w:rPr>
          <w:rFonts w:cs="Courier New"/>
          <w:szCs w:val="20"/>
          <w:lang w:eastAsia="ru-RU"/>
        </w:rPr>
        <w:t>StringType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EA6111"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&lt;EnumerationMapping name="</w:t>
      </w:r>
      <w:r>
        <w:rPr>
          <w:rFonts w:cs="Courier New"/>
          <w:szCs w:val="20"/>
          <w:lang w:eastAsia="ru-RU"/>
        </w:rPr>
        <w:t>&lt;</w:t>
      </w:r>
      <w:r w:rsidRPr="004252CC">
        <w:rPr>
          <w:rFonts w:cs="Courier New"/>
          <w:szCs w:val="20"/>
          <w:lang w:eastAsia="ru-RU"/>
        </w:rPr>
        <w:t>enumeration mapping</w:t>
      </w:r>
      <w:r>
        <w:rPr>
          <w:rFonts w:cs="Courier New"/>
          <w:szCs w:val="20"/>
          <w:lang w:eastAsia="ru-RU"/>
        </w:rPr>
        <w:t>&gt;</w:t>
      </w:r>
      <w:r w:rsidRPr="004252CC">
        <w:rPr>
          <w:rFonts w:cs="Courier New"/>
          <w:szCs w:val="20"/>
          <w:lang w:eastAsia="ru-RU"/>
        </w:rPr>
        <w:t>" appType="</w:t>
      </w:r>
      <w:r w:rsidR="003A0C0E">
        <w:rPr>
          <w:rFonts w:cs="Courier New"/>
          <w:i/>
          <w:szCs w:val="20"/>
          <w:lang w:eastAsia="ru-RU"/>
        </w:rPr>
        <w:t>int</w:t>
      </w:r>
      <w:r w:rsidRPr="004252CC">
        <w:rPr>
          <w:rFonts w:cs="Courier New"/>
          <w:szCs w:val="20"/>
          <w:lang w:eastAsia="ru-RU"/>
        </w:rPr>
        <w:t xml:space="preserve">" </w:t>
      </w:r>
      <w:r w:rsidR="00781735">
        <w:rPr>
          <w:rFonts w:cs="Courier New"/>
          <w:szCs w:val="20"/>
          <w:lang w:eastAsia="ru-RU"/>
        </w:rPr>
        <w:t>…</w:t>
      </w:r>
      <w:r w:rsidRPr="004252CC">
        <w:rPr>
          <w:rFonts w:cs="Courier New"/>
          <w:szCs w:val="20"/>
          <w:lang w:eastAsia="ru-RU"/>
        </w:rPr>
        <w:t>&gt;</w:t>
      </w:r>
    </w:p>
    <w:p w:rsidR="00EB3585"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b/>
          <w:szCs w:val="20"/>
          <w:lang w:eastAsia="ru-RU"/>
        </w:rPr>
        <w:t>Error EPI2401</w:t>
      </w:r>
      <w:r w:rsidRPr="004252CC">
        <w:rPr>
          <w:rFonts w:cs="Courier New"/>
          <w:szCs w:val="20"/>
          <w:lang w:eastAsia="ru-RU"/>
        </w:rPr>
        <w:t>: InterfaceTypeMappings name=`</w:t>
      </w:r>
      <w:r>
        <w:rPr>
          <w:rFonts w:cs="Courier New"/>
          <w:szCs w:val="20"/>
          <w:lang w:eastAsia="ru-RU"/>
        </w:rPr>
        <w:t>&lt;i</w:t>
      </w:r>
      <w:r w:rsidRPr="004252CC">
        <w:rPr>
          <w:rFonts w:cs="Courier New"/>
          <w:szCs w:val="20"/>
          <w:lang w:eastAsia="ru-RU"/>
        </w:rPr>
        <w:t>nterface</w:t>
      </w:r>
      <w:r>
        <w:rPr>
          <w:rFonts w:cs="Courier New"/>
          <w:szCs w:val="20"/>
          <w:lang w:eastAsia="ru-RU"/>
        </w:rPr>
        <w:t>&gt;</w:t>
      </w:r>
      <w:r w:rsidRPr="004252CC">
        <w:rPr>
          <w:rFonts w:cs="Courier New"/>
          <w:szCs w:val="20"/>
          <w:lang w:eastAsia="ru-RU"/>
        </w:rPr>
        <w:t>` `EnumerationMapping` name=</w:t>
      </w:r>
      <w:r w:rsidR="00287AB8">
        <w:rPr>
          <w:rFonts w:cs="Courier New"/>
          <w:szCs w:val="20"/>
          <w:lang w:eastAsia="ru-RU"/>
        </w:rPr>
        <w:t xml:space="preserve"> </w:t>
      </w:r>
      <w:r w:rsidRPr="004252CC">
        <w:rPr>
          <w:rFonts w:cs="Courier New"/>
          <w:szCs w:val="20"/>
          <w:lang w:eastAsia="ru-RU"/>
        </w:rPr>
        <w:t>`</w:t>
      </w:r>
      <w:r>
        <w:rPr>
          <w:rFonts w:cs="Courier New"/>
          <w:szCs w:val="20"/>
          <w:lang w:eastAsia="ru-RU"/>
        </w:rPr>
        <w:t>&lt;</w:t>
      </w:r>
      <w:r w:rsidRPr="004252CC">
        <w:rPr>
          <w:rFonts w:cs="Courier New"/>
          <w:szCs w:val="20"/>
          <w:lang w:eastAsia="ru-RU"/>
        </w:rPr>
        <w:t>enumeration mapping</w:t>
      </w:r>
      <w:r>
        <w:rPr>
          <w:rFonts w:cs="Courier New"/>
          <w:szCs w:val="20"/>
          <w:lang w:eastAsia="ru-RU"/>
        </w:rPr>
        <w:t>&gt;</w:t>
      </w:r>
      <w:r w:rsidRPr="004252CC">
        <w:rPr>
          <w:rFonts w:cs="Courier New"/>
          <w:szCs w:val="20"/>
          <w:lang w:eastAsia="ru-RU"/>
        </w:rPr>
        <w:t>` `appType`=</w:t>
      </w:r>
      <w:r w:rsidR="00287AB8">
        <w:rPr>
          <w:rFonts w:cs="Courier New"/>
          <w:szCs w:val="20"/>
          <w:lang w:eastAsia="ru-RU"/>
        </w:rPr>
        <w:t xml:space="preserve"> </w:t>
      </w:r>
      <w:r w:rsidRPr="004252CC">
        <w:rPr>
          <w:rFonts w:cs="Courier New"/>
          <w:szCs w:val="20"/>
          <w:lang w:eastAsia="ru-RU"/>
        </w:rPr>
        <w:t>`</w:t>
      </w:r>
      <w:r w:rsidRPr="004252CC">
        <w:rPr>
          <w:rFonts w:cs="Courier New"/>
          <w:i/>
          <w:szCs w:val="20"/>
          <w:lang w:eastAsia="ru-RU"/>
        </w:rPr>
        <w:t>&lt;numeric type&gt;</w:t>
      </w:r>
      <w:r w:rsidRPr="004252CC">
        <w:rPr>
          <w:rFonts w:cs="Courier New"/>
          <w:szCs w:val="20"/>
          <w:lang w:eastAsia="ru-RU"/>
        </w:rPr>
        <w:t>`</w:t>
      </w:r>
      <w:r w:rsidR="007707DF">
        <w:rPr>
          <w:rFonts w:cs="Courier New"/>
          <w:szCs w:val="20"/>
          <w:lang w:eastAsia="ru-RU"/>
        </w:rPr>
        <w:t xml:space="preserve"> </w:t>
      </w:r>
      <w:r w:rsidR="00064BCE">
        <w:rPr>
          <w:rFonts w:cs="Courier New"/>
          <w:szCs w:val="20"/>
          <w:lang w:eastAsia="ru-RU"/>
        </w:rPr>
        <w:t>appType category</w:t>
      </w:r>
      <w:r w:rsidRPr="004252CC">
        <w:rPr>
          <w:rFonts w:cs="Courier New"/>
          <w:szCs w:val="20"/>
          <w:lang w:eastAsia="ru-RU"/>
        </w:rPr>
        <w:t>=</w:t>
      </w:r>
      <w:r w:rsidR="00287AB8">
        <w:rPr>
          <w:rFonts w:cs="Courier New"/>
          <w:szCs w:val="20"/>
          <w:lang w:eastAsia="ru-RU"/>
        </w:rPr>
        <w:t xml:space="preserve"> </w:t>
      </w:r>
      <w:r w:rsidRPr="004252CC">
        <w:rPr>
          <w:rFonts w:cs="Courier New"/>
          <w:szCs w:val="20"/>
          <w:lang w:eastAsia="ru-RU"/>
        </w:rPr>
        <w:t xml:space="preserve">`Numeric` </w:t>
      </w:r>
      <w:r w:rsidR="00781735" w:rsidRPr="00781735">
        <w:rPr>
          <w:rFonts w:cs="Courier New"/>
          <w:szCs w:val="20"/>
          <w:lang w:eastAsia="ru-RU"/>
        </w:rPr>
        <w:t xml:space="preserve">- appType should be </w:t>
      </w:r>
      <w:r w:rsidRPr="004252CC">
        <w:rPr>
          <w:rFonts w:cs="Courier New"/>
          <w:szCs w:val="20"/>
          <w:lang w:eastAsia="ru-RU"/>
        </w:rPr>
        <w:t>Enumeration</w:t>
      </w:r>
      <w:r w:rsidR="00781735">
        <w:rPr>
          <w:rFonts w:cs="Courier New"/>
          <w:szCs w:val="20"/>
          <w:lang w:eastAsia="ru-RU"/>
        </w:rPr>
        <w:t>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&lt;NumericType name="</w:t>
      </w:r>
      <w:r>
        <w:rPr>
          <w:rFonts w:cs="Courier New"/>
          <w:szCs w:val="20"/>
          <w:lang w:eastAsia="ru-RU"/>
        </w:rPr>
        <w:t>&lt;</w:t>
      </w:r>
      <w:r w:rsidRPr="004252CC">
        <w:rPr>
          <w:rFonts w:cs="Courier New"/>
          <w:szCs w:val="20"/>
          <w:lang w:eastAsia="ru-RU"/>
        </w:rPr>
        <w:t>numeric type</w:t>
      </w:r>
      <w:r>
        <w:rPr>
          <w:rFonts w:cs="Courier New"/>
          <w:szCs w:val="20"/>
          <w:lang w:eastAsia="ru-RU"/>
        </w:rPr>
        <w:t>&gt;</w:t>
      </w:r>
      <w:r w:rsidRPr="004252CC">
        <w:rPr>
          <w:rFonts w:cs="Courier New"/>
          <w:szCs w:val="20"/>
          <w:lang w:eastAsia="ru-RU"/>
        </w:rPr>
        <w:t>" &gt;</w:t>
      </w:r>
    </w:p>
    <w:p w:rsidR="0036701D" w:rsidRPr="004252C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lastRenderedPageBreak/>
        <w:t xml:space="preserve">    </w:t>
      </w:r>
      <w:r w:rsidRPr="004252CC">
        <w:rPr>
          <w:rFonts w:cs="Courier New"/>
          <w:szCs w:val="20"/>
          <w:lang w:eastAsia="ru-RU"/>
        </w:rPr>
        <w:t>&lt;Range min="0.1" max="1440.1" step="0.1"/&gt;</w:t>
      </w:r>
    </w:p>
    <w:p w:rsidR="0036701D" w:rsidRPr="004252C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252CC">
        <w:rPr>
          <w:rFonts w:cs="Courier New"/>
          <w:szCs w:val="20"/>
          <w:lang w:eastAsia="ru-RU"/>
        </w:rPr>
        <w:t>&lt;/NumericType&gt;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&lt;EnumerationType name="</w:t>
      </w:r>
      <w:r>
        <w:rPr>
          <w:rFonts w:cs="Courier New"/>
          <w:szCs w:val="20"/>
          <w:lang w:eastAsia="ru-RU"/>
        </w:rPr>
        <w:t>&lt;</w:t>
      </w:r>
      <w:r w:rsidRPr="004252CC">
        <w:rPr>
          <w:rFonts w:cs="Courier New"/>
          <w:szCs w:val="20"/>
          <w:lang w:eastAsia="ru-RU"/>
        </w:rPr>
        <w:t>enumeration type</w:t>
      </w:r>
      <w:r>
        <w:rPr>
          <w:rFonts w:cs="Courier New"/>
          <w:szCs w:val="20"/>
          <w:lang w:eastAsia="ru-RU"/>
        </w:rPr>
        <w:t>&gt;</w:t>
      </w:r>
      <w:r w:rsidRPr="004252CC">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w:t>
      </w:r>
      <w:r>
        <w:rPr>
          <w:rFonts w:cs="Courier New"/>
          <w:szCs w:val="20"/>
          <w:lang w:eastAsia="ru-RU"/>
        </w:rPr>
        <w:t xml:space="preserve">  </w:t>
      </w:r>
      <w:r w:rsidRPr="004252CC">
        <w:rPr>
          <w:rFonts w:cs="Courier New"/>
          <w:szCs w:val="20"/>
          <w:lang w:eastAsia="ru-RU"/>
        </w:rPr>
        <w:t>&lt;Item value=</w:t>
      </w:r>
      <w:r w:rsidRPr="00EF42B0">
        <w:rPr>
          <w:rFonts w:cs="Courier New"/>
          <w:i/>
          <w:szCs w:val="20"/>
          <w:lang w:eastAsia="ru-RU"/>
        </w:rPr>
        <w:t>"Base_Memory"</w:t>
      </w:r>
      <w:r w:rsidRPr="004252CC">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&lt;Item value="Control"/&gt;</w:t>
      </w:r>
    </w:p>
    <w:p w:rsidR="0036701D" w:rsidRPr="004252C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252CC">
        <w:rPr>
          <w:rFonts w:cs="Courier New"/>
          <w:szCs w:val="20"/>
          <w:lang w:eastAsia="ru-RU"/>
        </w:rPr>
        <w:t>&lt;/EnumerationType&gt;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&lt;Object name="</w:t>
      </w:r>
      <w:r>
        <w:rPr>
          <w:rFonts w:cs="Courier New"/>
          <w:szCs w:val="20"/>
          <w:lang w:eastAsia="ru-RU"/>
        </w:rPr>
        <w:t>&lt;</w:t>
      </w:r>
      <w:r w:rsidRPr="004252CC">
        <w:rPr>
          <w:rFonts w:cs="Courier New"/>
          <w:szCs w:val="20"/>
          <w:lang w:eastAsia="ru-RU"/>
        </w:rPr>
        <w:t>enumeration object</w:t>
      </w:r>
      <w:r>
        <w:rPr>
          <w:rFonts w:cs="Courier New"/>
          <w:szCs w:val="20"/>
          <w:lang w:eastAsia="ru-RU"/>
        </w:rPr>
        <w:t>&gt;</w:t>
      </w:r>
      <w:r w:rsidRPr="004252CC">
        <w:rPr>
          <w:rFonts w:cs="Courier New"/>
          <w:szCs w:val="20"/>
          <w:lang w:eastAsia="ru-RU"/>
        </w:rPr>
        <w:t>" type="</w:t>
      </w:r>
      <w:r>
        <w:rPr>
          <w:rFonts w:cs="Courier New"/>
          <w:szCs w:val="20"/>
          <w:lang w:eastAsia="ru-RU"/>
        </w:rPr>
        <w:t>&lt;</w:t>
      </w:r>
      <w:r w:rsidRPr="004252CC">
        <w:rPr>
          <w:rFonts w:cs="Courier New"/>
          <w:szCs w:val="20"/>
          <w:lang w:eastAsia="ru-RU"/>
        </w:rPr>
        <w:t>enumeration type</w:t>
      </w:r>
      <w:r>
        <w:rPr>
          <w:rFonts w:cs="Courier New"/>
          <w:szCs w:val="20"/>
          <w:lang w:eastAsia="ru-RU"/>
        </w:rPr>
        <w:t>&gt;</w:t>
      </w:r>
      <w:r w:rsidRPr="004252CC">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252CC">
        <w:rPr>
          <w:rFonts w:cs="Courier New"/>
          <w:szCs w:val="20"/>
          <w:lang w:eastAsia="ru-RU"/>
        </w:rPr>
        <w:t>&lt;NumericMapping name="</w:t>
      </w:r>
      <w:r>
        <w:rPr>
          <w:rFonts w:cs="Courier New"/>
          <w:szCs w:val="20"/>
          <w:lang w:eastAsia="ru-RU"/>
        </w:rPr>
        <w:t>&lt;</w:t>
      </w:r>
      <w:r w:rsidRPr="004252CC">
        <w:rPr>
          <w:rFonts w:cs="Courier New"/>
          <w:szCs w:val="20"/>
          <w:lang w:eastAsia="ru-RU"/>
        </w:rPr>
        <w:t>numeric mapping</w:t>
      </w:r>
      <w:r>
        <w:rPr>
          <w:rFonts w:cs="Courier New"/>
          <w:szCs w:val="20"/>
          <w:lang w:eastAsia="ru-RU"/>
        </w:rPr>
        <w:t>&gt;</w:t>
      </w:r>
      <w:r w:rsidRPr="004252CC">
        <w:rPr>
          <w:rFonts w:cs="Courier New"/>
          <w:szCs w:val="20"/>
          <w:lang w:eastAsia="ru-RU"/>
        </w:rPr>
        <w:t>" appType="</w:t>
      </w:r>
      <w:r>
        <w:rPr>
          <w:rFonts w:cs="Courier New"/>
          <w:szCs w:val="20"/>
          <w:lang w:eastAsia="ru-RU"/>
        </w:rPr>
        <w:t>&lt;</w:t>
      </w:r>
      <w:r w:rsidRPr="004252CC">
        <w:rPr>
          <w:rFonts w:cs="Courier New"/>
          <w:szCs w:val="20"/>
          <w:lang w:eastAsia="ru-RU"/>
        </w:rPr>
        <w:t>numeric type</w:t>
      </w:r>
      <w:r>
        <w:rPr>
          <w:rFonts w:cs="Courier New"/>
          <w:szCs w:val="20"/>
          <w:lang w:eastAsia="ru-RU"/>
        </w:rPr>
        <w:t>&gt;</w:t>
      </w:r>
      <w:r w:rsidRPr="004252CC">
        <w:rPr>
          <w:rFonts w:cs="Courier New"/>
          <w:szCs w:val="20"/>
          <w:lang w:eastAsia="ru-RU"/>
        </w:rPr>
        <w:t>" size="2" isSigned="false"&gt;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w:t>
      </w:r>
      <w:r>
        <w:rPr>
          <w:rFonts w:cs="Courier New"/>
          <w:szCs w:val="20"/>
          <w:lang w:eastAsia="ru-RU"/>
        </w:rPr>
        <w:t xml:space="preserve">  </w:t>
      </w:r>
      <w:r w:rsidRPr="004252CC">
        <w:rPr>
          <w:rFonts w:cs="Courier New"/>
          <w:szCs w:val="20"/>
          <w:lang w:eastAsia="ru-RU"/>
        </w:rPr>
        <w:t>&lt;Scaling multiplier="1.1" adder="2.1"/&gt;</w:t>
      </w:r>
    </w:p>
    <w:p w:rsidR="0036701D" w:rsidRPr="004252CC"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252CC">
        <w:rPr>
          <w:rFonts w:cs="Courier New"/>
          <w:szCs w:val="20"/>
          <w:lang w:eastAsia="ru-RU"/>
        </w:rPr>
        <w:t>&lt;/NumericMapping&gt;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&lt;EnumerationMapping name="</w:t>
      </w:r>
      <w:r>
        <w:rPr>
          <w:rFonts w:cs="Courier New"/>
          <w:szCs w:val="20"/>
          <w:lang w:eastAsia="ru-RU"/>
        </w:rPr>
        <w:t>&lt;</w:t>
      </w:r>
      <w:r w:rsidRPr="004252CC">
        <w:rPr>
          <w:rFonts w:cs="Courier New"/>
          <w:szCs w:val="20"/>
          <w:lang w:eastAsia="ru-RU"/>
        </w:rPr>
        <w:t>enumeration mapping</w:t>
      </w:r>
      <w:r>
        <w:rPr>
          <w:rFonts w:cs="Courier New"/>
          <w:szCs w:val="20"/>
          <w:lang w:eastAsia="ru-RU"/>
        </w:rPr>
        <w:t>&gt;</w:t>
      </w:r>
      <w:r w:rsidRPr="004252CC">
        <w:rPr>
          <w:rFonts w:cs="Courier New"/>
          <w:szCs w:val="20"/>
          <w:lang w:eastAsia="ru-RU"/>
        </w:rPr>
        <w:t>" appType=</w:t>
      </w:r>
      <w:r w:rsidRPr="00095BCC">
        <w:rPr>
          <w:rFonts w:cs="Courier New"/>
          <w:szCs w:val="20"/>
          <w:lang w:eastAsia="ru-RU"/>
        </w:rPr>
        <w:t>"&lt;</w:t>
      </w:r>
      <w:r>
        <w:rPr>
          <w:rFonts w:cs="Courier New"/>
          <w:szCs w:val="20"/>
          <w:lang w:eastAsia="ru-RU"/>
        </w:rPr>
        <w:t>enumeration</w:t>
      </w:r>
      <w:r w:rsidRPr="00095BCC">
        <w:rPr>
          <w:rFonts w:cs="Courier New"/>
          <w:szCs w:val="20"/>
          <w:lang w:eastAsia="ru-RU"/>
        </w:rPr>
        <w:t xml:space="preserve"> type&gt;"</w:t>
      </w:r>
      <w:r w:rsidRPr="004252CC">
        <w:rPr>
          <w:rFonts w:cs="Courier New"/>
          <w:szCs w:val="20"/>
          <w:lang w:eastAsia="ru-RU"/>
        </w:rPr>
        <w:t xml:space="preserve"> targetTypeMapping=</w:t>
      </w:r>
      <w:r w:rsidRPr="00C376D9">
        <w:rPr>
          <w:rFonts w:cs="Courier New"/>
          <w:szCs w:val="20"/>
          <w:lang w:eastAsia="ru-RU"/>
        </w:rPr>
        <w:t>"&lt;</w:t>
      </w:r>
      <w:r>
        <w:rPr>
          <w:rFonts w:cs="Courier New"/>
          <w:szCs w:val="20"/>
          <w:lang w:eastAsia="ru-RU"/>
        </w:rPr>
        <w:t>numeric</w:t>
      </w:r>
      <w:r w:rsidRPr="00C376D9">
        <w:rPr>
          <w:rFonts w:cs="Courier New"/>
          <w:szCs w:val="20"/>
          <w:lang w:eastAsia="ru-RU"/>
        </w:rPr>
        <w:t xml:space="preserve"> mapping&gt;"</w:t>
      </w:r>
      <w:r w:rsidRPr="004252CC">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w:t>
      </w:r>
      <w:r>
        <w:rPr>
          <w:rFonts w:cs="Courier New"/>
          <w:szCs w:val="20"/>
          <w:lang w:eastAsia="ru-RU"/>
        </w:rPr>
        <w:t xml:space="preserve">  </w:t>
      </w:r>
      <w:r w:rsidRPr="004252CC">
        <w:rPr>
          <w:rFonts w:cs="Courier New"/>
          <w:szCs w:val="20"/>
          <w:lang w:eastAsia="ru-RU"/>
        </w:rPr>
        <w:t>&lt;Item value=</w:t>
      </w:r>
      <w:r w:rsidRPr="00C376D9">
        <w:rPr>
          <w:rFonts w:cs="Courier New"/>
          <w:i/>
          <w:szCs w:val="20"/>
          <w:lang w:eastAsia="ru-RU"/>
        </w:rPr>
        <w:t>"Base_Mem"</w:t>
      </w:r>
      <w:r w:rsidRPr="004252CC">
        <w:rPr>
          <w:rFonts w:cs="Courier New"/>
          <w:szCs w:val="20"/>
          <w:lang w:eastAsia="ru-RU"/>
        </w:rPr>
        <w:t xml:space="preserve"> mapsTo="0.1"/&gt;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&lt;Item value="Control" mapsTo="1</w:t>
      </w:r>
      <w:r w:rsidR="0001725A">
        <w:rPr>
          <w:rFonts w:cs="Courier New"/>
          <w:szCs w:val="20"/>
          <w:lang w:eastAsia="ru-RU"/>
        </w:rPr>
        <w:t>.</w:t>
      </w:r>
      <w:r w:rsidRPr="004252CC">
        <w:rPr>
          <w:rFonts w:cs="Courier New"/>
          <w:szCs w:val="20"/>
          <w:lang w:eastAsia="ru-RU"/>
        </w:rPr>
        <w:t>2"/&gt;</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C376D9">
        <w:rPr>
          <w:rFonts w:cs="Courier New"/>
          <w:b/>
          <w:szCs w:val="20"/>
          <w:lang w:eastAsia="ru-RU"/>
        </w:rPr>
        <w:t>Error EPI2403</w:t>
      </w:r>
      <w:r w:rsidRPr="00C376D9">
        <w:rPr>
          <w:rFonts w:cs="Courier New"/>
          <w:szCs w:val="20"/>
          <w:lang w:eastAsia="ru-RU"/>
        </w:rPr>
        <w:t>: InterfaceTypeMappings name=`</w:t>
      </w:r>
      <w:r>
        <w:rPr>
          <w:rFonts w:cs="Courier New"/>
          <w:szCs w:val="20"/>
          <w:lang w:eastAsia="ru-RU"/>
        </w:rPr>
        <w:t>&lt;i</w:t>
      </w:r>
      <w:r w:rsidRPr="00C376D9">
        <w:rPr>
          <w:rFonts w:cs="Courier New"/>
          <w:szCs w:val="20"/>
          <w:lang w:eastAsia="ru-RU"/>
        </w:rPr>
        <w:t>nterface</w:t>
      </w:r>
      <w:r>
        <w:rPr>
          <w:rFonts w:cs="Courier New"/>
          <w:szCs w:val="20"/>
          <w:lang w:eastAsia="ru-RU"/>
        </w:rPr>
        <w:t>&gt;</w:t>
      </w:r>
      <w:r w:rsidRPr="00C376D9">
        <w:rPr>
          <w:rFonts w:cs="Courier New"/>
          <w:szCs w:val="20"/>
          <w:lang w:eastAsia="ru-RU"/>
        </w:rPr>
        <w:t>` Mapping name=</w:t>
      </w:r>
      <w:r w:rsidR="00287AB8">
        <w:rPr>
          <w:rFonts w:cs="Courier New"/>
          <w:szCs w:val="20"/>
          <w:lang w:eastAsia="ru-RU"/>
        </w:rPr>
        <w:t xml:space="preserve"> </w:t>
      </w:r>
      <w:r w:rsidRPr="00C376D9">
        <w:rPr>
          <w:rFonts w:cs="Courier New"/>
          <w:szCs w:val="20"/>
          <w:lang w:eastAsia="ru-RU"/>
        </w:rPr>
        <w:t>`</w:t>
      </w:r>
      <w:r>
        <w:rPr>
          <w:rFonts w:cs="Courier New"/>
          <w:szCs w:val="20"/>
          <w:lang w:eastAsia="ru-RU"/>
        </w:rPr>
        <w:t>&lt;</w:t>
      </w:r>
      <w:r w:rsidRPr="00C376D9">
        <w:rPr>
          <w:rFonts w:cs="Courier New"/>
          <w:szCs w:val="20"/>
          <w:lang w:eastAsia="ru-RU"/>
        </w:rPr>
        <w:t>enumeration mapping</w:t>
      </w:r>
      <w:r>
        <w:rPr>
          <w:rFonts w:cs="Courier New"/>
          <w:szCs w:val="20"/>
          <w:lang w:eastAsia="ru-RU"/>
        </w:rPr>
        <w:t>&gt;</w:t>
      </w:r>
      <w:r w:rsidRPr="00C376D9">
        <w:rPr>
          <w:rFonts w:cs="Courier New"/>
          <w:szCs w:val="20"/>
          <w:lang w:eastAsia="ru-RU"/>
        </w:rPr>
        <w:t>` `appType`=</w:t>
      </w:r>
      <w:r w:rsidR="00287AB8">
        <w:rPr>
          <w:rFonts w:cs="Courier New"/>
          <w:szCs w:val="20"/>
          <w:lang w:eastAsia="ru-RU"/>
        </w:rPr>
        <w:t xml:space="preserve"> </w:t>
      </w:r>
      <w:r w:rsidRPr="00C376D9">
        <w:rPr>
          <w:rFonts w:cs="Courier New"/>
          <w:szCs w:val="20"/>
          <w:lang w:eastAsia="ru-RU"/>
        </w:rPr>
        <w:t>`</w:t>
      </w:r>
      <w:r>
        <w:rPr>
          <w:rFonts w:cs="Courier New"/>
          <w:szCs w:val="20"/>
          <w:lang w:eastAsia="ru-RU"/>
        </w:rPr>
        <w:t>&lt;</w:t>
      </w:r>
      <w:r w:rsidRPr="00C376D9">
        <w:rPr>
          <w:rFonts w:cs="Courier New"/>
          <w:szCs w:val="20"/>
          <w:lang w:eastAsia="ru-RU"/>
        </w:rPr>
        <w:t>enumeration type</w:t>
      </w:r>
      <w:r>
        <w:rPr>
          <w:rFonts w:cs="Courier New"/>
          <w:szCs w:val="20"/>
          <w:lang w:eastAsia="ru-RU"/>
        </w:rPr>
        <w:t>&gt;</w:t>
      </w:r>
      <w:r w:rsidRPr="00C376D9">
        <w:rPr>
          <w:rFonts w:cs="Courier New"/>
          <w:szCs w:val="20"/>
          <w:lang w:eastAsia="ru-RU"/>
        </w:rPr>
        <w:t>`</w:t>
      </w:r>
      <w:r w:rsidR="007707DF">
        <w:rPr>
          <w:rFonts w:cs="Courier New"/>
          <w:szCs w:val="20"/>
          <w:lang w:eastAsia="ru-RU"/>
        </w:rPr>
        <w:t xml:space="preserve"> </w:t>
      </w:r>
      <w:r w:rsidR="00064BCE">
        <w:rPr>
          <w:rFonts w:cs="Courier New"/>
          <w:szCs w:val="20"/>
          <w:lang w:eastAsia="ru-RU"/>
        </w:rPr>
        <w:t>appType category</w:t>
      </w:r>
      <w:r w:rsidRPr="00C376D9">
        <w:rPr>
          <w:rFonts w:cs="Courier New"/>
          <w:szCs w:val="20"/>
          <w:lang w:eastAsia="ru-RU"/>
        </w:rPr>
        <w:t>=</w:t>
      </w:r>
      <w:r w:rsidR="00287AB8">
        <w:rPr>
          <w:rFonts w:cs="Courier New"/>
          <w:szCs w:val="20"/>
          <w:lang w:eastAsia="ru-RU"/>
        </w:rPr>
        <w:t xml:space="preserve"> </w:t>
      </w:r>
      <w:r w:rsidRPr="00C376D9">
        <w:rPr>
          <w:rFonts w:cs="Courier New"/>
          <w:szCs w:val="20"/>
          <w:lang w:eastAsia="ru-RU"/>
        </w:rPr>
        <w:t xml:space="preserve">`Enumeration` </w:t>
      </w:r>
      <w:r w:rsidR="00927C05">
        <w:rPr>
          <w:rFonts w:cs="Courier New"/>
          <w:szCs w:val="20"/>
          <w:lang w:eastAsia="ru-RU"/>
        </w:rPr>
        <w:t xml:space="preserve">- </w:t>
      </w:r>
      <w:r>
        <w:rPr>
          <w:rFonts w:cs="Courier New"/>
          <w:szCs w:val="20"/>
          <w:lang w:eastAsia="ru-RU"/>
        </w:rPr>
        <w:t xml:space="preserve">Item </w:t>
      </w:r>
      <w:r w:rsidRPr="00C376D9">
        <w:rPr>
          <w:rFonts w:cs="Courier New"/>
          <w:szCs w:val="20"/>
          <w:lang w:eastAsia="ru-RU"/>
        </w:rPr>
        <w:t>value=</w:t>
      </w:r>
      <w:r w:rsidR="00287AB8">
        <w:rPr>
          <w:rFonts w:cs="Courier New"/>
          <w:szCs w:val="20"/>
          <w:lang w:eastAsia="ru-RU"/>
        </w:rPr>
        <w:t xml:space="preserve"> </w:t>
      </w:r>
      <w:r w:rsidRPr="00EF42B0">
        <w:rPr>
          <w:rFonts w:cs="Courier New"/>
          <w:i/>
          <w:szCs w:val="20"/>
          <w:lang w:eastAsia="ru-RU"/>
        </w:rPr>
        <w:t>'Base_Memory'</w:t>
      </w:r>
      <w:r w:rsidRPr="00C376D9">
        <w:rPr>
          <w:rFonts w:cs="Courier New"/>
          <w:szCs w:val="20"/>
          <w:lang w:eastAsia="ru-RU"/>
        </w:rPr>
        <w:t xml:space="preserve"> is missing or is not unique</w:t>
      </w:r>
    </w:p>
    <w:p w:rsidR="00CE46AB" w:rsidRDefault="00CE46AB" w:rsidP="0036701D">
      <w:pPr>
        <w:autoSpaceDE w:val="0"/>
        <w:autoSpaceDN w:val="0"/>
        <w:adjustRightInd w:val="0"/>
        <w:spacing w:after="0" w:line="240" w:lineRule="auto"/>
        <w:rPr>
          <w:rFonts w:cs="Courier New"/>
          <w:szCs w:val="20"/>
          <w:lang w:eastAsia="ru-RU"/>
        </w:rPr>
      </w:pPr>
    </w:p>
    <w:p w:rsidR="00CE46AB" w:rsidRDefault="00CE46AB" w:rsidP="00CE46AB">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CE46AB" w:rsidRDefault="00CE46AB"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&lt;GroupType name="</w:t>
      </w:r>
      <w:r>
        <w:rPr>
          <w:rFonts w:cs="Courier New"/>
          <w:szCs w:val="20"/>
          <w:lang w:eastAsia="ru-RU"/>
        </w:rPr>
        <w:t>&lt;</w:t>
      </w:r>
      <w:r w:rsidRPr="0092193F">
        <w:rPr>
          <w:rFonts w:cs="Courier New"/>
          <w:szCs w:val="20"/>
          <w:lang w:eastAsia="ru-RU"/>
        </w:rPr>
        <w:t>group type</w:t>
      </w:r>
      <w:r>
        <w:rPr>
          <w:rFonts w:cs="Courier New"/>
          <w:szCs w:val="20"/>
          <w:lang w:eastAsia="ru-RU"/>
        </w:rPr>
        <w:t>&gt;</w:t>
      </w:r>
      <w:r w:rsidRPr="0092193F">
        <w:rPr>
          <w:rFonts w:cs="Courier New"/>
          <w:szCs w:val="20"/>
          <w:lang w:eastAsia="ru-RU"/>
        </w:rPr>
        <w: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 name="</w:t>
      </w:r>
      <w:r>
        <w:rPr>
          <w:rFonts w:cs="Courier New"/>
          <w:szCs w:val="20"/>
          <w:lang w:eastAsia="ru-RU"/>
        </w:rPr>
        <w:t>&lt;</w:t>
      </w:r>
      <w:r w:rsidRPr="0092193F">
        <w:rPr>
          <w:rFonts w:cs="Courier New"/>
          <w:szCs w:val="20"/>
          <w:lang w:eastAsia="ru-RU"/>
        </w:rPr>
        <w:t>group</w:t>
      </w:r>
      <w:r>
        <w:rPr>
          <w:rFonts w:cs="Courier New"/>
          <w:szCs w:val="20"/>
          <w:lang w:eastAsia="ru-RU"/>
        </w:rPr>
        <w:t>&gt;</w:t>
      </w:r>
      <w:r w:rsidRPr="0092193F">
        <w:rPr>
          <w:rFonts w:cs="Courier New"/>
          <w:szCs w:val="20"/>
          <w:lang w:eastAsia="ru-RU"/>
        </w:rPr>
        <w:t>" &gt;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&lt;Object name="</w:t>
      </w:r>
      <w:r>
        <w:rPr>
          <w:rFonts w:cs="Courier New"/>
          <w:szCs w:val="20"/>
          <w:lang w:eastAsia="ru-RU"/>
        </w:rPr>
        <w:t>&lt;</w:t>
      </w:r>
      <w:r w:rsidRPr="0092193F">
        <w:rPr>
          <w:rFonts w:cs="Courier New"/>
          <w:szCs w:val="20"/>
          <w:lang w:eastAsia="ru-RU"/>
        </w:rPr>
        <w:t>enumeration object</w:t>
      </w:r>
      <w:r>
        <w:rPr>
          <w:rFonts w:cs="Courier New"/>
          <w:szCs w:val="20"/>
          <w:lang w:eastAsia="ru-RU"/>
        </w:rPr>
        <w:t>&gt;</w:t>
      </w:r>
      <w:r w:rsidRPr="0092193F">
        <w:rPr>
          <w:rFonts w:cs="Courier New"/>
          <w:szCs w:val="20"/>
          <w:lang w:eastAsia="ru-RU"/>
        </w:rPr>
        <w: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&lt;EnumerationType&gt;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&lt;Item value="Base_Memory"/&gt;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&lt;Item value="Control"/&gt;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&lt;/EnumerationType&gt;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&lt;/Object&gt;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&lt;/GroupType&gt;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92193F"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2193F">
        <w:rPr>
          <w:rFonts w:cs="Courier New"/>
          <w:szCs w:val="20"/>
          <w:lang w:eastAsia="ru-RU"/>
        </w:rPr>
        <w:t>&lt;Group name="</w:t>
      </w:r>
      <w:r>
        <w:rPr>
          <w:rFonts w:cs="Courier New"/>
          <w:szCs w:val="20"/>
          <w:lang w:eastAsia="ru-RU"/>
        </w:rPr>
        <w:t>&lt;</w:t>
      </w:r>
      <w:r w:rsidRPr="0092193F">
        <w:rPr>
          <w:rFonts w:cs="Courier New"/>
          <w:szCs w:val="20"/>
          <w:lang w:eastAsia="ru-RU"/>
        </w:rPr>
        <w:t>group with enumeration</w:t>
      </w:r>
      <w:r>
        <w:rPr>
          <w:rFonts w:cs="Courier New"/>
          <w:szCs w:val="20"/>
          <w:lang w:eastAsia="ru-RU"/>
        </w:rPr>
        <w:t>&gt;</w:t>
      </w:r>
      <w:r w:rsidRPr="0092193F">
        <w:rPr>
          <w:rFonts w:cs="Courier New"/>
          <w:szCs w:val="20"/>
          <w:lang w:eastAsia="ru-RU"/>
        </w:rPr>
        <w:t>" type="</w:t>
      </w:r>
      <w:r>
        <w:rPr>
          <w:rFonts w:cs="Courier New"/>
          <w:szCs w:val="20"/>
          <w:lang w:eastAsia="ru-RU"/>
        </w:rPr>
        <w:t>&lt;</w:t>
      </w:r>
      <w:r w:rsidRPr="0092193F">
        <w:rPr>
          <w:rFonts w:cs="Courier New"/>
          <w:szCs w:val="20"/>
          <w:lang w:eastAsia="ru-RU"/>
        </w:rPr>
        <w:t>group type</w:t>
      </w:r>
      <w:r>
        <w:rPr>
          <w:rFonts w:cs="Courier New"/>
          <w:szCs w:val="20"/>
          <w:lang w:eastAsia="ru-RU"/>
        </w:rPr>
        <w:t>&gt;</w:t>
      </w:r>
      <w:r w:rsidRPr="0092193F">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&lt;GroupMapping name="</w:t>
      </w:r>
      <w:r>
        <w:rPr>
          <w:rFonts w:cs="Courier New"/>
          <w:szCs w:val="20"/>
          <w:lang w:eastAsia="ru-RU"/>
        </w:rPr>
        <w:t>&lt;</w:t>
      </w:r>
      <w:r w:rsidRPr="0092193F">
        <w:rPr>
          <w:rFonts w:cs="Courier New"/>
          <w:szCs w:val="20"/>
          <w:lang w:eastAsia="ru-RU"/>
        </w:rPr>
        <w:t>group mapping</w:t>
      </w:r>
      <w:r>
        <w:rPr>
          <w:rFonts w:cs="Courier New"/>
          <w:szCs w:val="20"/>
          <w:lang w:eastAsia="ru-RU"/>
        </w:rPr>
        <w:t>&gt;</w:t>
      </w:r>
      <w:r w:rsidRPr="0092193F">
        <w:rPr>
          <w:rFonts w:cs="Courier New"/>
          <w:szCs w:val="20"/>
          <w:lang w:eastAsia="ru-RU"/>
        </w:rPr>
        <w:t>" appType="</w:t>
      </w:r>
      <w:r>
        <w:rPr>
          <w:rFonts w:cs="Courier New"/>
          <w:szCs w:val="20"/>
          <w:lang w:eastAsia="ru-RU"/>
        </w:rPr>
        <w:t>&lt;</w:t>
      </w:r>
      <w:r w:rsidRPr="0092193F">
        <w:rPr>
          <w:rFonts w:cs="Courier New"/>
          <w:szCs w:val="20"/>
          <w:lang w:eastAsia="ru-RU"/>
        </w:rPr>
        <w:t>group type</w:t>
      </w:r>
      <w:r>
        <w:rPr>
          <w:rFonts w:cs="Courier New"/>
          <w:szCs w:val="20"/>
          <w:lang w:eastAsia="ru-RU"/>
        </w:rPr>
        <w:t>&gt;</w:t>
      </w:r>
      <w:r w:rsidRPr="0092193F">
        <w:rPr>
          <w:rFonts w:cs="Courier New"/>
          <w:szCs w:val="20"/>
          <w:lang w:eastAsia="ru-RU"/>
        </w:rPr>
        <w: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 name="</w:t>
      </w:r>
      <w:r>
        <w:rPr>
          <w:rFonts w:cs="Courier New"/>
          <w:szCs w:val="20"/>
          <w:lang w:eastAsia="ru-RU"/>
        </w:rPr>
        <w:t>&lt;</w:t>
      </w:r>
      <w:r w:rsidRPr="0092193F">
        <w:rPr>
          <w:rFonts w:cs="Courier New"/>
          <w:szCs w:val="20"/>
          <w:lang w:eastAsia="ru-RU"/>
        </w:rPr>
        <w:t>group</w:t>
      </w:r>
      <w:r>
        <w:rPr>
          <w:rFonts w:cs="Courier New"/>
          <w:szCs w:val="20"/>
          <w:lang w:eastAsia="ru-RU"/>
        </w:rPr>
        <w:t>&gt;</w:t>
      </w:r>
      <w:r w:rsidRPr="0092193F">
        <w:rPr>
          <w:rFonts w:cs="Courier New"/>
          <w:szCs w:val="20"/>
          <w:lang w:eastAsia="ru-RU"/>
        </w:rPr>
        <w: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&lt;Object name="</w:t>
      </w:r>
      <w:r>
        <w:rPr>
          <w:rFonts w:cs="Courier New"/>
          <w:szCs w:val="20"/>
          <w:lang w:eastAsia="ru-RU"/>
        </w:rPr>
        <w:t>&lt;</w:t>
      </w:r>
      <w:r w:rsidRPr="0092193F">
        <w:rPr>
          <w:rFonts w:cs="Courier New"/>
          <w:szCs w:val="20"/>
          <w:lang w:eastAsia="ru-RU"/>
        </w:rPr>
        <w:t>enumeration object</w:t>
      </w:r>
      <w:r>
        <w:rPr>
          <w:rFonts w:cs="Courier New"/>
          <w:szCs w:val="20"/>
          <w:lang w:eastAsia="ru-RU"/>
        </w:rPr>
        <w:t>&gt;</w:t>
      </w:r>
      <w:r w:rsidRPr="0092193F">
        <w:rPr>
          <w:rFonts w:cs="Courier New"/>
          <w:szCs w:val="20"/>
          <w:lang w:eastAsia="ru-RU"/>
        </w:rPr>
        <w: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&lt;EnumerationMapping targetTypeMapping="int"&gt;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&lt;Item value="Base_Memory" mapsTo="0.1"/&gt;</w:t>
      </w:r>
    </w:p>
    <w:p w:rsidR="0036701D" w:rsidRPr="0092193F" w:rsidRDefault="0036701D" w:rsidP="0036701D">
      <w:pPr>
        <w:autoSpaceDE w:val="0"/>
        <w:autoSpaceDN w:val="0"/>
        <w:adjustRightInd w:val="0"/>
        <w:spacing w:after="0" w:line="240" w:lineRule="auto"/>
        <w:rPr>
          <w:rFonts w:cs="Courier New"/>
          <w:i/>
          <w:szCs w:val="20"/>
          <w:lang w:eastAsia="ru-RU"/>
        </w:rPr>
      </w:pPr>
      <w:r w:rsidRPr="0092193F">
        <w:rPr>
          <w:rFonts w:cs="Courier New"/>
          <w:szCs w:val="20"/>
          <w:lang w:eastAsia="ru-RU"/>
        </w:rPr>
        <w:t xml:space="preserve">          </w:t>
      </w:r>
      <w:r w:rsidRPr="0092193F">
        <w:rPr>
          <w:rFonts w:cs="Courier New"/>
          <w:i/>
          <w:szCs w:val="20"/>
          <w:lang w:eastAsia="ru-RU"/>
        </w:rPr>
        <w:t>&lt;!--&lt;Item value="Control" mapsTo="1.2"/&gt;--&gt;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&lt;/EnumerationMapping&gt;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lastRenderedPageBreak/>
        <w:t xml:space="preserve">      &lt;/Object&gt;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 xml:space="preserve">  &lt;/GroupMapping&gt;</w:t>
      </w:r>
    </w:p>
    <w:p w:rsidR="0036701D" w:rsidRPr="0092193F" w:rsidRDefault="0036701D" w:rsidP="0036701D">
      <w:pPr>
        <w:autoSpaceDE w:val="0"/>
        <w:autoSpaceDN w:val="0"/>
        <w:adjustRightInd w:val="0"/>
        <w:spacing w:after="0" w:line="240" w:lineRule="auto"/>
        <w:rPr>
          <w:rFonts w:cs="Courier New"/>
          <w:szCs w:val="20"/>
          <w:lang w:eastAsia="ru-RU"/>
        </w:rPr>
      </w:pPr>
      <w:r w:rsidRPr="0092193F">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Pr="0092193F"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2193F">
        <w:rPr>
          <w:rFonts w:cs="Courier New"/>
          <w:szCs w:val="20"/>
          <w:lang w:eastAsia="ru-RU"/>
        </w:rPr>
        <w:t>&lt;Allocate name="group with enumeration"/&gt;&lt;!-- or with typeMapping="group mapping"/&gt;--&gt;</w:t>
      </w:r>
    </w:p>
    <w:p w:rsidR="00EB3585" w:rsidRPr="0092193F"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C376D9">
        <w:rPr>
          <w:rFonts w:cs="Courier New"/>
          <w:b/>
          <w:szCs w:val="20"/>
          <w:lang w:eastAsia="ru-RU"/>
        </w:rPr>
        <w:t>Error EPI2403</w:t>
      </w:r>
      <w:r w:rsidRPr="00C376D9">
        <w:rPr>
          <w:rFonts w:cs="Courier New"/>
          <w:szCs w:val="20"/>
          <w:lang w:eastAsia="ru-RU"/>
        </w:rPr>
        <w:t>: InterfaceTypeMappings name=`</w:t>
      </w:r>
      <w:r>
        <w:rPr>
          <w:rFonts w:cs="Courier New"/>
          <w:szCs w:val="20"/>
          <w:lang w:eastAsia="ru-RU"/>
        </w:rPr>
        <w:t>&lt;i</w:t>
      </w:r>
      <w:r w:rsidRPr="00C376D9">
        <w:rPr>
          <w:rFonts w:cs="Courier New"/>
          <w:szCs w:val="20"/>
          <w:lang w:eastAsia="ru-RU"/>
        </w:rPr>
        <w:t>nterface</w:t>
      </w:r>
      <w:r>
        <w:rPr>
          <w:rFonts w:cs="Courier New"/>
          <w:szCs w:val="20"/>
          <w:lang w:eastAsia="ru-RU"/>
        </w:rPr>
        <w:t>&gt;</w:t>
      </w:r>
      <w:r w:rsidRPr="00C376D9">
        <w:rPr>
          <w:rFonts w:cs="Courier New"/>
          <w:szCs w:val="20"/>
          <w:lang w:eastAsia="ru-RU"/>
        </w:rPr>
        <w:t>` Mapping name=`` `appType`=``</w:t>
      </w:r>
      <w:r w:rsidR="007707DF">
        <w:rPr>
          <w:rFonts w:cs="Courier New"/>
          <w:szCs w:val="20"/>
          <w:lang w:eastAsia="ru-RU"/>
        </w:rPr>
        <w:t xml:space="preserve"> - </w:t>
      </w:r>
      <w:r w:rsidR="00064BCE">
        <w:rPr>
          <w:rFonts w:cs="Courier New"/>
          <w:szCs w:val="20"/>
          <w:lang w:eastAsia="ru-RU"/>
        </w:rPr>
        <w:t>appType category</w:t>
      </w:r>
      <w:r w:rsidRPr="00C376D9">
        <w:rPr>
          <w:rFonts w:cs="Courier New"/>
          <w:szCs w:val="20"/>
          <w:lang w:eastAsia="ru-RU"/>
        </w:rPr>
        <w:t>=</w:t>
      </w:r>
      <w:r w:rsidR="00287AB8">
        <w:rPr>
          <w:rFonts w:cs="Courier New"/>
          <w:szCs w:val="20"/>
          <w:lang w:eastAsia="ru-RU"/>
        </w:rPr>
        <w:t xml:space="preserve"> </w:t>
      </w:r>
      <w:r w:rsidRPr="00C376D9">
        <w:rPr>
          <w:rFonts w:cs="Courier New"/>
          <w:szCs w:val="20"/>
          <w:lang w:eastAsia="ru-RU"/>
        </w:rPr>
        <w:t xml:space="preserve">`Enumeration` </w:t>
      </w:r>
      <w:r>
        <w:rPr>
          <w:rFonts w:cs="Courier New"/>
          <w:szCs w:val="20"/>
          <w:lang w:eastAsia="ru-RU"/>
        </w:rPr>
        <w:t xml:space="preserve">Item </w:t>
      </w:r>
      <w:r w:rsidRPr="00C376D9">
        <w:rPr>
          <w:rFonts w:cs="Courier New"/>
          <w:szCs w:val="20"/>
          <w:lang w:eastAsia="ru-RU"/>
        </w:rPr>
        <w:t>value=</w:t>
      </w:r>
      <w:r w:rsidR="00287AB8">
        <w:rPr>
          <w:rFonts w:cs="Courier New"/>
          <w:szCs w:val="20"/>
          <w:lang w:eastAsia="ru-RU"/>
        </w:rPr>
        <w:t xml:space="preserve"> </w:t>
      </w:r>
      <w:r w:rsidRPr="0092193F">
        <w:rPr>
          <w:rFonts w:cs="Courier New"/>
          <w:i/>
          <w:szCs w:val="20"/>
          <w:lang w:eastAsia="ru-RU"/>
        </w:rPr>
        <w:t xml:space="preserve">'Control' </w:t>
      </w:r>
      <w:r w:rsidRPr="00C376D9">
        <w:rPr>
          <w:rFonts w:cs="Courier New"/>
          <w:szCs w:val="20"/>
          <w:lang w:eastAsia="ru-RU"/>
        </w:rPr>
        <w:t>is missing or is not unique</w:t>
      </w:r>
      <w:r w:rsidR="009772AA">
        <w:rPr>
          <w:rFonts w:cs="Courier New"/>
          <w:szCs w:val="20"/>
          <w:lang w:eastAsia="ru-RU"/>
        </w:rPr>
        <w:t xml:space="preserve"> in mapping</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&lt;EnumerationMapping name="</w:t>
      </w:r>
      <w:r>
        <w:rPr>
          <w:rFonts w:cs="Courier New"/>
          <w:szCs w:val="20"/>
          <w:lang w:eastAsia="ru-RU"/>
        </w:rPr>
        <w:t>&lt;</w:t>
      </w:r>
      <w:r w:rsidRPr="004252CC">
        <w:rPr>
          <w:rFonts w:cs="Courier New"/>
          <w:szCs w:val="20"/>
          <w:lang w:eastAsia="ru-RU"/>
        </w:rPr>
        <w:t>enumeration mapping</w:t>
      </w:r>
      <w:r>
        <w:rPr>
          <w:rFonts w:cs="Courier New"/>
          <w:szCs w:val="20"/>
          <w:lang w:eastAsia="ru-RU"/>
        </w:rPr>
        <w:t>&gt;</w:t>
      </w:r>
      <w:r w:rsidRPr="004252CC">
        <w:rPr>
          <w:rFonts w:cs="Courier New"/>
          <w:szCs w:val="20"/>
          <w:lang w:eastAsia="ru-RU"/>
        </w:rPr>
        <w:t>" appType=</w:t>
      </w:r>
      <w:r w:rsidRPr="00095BCC">
        <w:rPr>
          <w:rFonts w:cs="Courier New"/>
          <w:szCs w:val="20"/>
          <w:lang w:eastAsia="ru-RU"/>
        </w:rPr>
        <w:t>"&lt;</w:t>
      </w:r>
      <w:r>
        <w:rPr>
          <w:rFonts w:cs="Courier New"/>
          <w:szCs w:val="20"/>
          <w:lang w:eastAsia="ru-RU"/>
        </w:rPr>
        <w:t>enumeration</w:t>
      </w:r>
      <w:r w:rsidRPr="00095BCC">
        <w:rPr>
          <w:rFonts w:cs="Courier New"/>
          <w:szCs w:val="20"/>
          <w:lang w:eastAsia="ru-RU"/>
        </w:rPr>
        <w:t xml:space="preserve"> type&gt;"</w:t>
      </w:r>
      <w:r w:rsidRPr="004252CC">
        <w:rPr>
          <w:rFonts w:cs="Courier New"/>
          <w:szCs w:val="20"/>
          <w:lang w:eastAsia="ru-RU"/>
        </w:rPr>
        <w:t xml:space="preserve"> targetTypeMapping=</w:t>
      </w:r>
      <w:r w:rsidRPr="00095BCC">
        <w:rPr>
          <w:rFonts w:cs="Courier New"/>
          <w:i/>
          <w:szCs w:val="20"/>
          <w:lang w:eastAsia="ru-RU"/>
        </w:rPr>
        <w:t>"&lt;</w:t>
      </w:r>
      <w:r>
        <w:rPr>
          <w:rFonts w:cs="Courier New"/>
          <w:i/>
          <w:szCs w:val="20"/>
          <w:lang w:eastAsia="ru-RU"/>
        </w:rPr>
        <w:t>string</w:t>
      </w:r>
      <w:r w:rsidRPr="00095BCC">
        <w:rPr>
          <w:rFonts w:cs="Courier New"/>
          <w:i/>
          <w:szCs w:val="20"/>
          <w:lang w:eastAsia="ru-RU"/>
        </w:rPr>
        <w:t xml:space="preserve"> mapping&gt;"</w:t>
      </w:r>
      <w:r w:rsidRPr="004252CC">
        <w:rPr>
          <w:rFonts w:cs="Courier New"/>
          <w:szCs w:val="20"/>
          <w:lang w:eastAsia="ru-RU"/>
        </w:rPr>
        <w:t>&gt;</w:t>
      </w:r>
    </w:p>
    <w:p w:rsidR="00EB3585" w:rsidRPr="004252CC" w:rsidRDefault="00EB358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1137F1">
        <w:rPr>
          <w:rFonts w:cs="Courier New"/>
          <w:b/>
          <w:szCs w:val="20"/>
          <w:lang w:eastAsia="ru-RU"/>
        </w:rPr>
        <w:t>Error EPI2404</w:t>
      </w:r>
      <w:r w:rsidRPr="001137F1">
        <w:rPr>
          <w:rFonts w:cs="Courier New"/>
          <w:szCs w:val="20"/>
          <w:lang w:eastAsia="ru-RU"/>
        </w:rPr>
        <w:t>: InterfaceTypeMappings name=`</w:t>
      </w:r>
      <w:r>
        <w:rPr>
          <w:rFonts w:cs="Courier New"/>
          <w:szCs w:val="20"/>
          <w:lang w:eastAsia="ru-RU"/>
        </w:rPr>
        <w:t>&lt;i</w:t>
      </w:r>
      <w:r w:rsidRPr="001137F1">
        <w:rPr>
          <w:rFonts w:cs="Courier New"/>
          <w:szCs w:val="20"/>
          <w:lang w:eastAsia="ru-RU"/>
        </w:rPr>
        <w:t>nterface</w:t>
      </w:r>
      <w:r>
        <w:rPr>
          <w:rFonts w:cs="Courier New"/>
          <w:szCs w:val="20"/>
          <w:lang w:eastAsia="ru-RU"/>
        </w:rPr>
        <w:t>&gt;</w:t>
      </w:r>
      <w:r w:rsidRPr="001137F1">
        <w:rPr>
          <w:rFonts w:cs="Courier New"/>
          <w:szCs w:val="20"/>
          <w:lang w:eastAsia="ru-RU"/>
        </w:rPr>
        <w:t>` EnumerationMapping name=</w:t>
      </w:r>
      <w:r w:rsidR="00287AB8">
        <w:rPr>
          <w:rFonts w:cs="Courier New"/>
          <w:szCs w:val="20"/>
          <w:lang w:eastAsia="ru-RU"/>
        </w:rPr>
        <w:t xml:space="preserve"> </w:t>
      </w:r>
      <w:r w:rsidRPr="001137F1">
        <w:rPr>
          <w:rFonts w:cs="Courier New"/>
          <w:szCs w:val="20"/>
          <w:lang w:eastAsia="ru-RU"/>
        </w:rPr>
        <w:t>`</w:t>
      </w:r>
      <w:r>
        <w:rPr>
          <w:rFonts w:cs="Courier New"/>
          <w:szCs w:val="20"/>
          <w:lang w:eastAsia="ru-RU"/>
        </w:rPr>
        <w:t>&lt;</w:t>
      </w:r>
      <w:r w:rsidRPr="001137F1">
        <w:rPr>
          <w:rFonts w:cs="Courier New"/>
          <w:szCs w:val="20"/>
          <w:lang w:eastAsia="ru-RU"/>
        </w:rPr>
        <w:t>enumeration mapping</w:t>
      </w:r>
      <w:r>
        <w:rPr>
          <w:rFonts w:cs="Courier New"/>
          <w:szCs w:val="20"/>
          <w:lang w:eastAsia="ru-RU"/>
        </w:rPr>
        <w:t>&gt;</w:t>
      </w:r>
      <w:r w:rsidRPr="001137F1">
        <w:rPr>
          <w:rFonts w:cs="Courier New"/>
          <w:szCs w:val="20"/>
          <w:lang w:eastAsia="ru-RU"/>
        </w:rPr>
        <w:t>` `appType`=</w:t>
      </w:r>
      <w:r w:rsidR="00287AB8">
        <w:rPr>
          <w:rFonts w:cs="Courier New"/>
          <w:szCs w:val="20"/>
          <w:lang w:eastAsia="ru-RU"/>
        </w:rPr>
        <w:t xml:space="preserve"> </w:t>
      </w:r>
      <w:r w:rsidRPr="001137F1">
        <w:rPr>
          <w:rFonts w:cs="Courier New"/>
          <w:szCs w:val="20"/>
          <w:lang w:eastAsia="ru-RU"/>
        </w:rPr>
        <w:t>`</w:t>
      </w:r>
      <w:r>
        <w:rPr>
          <w:rFonts w:cs="Courier New"/>
          <w:szCs w:val="20"/>
          <w:lang w:eastAsia="ru-RU"/>
        </w:rPr>
        <w:t>&lt;</w:t>
      </w:r>
      <w:r w:rsidRPr="001137F1">
        <w:rPr>
          <w:rFonts w:cs="Courier New"/>
          <w:szCs w:val="20"/>
          <w:lang w:eastAsia="ru-RU"/>
        </w:rPr>
        <w:t>enumeration type</w:t>
      </w:r>
      <w:r>
        <w:rPr>
          <w:rFonts w:cs="Courier New"/>
          <w:szCs w:val="20"/>
          <w:lang w:eastAsia="ru-RU"/>
        </w:rPr>
        <w:t>&gt;</w:t>
      </w:r>
      <w:r w:rsidRPr="001137F1">
        <w:rPr>
          <w:rFonts w:cs="Courier New"/>
          <w:szCs w:val="20"/>
          <w:lang w:eastAsia="ru-RU"/>
        </w:rPr>
        <w:t>`</w:t>
      </w:r>
      <w:r w:rsidR="002C1F59">
        <w:rPr>
          <w:rFonts w:cs="Courier New"/>
          <w:szCs w:val="20"/>
          <w:lang w:eastAsia="ru-RU"/>
        </w:rPr>
        <w:t xml:space="preserve"> -</w:t>
      </w:r>
      <w:r w:rsidRPr="001137F1">
        <w:rPr>
          <w:rFonts w:cs="Courier New"/>
          <w:szCs w:val="20"/>
          <w:lang w:eastAsia="ru-RU"/>
        </w:rPr>
        <w:t xml:space="preserve"> </w:t>
      </w:r>
      <w:r w:rsidR="00064BCE">
        <w:rPr>
          <w:rFonts w:cs="Courier New"/>
          <w:szCs w:val="20"/>
          <w:lang w:eastAsia="ru-RU"/>
        </w:rPr>
        <w:t>appType category</w:t>
      </w:r>
      <w:r w:rsidRPr="001137F1">
        <w:rPr>
          <w:rFonts w:cs="Courier New"/>
          <w:szCs w:val="20"/>
          <w:lang w:eastAsia="ru-RU"/>
        </w:rPr>
        <w:t>=</w:t>
      </w:r>
      <w:r w:rsidR="00287AB8">
        <w:rPr>
          <w:rFonts w:cs="Courier New"/>
          <w:szCs w:val="20"/>
          <w:lang w:eastAsia="ru-RU"/>
        </w:rPr>
        <w:t xml:space="preserve"> </w:t>
      </w:r>
      <w:r w:rsidRPr="001137F1">
        <w:rPr>
          <w:rFonts w:cs="Courier New"/>
          <w:szCs w:val="20"/>
          <w:lang w:eastAsia="ru-RU"/>
        </w:rPr>
        <w:t>`String` of targetTypeMapping=</w:t>
      </w:r>
      <w:r w:rsidR="00287AB8">
        <w:rPr>
          <w:rFonts w:cs="Courier New"/>
          <w:szCs w:val="20"/>
          <w:lang w:eastAsia="ru-RU"/>
        </w:rPr>
        <w:t xml:space="preserve"> </w:t>
      </w:r>
      <w:r w:rsidRPr="001137F1">
        <w:rPr>
          <w:rFonts w:cs="Courier New"/>
          <w:szCs w:val="20"/>
          <w:lang w:eastAsia="ru-RU"/>
        </w:rPr>
        <w:t>`</w:t>
      </w:r>
      <w:r w:rsidRPr="001137F1">
        <w:rPr>
          <w:rFonts w:cs="Courier New"/>
          <w:i/>
          <w:szCs w:val="20"/>
          <w:lang w:eastAsia="ru-RU"/>
        </w:rPr>
        <w:t>&lt;string mapping&gt;</w:t>
      </w:r>
      <w:r w:rsidRPr="001137F1">
        <w:rPr>
          <w:rFonts w:cs="Courier New"/>
          <w:szCs w:val="20"/>
          <w:lang w:eastAsia="ru-RU"/>
        </w:rPr>
        <w:t xml:space="preserve">` </w:t>
      </w:r>
      <w:r w:rsidR="009F7109">
        <w:rPr>
          <w:rFonts w:cs="Courier New"/>
          <w:szCs w:val="20"/>
          <w:lang w:eastAsia="ru-RU"/>
        </w:rPr>
        <w:t>should be</w:t>
      </w:r>
      <w:r w:rsidRPr="001137F1">
        <w:rPr>
          <w:rFonts w:cs="Courier New"/>
          <w:szCs w:val="20"/>
          <w:lang w:eastAsia="ru-RU"/>
        </w:rPr>
        <w:t xml:space="preserve"> `Numeric`</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E55D65" w:rsidRDefault="00E55D65" w:rsidP="00E55D65">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E55D65" w:rsidRPr="004252CC" w:rsidRDefault="00E55D65" w:rsidP="00E55D65">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&lt;EnumerationMapping name="</w:t>
      </w:r>
      <w:r>
        <w:rPr>
          <w:rFonts w:cs="Courier New"/>
          <w:szCs w:val="20"/>
          <w:lang w:eastAsia="ru-RU"/>
        </w:rPr>
        <w:t>&lt;</w:t>
      </w:r>
      <w:r w:rsidRPr="004252CC">
        <w:rPr>
          <w:rFonts w:cs="Courier New"/>
          <w:szCs w:val="20"/>
          <w:lang w:eastAsia="ru-RU"/>
        </w:rPr>
        <w:t>enumeration mapping</w:t>
      </w:r>
      <w:r>
        <w:rPr>
          <w:rFonts w:cs="Courier New"/>
          <w:szCs w:val="20"/>
          <w:lang w:eastAsia="ru-RU"/>
        </w:rPr>
        <w:t>&gt;</w:t>
      </w:r>
      <w:r w:rsidRPr="004252CC">
        <w:rPr>
          <w:rFonts w:cs="Courier New"/>
          <w:szCs w:val="20"/>
          <w:lang w:eastAsia="ru-RU"/>
        </w:rPr>
        <w:t>" appType=</w:t>
      </w:r>
      <w:r w:rsidRPr="00095BCC">
        <w:rPr>
          <w:rFonts w:cs="Courier New"/>
          <w:szCs w:val="20"/>
          <w:lang w:eastAsia="ru-RU"/>
        </w:rPr>
        <w:t>"&lt;</w:t>
      </w:r>
      <w:r>
        <w:rPr>
          <w:rFonts w:cs="Courier New"/>
          <w:szCs w:val="20"/>
          <w:lang w:eastAsia="ru-RU"/>
        </w:rPr>
        <w:t>enumeration</w:t>
      </w:r>
      <w:r w:rsidRPr="00095BCC">
        <w:rPr>
          <w:rFonts w:cs="Courier New"/>
          <w:szCs w:val="20"/>
          <w:lang w:eastAsia="ru-RU"/>
        </w:rPr>
        <w:t xml:space="preserve"> type&gt;"</w:t>
      </w:r>
      <w:r w:rsidRPr="004252CC">
        <w:rPr>
          <w:rFonts w:cs="Courier New"/>
          <w:szCs w:val="20"/>
          <w:lang w:eastAsia="ru-RU"/>
        </w:rPr>
        <w:t xml:space="preserve"> targetTypeMapping=</w:t>
      </w:r>
      <w:r w:rsidRPr="009F7109">
        <w:rPr>
          <w:rFonts w:cs="Courier New"/>
          <w:szCs w:val="20"/>
          <w:lang w:eastAsia="ru-RU"/>
        </w:rPr>
        <w:t>"&lt;</w:t>
      </w:r>
      <w:r w:rsidR="009F7109" w:rsidRPr="009F7109">
        <w:rPr>
          <w:rFonts w:cs="Courier New"/>
          <w:szCs w:val="20"/>
          <w:lang w:eastAsia="ru-RU"/>
        </w:rPr>
        <w:t>numeric</w:t>
      </w:r>
      <w:r w:rsidRPr="009F7109">
        <w:rPr>
          <w:rFonts w:cs="Courier New"/>
          <w:szCs w:val="20"/>
          <w:lang w:eastAsia="ru-RU"/>
        </w:rPr>
        <w:t xml:space="preserve"> mapping&gt;"&gt;</w:t>
      </w:r>
    </w:p>
    <w:p w:rsidR="00E55D65" w:rsidRPr="004252CC" w:rsidRDefault="00E55D65" w:rsidP="00E55D65">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w:t>
      </w:r>
      <w:r>
        <w:rPr>
          <w:rFonts w:cs="Courier New"/>
          <w:szCs w:val="20"/>
          <w:lang w:eastAsia="ru-RU"/>
        </w:rPr>
        <w:t xml:space="preserve">  </w:t>
      </w:r>
      <w:r w:rsidRPr="004252CC">
        <w:rPr>
          <w:rFonts w:cs="Courier New"/>
          <w:szCs w:val="20"/>
          <w:lang w:eastAsia="ru-RU"/>
        </w:rPr>
        <w:t xml:space="preserve">&lt;Item value="Base_Memory" </w:t>
      </w:r>
      <w:r w:rsidRPr="00E55D65">
        <w:rPr>
          <w:rFonts w:cs="Courier New"/>
          <w:i/>
          <w:szCs w:val="20"/>
          <w:lang w:eastAsia="ru-RU"/>
        </w:rPr>
        <w:t>mapsTo="0xs</w:t>
      </w:r>
      <w:r>
        <w:rPr>
          <w:rFonts w:cs="Courier New"/>
          <w:i/>
          <w:szCs w:val="20"/>
          <w:lang w:eastAsia="ru-RU"/>
        </w:rPr>
        <w:t>ss</w:t>
      </w:r>
      <w:r w:rsidRPr="00E55D65">
        <w:rPr>
          <w:rFonts w:cs="Courier New"/>
          <w:i/>
          <w:szCs w:val="20"/>
          <w:lang w:eastAsia="ru-RU"/>
        </w:rPr>
        <w:t>"</w:t>
      </w:r>
      <w:r w:rsidRPr="004252CC">
        <w:rPr>
          <w:rFonts w:cs="Courier New"/>
          <w:szCs w:val="20"/>
          <w:lang w:eastAsia="ru-RU"/>
        </w:rPr>
        <w:t>/&gt;</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CE46AB" w:rsidRDefault="00CE46AB" w:rsidP="0036701D">
      <w:pPr>
        <w:autoSpaceDE w:val="0"/>
        <w:autoSpaceDN w:val="0"/>
        <w:adjustRightInd w:val="0"/>
        <w:spacing w:after="0" w:line="240" w:lineRule="auto"/>
        <w:rPr>
          <w:rFonts w:cs="Courier New"/>
          <w:szCs w:val="20"/>
          <w:lang w:eastAsia="ru-RU"/>
        </w:rPr>
      </w:pPr>
      <w:r w:rsidRPr="001137F1">
        <w:rPr>
          <w:rFonts w:cs="Courier New"/>
          <w:b/>
          <w:szCs w:val="20"/>
          <w:lang w:eastAsia="ru-RU"/>
        </w:rPr>
        <w:t>Error EPI240</w:t>
      </w:r>
      <w:r>
        <w:rPr>
          <w:rFonts w:cs="Courier New"/>
          <w:b/>
          <w:szCs w:val="20"/>
          <w:lang w:eastAsia="ru-RU"/>
        </w:rPr>
        <w:t>5</w:t>
      </w:r>
      <w:r w:rsidRPr="001137F1">
        <w:rPr>
          <w:rFonts w:cs="Courier New"/>
          <w:szCs w:val="20"/>
          <w:lang w:eastAsia="ru-RU"/>
        </w:rPr>
        <w:t>:</w:t>
      </w:r>
      <w:r w:rsidR="00E55D65">
        <w:rPr>
          <w:rFonts w:cs="Courier New"/>
          <w:szCs w:val="20"/>
          <w:lang w:eastAsia="ru-RU"/>
        </w:rPr>
        <w:t xml:space="preserve"> </w:t>
      </w:r>
      <w:r w:rsidR="00E55D65" w:rsidRPr="001137F1">
        <w:rPr>
          <w:rFonts w:cs="Courier New"/>
          <w:szCs w:val="20"/>
          <w:lang w:eastAsia="ru-RU"/>
        </w:rPr>
        <w:t>InterfaceTypeMappings name=`</w:t>
      </w:r>
      <w:r w:rsidR="00E55D65">
        <w:rPr>
          <w:rFonts w:cs="Courier New"/>
          <w:szCs w:val="20"/>
          <w:lang w:eastAsia="ru-RU"/>
        </w:rPr>
        <w:t>&lt;i</w:t>
      </w:r>
      <w:r w:rsidR="00E55D65" w:rsidRPr="001137F1">
        <w:rPr>
          <w:rFonts w:cs="Courier New"/>
          <w:szCs w:val="20"/>
          <w:lang w:eastAsia="ru-RU"/>
        </w:rPr>
        <w:t>nterface</w:t>
      </w:r>
      <w:r w:rsidR="00E55D65">
        <w:rPr>
          <w:rFonts w:cs="Courier New"/>
          <w:szCs w:val="20"/>
          <w:lang w:eastAsia="ru-RU"/>
        </w:rPr>
        <w:t>&gt;</w:t>
      </w:r>
      <w:r w:rsidR="00E55D65" w:rsidRPr="001137F1">
        <w:rPr>
          <w:rFonts w:cs="Courier New"/>
          <w:szCs w:val="20"/>
          <w:lang w:eastAsia="ru-RU"/>
        </w:rPr>
        <w:t>` EnumerationMapping name=</w:t>
      </w:r>
      <w:r w:rsidR="00287AB8">
        <w:rPr>
          <w:rFonts w:cs="Courier New"/>
          <w:szCs w:val="20"/>
          <w:lang w:eastAsia="ru-RU"/>
        </w:rPr>
        <w:t xml:space="preserve"> </w:t>
      </w:r>
      <w:r w:rsidR="00E55D65" w:rsidRPr="001137F1">
        <w:rPr>
          <w:rFonts w:cs="Courier New"/>
          <w:szCs w:val="20"/>
          <w:lang w:eastAsia="ru-RU"/>
        </w:rPr>
        <w:t>`</w:t>
      </w:r>
      <w:r w:rsidR="00E55D65">
        <w:rPr>
          <w:rFonts w:cs="Courier New"/>
          <w:szCs w:val="20"/>
          <w:lang w:eastAsia="ru-RU"/>
        </w:rPr>
        <w:t>&lt;</w:t>
      </w:r>
      <w:r w:rsidR="00E55D65" w:rsidRPr="001137F1">
        <w:rPr>
          <w:rFonts w:cs="Courier New"/>
          <w:szCs w:val="20"/>
          <w:lang w:eastAsia="ru-RU"/>
        </w:rPr>
        <w:t>enumeration mapping</w:t>
      </w:r>
      <w:r w:rsidR="00E55D65">
        <w:rPr>
          <w:rFonts w:cs="Courier New"/>
          <w:szCs w:val="20"/>
          <w:lang w:eastAsia="ru-RU"/>
        </w:rPr>
        <w:t>&gt;</w:t>
      </w:r>
      <w:r w:rsidR="00E55D65" w:rsidRPr="001137F1">
        <w:rPr>
          <w:rFonts w:cs="Courier New"/>
          <w:szCs w:val="20"/>
          <w:lang w:eastAsia="ru-RU"/>
        </w:rPr>
        <w:t>` `appType`=</w:t>
      </w:r>
      <w:r w:rsidR="00287AB8">
        <w:rPr>
          <w:rFonts w:cs="Courier New"/>
          <w:szCs w:val="20"/>
          <w:lang w:eastAsia="ru-RU"/>
        </w:rPr>
        <w:t xml:space="preserve"> </w:t>
      </w:r>
      <w:r w:rsidR="00E55D65" w:rsidRPr="001137F1">
        <w:rPr>
          <w:rFonts w:cs="Courier New"/>
          <w:szCs w:val="20"/>
          <w:lang w:eastAsia="ru-RU"/>
        </w:rPr>
        <w:t>`</w:t>
      </w:r>
      <w:r w:rsidR="00E55D65">
        <w:rPr>
          <w:rFonts w:cs="Courier New"/>
          <w:szCs w:val="20"/>
          <w:lang w:eastAsia="ru-RU"/>
        </w:rPr>
        <w:t>&lt;</w:t>
      </w:r>
      <w:r w:rsidR="00E55D65" w:rsidRPr="001137F1">
        <w:rPr>
          <w:rFonts w:cs="Courier New"/>
          <w:szCs w:val="20"/>
          <w:lang w:eastAsia="ru-RU"/>
        </w:rPr>
        <w:t>enumeration type</w:t>
      </w:r>
      <w:r w:rsidR="00E55D65">
        <w:rPr>
          <w:rFonts w:cs="Courier New"/>
          <w:szCs w:val="20"/>
          <w:lang w:eastAsia="ru-RU"/>
        </w:rPr>
        <w:t>&gt;</w:t>
      </w:r>
      <w:r w:rsidR="00E55D65" w:rsidRPr="001137F1">
        <w:rPr>
          <w:rFonts w:cs="Courier New"/>
          <w:szCs w:val="20"/>
          <w:lang w:eastAsia="ru-RU"/>
        </w:rPr>
        <w:t>`</w:t>
      </w:r>
      <w:r w:rsidR="00E55D65">
        <w:rPr>
          <w:rFonts w:cs="Courier New"/>
          <w:szCs w:val="20"/>
          <w:lang w:eastAsia="ru-RU"/>
        </w:rPr>
        <w:t xml:space="preserve"> </w:t>
      </w:r>
      <w:r w:rsidR="00E55D65" w:rsidRPr="004252CC">
        <w:rPr>
          <w:rFonts w:cs="Courier New"/>
          <w:szCs w:val="20"/>
          <w:lang w:eastAsia="ru-RU"/>
        </w:rPr>
        <w:t>Item value=</w:t>
      </w:r>
      <w:r w:rsidR="00287AB8">
        <w:rPr>
          <w:rFonts w:cs="Courier New"/>
          <w:szCs w:val="20"/>
          <w:lang w:eastAsia="ru-RU"/>
        </w:rPr>
        <w:t xml:space="preserve"> </w:t>
      </w:r>
      <w:r w:rsidR="00E55D65">
        <w:rPr>
          <w:rFonts w:cs="Courier New"/>
          <w:szCs w:val="20"/>
          <w:lang w:eastAsia="ru-RU"/>
        </w:rPr>
        <w:t>`</w:t>
      </w:r>
      <w:r w:rsidR="00E55D65" w:rsidRPr="004252CC">
        <w:rPr>
          <w:rFonts w:cs="Courier New"/>
          <w:szCs w:val="20"/>
          <w:lang w:eastAsia="ru-RU"/>
        </w:rPr>
        <w:t>Base_Memory</w:t>
      </w:r>
      <w:r w:rsidR="00E55D65">
        <w:rPr>
          <w:rFonts w:cs="Courier New"/>
          <w:szCs w:val="20"/>
          <w:lang w:eastAsia="ru-RU"/>
        </w:rPr>
        <w:t>`</w:t>
      </w:r>
      <w:r w:rsidR="00E55D65" w:rsidRPr="004252CC">
        <w:rPr>
          <w:rFonts w:cs="Courier New"/>
          <w:szCs w:val="20"/>
          <w:lang w:eastAsia="ru-RU"/>
        </w:rPr>
        <w:t xml:space="preserve"> </w:t>
      </w:r>
      <w:r w:rsidR="00E55D65" w:rsidRPr="00E55D65">
        <w:rPr>
          <w:rFonts w:cs="Courier New"/>
          <w:i/>
          <w:szCs w:val="20"/>
          <w:lang w:eastAsia="ru-RU"/>
        </w:rPr>
        <w:t>mapsTo=</w:t>
      </w:r>
      <w:r w:rsidR="00287AB8">
        <w:rPr>
          <w:rFonts w:cs="Courier New"/>
          <w:i/>
          <w:szCs w:val="20"/>
          <w:lang w:eastAsia="ru-RU"/>
        </w:rPr>
        <w:t xml:space="preserve"> </w:t>
      </w:r>
      <w:r w:rsidR="00E55D65" w:rsidRPr="00E55D65">
        <w:rPr>
          <w:rFonts w:cs="Courier New"/>
          <w:i/>
          <w:szCs w:val="20"/>
          <w:lang w:eastAsia="ru-RU"/>
        </w:rPr>
        <w:t>`0xs</w:t>
      </w:r>
      <w:r w:rsidR="00E55D65">
        <w:rPr>
          <w:rFonts w:cs="Courier New"/>
          <w:i/>
          <w:szCs w:val="20"/>
          <w:lang w:eastAsia="ru-RU"/>
        </w:rPr>
        <w:t>ss</w:t>
      </w:r>
      <w:r w:rsidR="00E55D65" w:rsidRPr="00E55D65">
        <w:rPr>
          <w:rFonts w:cs="Courier New"/>
          <w:i/>
          <w:szCs w:val="20"/>
          <w:lang w:eastAsia="ru-RU"/>
        </w:rPr>
        <w:t>`</w:t>
      </w:r>
      <w:r w:rsidR="00E55D65">
        <w:rPr>
          <w:rFonts w:cs="Courier New"/>
          <w:szCs w:val="20"/>
          <w:lang w:eastAsia="ru-RU"/>
        </w:rPr>
        <w:t xml:space="preserve"> </w:t>
      </w:r>
      <w:r w:rsidR="009F7109">
        <w:rPr>
          <w:rFonts w:cs="Courier New"/>
          <w:szCs w:val="20"/>
          <w:lang w:eastAsia="ru-RU"/>
        </w:rPr>
        <w:t xml:space="preserve">- </w:t>
      </w:r>
      <w:r w:rsidR="009F7109" w:rsidRPr="009F7109">
        <w:rPr>
          <w:rFonts w:cs="Courier New"/>
          <w:szCs w:val="20"/>
          <w:lang w:eastAsia="ru-RU"/>
        </w:rPr>
        <w:t>incorrect mapsTo attribute</w:t>
      </w:r>
      <w:r w:rsidR="00E55D65">
        <w:rPr>
          <w:rFonts w:cs="Courier New"/>
          <w:szCs w:val="20"/>
          <w:lang w:eastAsia="ru-RU"/>
        </w:rPr>
        <w:t xml:space="preserve">: </w:t>
      </w:r>
      <w:r w:rsidR="00E55D65" w:rsidRPr="00B857B3">
        <w:rPr>
          <w:rFonts w:cs="Courier New"/>
          <w:szCs w:val="20"/>
          <w:lang w:eastAsia="ru-RU"/>
        </w:rPr>
        <w:t>Input string was not in a correct format.</w:t>
      </w:r>
    </w:p>
    <w:p w:rsidR="00AA7F66" w:rsidRDefault="00CE46AB" w:rsidP="00CE46AB">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AA7F66" w:rsidRDefault="00AA7F66" w:rsidP="00AA7F66">
      <w:pPr>
        <w:autoSpaceDE w:val="0"/>
        <w:autoSpaceDN w:val="0"/>
        <w:adjustRightInd w:val="0"/>
        <w:spacing w:after="0" w:line="240" w:lineRule="auto"/>
        <w:rPr>
          <w:rFonts w:cs="Courier New"/>
          <w:szCs w:val="20"/>
          <w:lang w:eastAsia="ru-RU"/>
        </w:rPr>
      </w:pPr>
      <w:r>
        <w:rPr>
          <w:rFonts w:cs="Courier New"/>
          <w:szCs w:val="20"/>
          <w:lang w:eastAsia="ru-RU"/>
        </w:rPr>
        <w:t>&lt;Types&gt;</w:t>
      </w:r>
    </w:p>
    <w:p w:rsidR="00AA7F66" w:rsidRPr="004252CC"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&lt;EnumerationType name="</w:t>
      </w:r>
      <w:r>
        <w:rPr>
          <w:rFonts w:cs="Courier New"/>
          <w:szCs w:val="20"/>
          <w:lang w:eastAsia="ru-RU"/>
        </w:rPr>
        <w:t>&lt;</w:t>
      </w:r>
      <w:r w:rsidRPr="004252CC">
        <w:rPr>
          <w:rFonts w:cs="Courier New"/>
          <w:szCs w:val="20"/>
          <w:lang w:eastAsia="ru-RU"/>
        </w:rPr>
        <w:t>enumeration type</w:t>
      </w:r>
      <w:r>
        <w:rPr>
          <w:rFonts w:cs="Courier New"/>
          <w:szCs w:val="20"/>
          <w:lang w:eastAsia="ru-RU"/>
        </w:rPr>
        <w:t>&gt;</w:t>
      </w:r>
      <w:r w:rsidRPr="004252CC">
        <w:rPr>
          <w:rFonts w:cs="Courier New"/>
          <w:szCs w:val="20"/>
          <w:lang w:eastAsia="ru-RU"/>
        </w:rPr>
        <w:t>"&gt;</w:t>
      </w:r>
    </w:p>
    <w:p w:rsidR="00AA7F66" w:rsidRPr="004252CC"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&lt;Item value="Control"/&gt;</w:t>
      </w:r>
    </w:p>
    <w:p w:rsidR="00AA7F66" w:rsidRPr="004252CC" w:rsidRDefault="00AA7F66" w:rsidP="00AA7F66">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252CC">
        <w:rPr>
          <w:rFonts w:cs="Courier New"/>
          <w:szCs w:val="20"/>
          <w:lang w:eastAsia="ru-RU"/>
        </w:rPr>
        <w:t>&lt;/EnumerationType&gt;</w:t>
      </w:r>
    </w:p>
    <w:p w:rsidR="00AA7F66" w:rsidRPr="004252CC"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AA7F66" w:rsidRPr="004252CC"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AA7F66" w:rsidRPr="004252CC"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&lt;Object name="</w:t>
      </w:r>
      <w:r>
        <w:rPr>
          <w:rFonts w:cs="Courier New"/>
          <w:szCs w:val="20"/>
          <w:lang w:eastAsia="ru-RU"/>
        </w:rPr>
        <w:t>&lt;</w:t>
      </w:r>
      <w:r w:rsidRPr="004252CC">
        <w:rPr>
          <w:rFonts w:cs="Courier New"/>
          <w:szCs w:val="20"/>
          <w:lang w:eastAsia="ru-RU"/>
        </w:rPr>
        <w:t>enumeration object</w:t>
      </w:r>
      <w:r>
        <w:rPr>
          <w:rFonts w:cs="Courier New"/>
          <w:szCs w:val="20"/>
          <w:lang w:eastAsia="ru-RU"/>
        </w:rPr>
        <w:t>&gt;</w:t>
      </w:r>
      <w:r w:rsidRPr="004252CC">
        <w:rPr>
          <w:rFonts w:cs="Courier New"/>
          <w:szCs w:val="20"/>
          <w:lang w:eastAsia="ru-RU"/>
        </w:rPr>
        <w:t>" type="</w:t>
      </w:r>
      <w:r>
        <w:rPr>
          <w:rFonts w:cs="Courier New"/>
          <w:szCs w:val="20"/>
          <w:lang w:eastAsia="ru-RU"/>
        </w:rPr>
        <w:t>&lt;</w:t>
      </w:r>
      <w:r w:rsidRPr="004252CC">
        <w:rPr>
          <w:rFonts w:cs="Courier New"/>
          <w:szCs w:val="20"/>
          <w:lang w:eastAsia="ru-RU"/>
        </w:rPr>
        <w:t>enumeration type</w:t>
      </w:r>
      <w:r>
        <w:rPr>
          <w:rFonts w:cs="Courier New"/>
          <w:szCs w:val="20"/>
          <w:lang w:eastAsia="ru-RU"/>
        </w:rPr>
        <w:t>&gt;</w:t>
      </w:r>
      <w:r w:rsidRPr="004252CC">
        <w:rPr>
          <w:rFonts w:cs="Courier New"/>
          <w:szCs w:val="20"/>
          <w:lang w:eastAsia="ru-RU"/>
        </w:rPr>
        <w:t>"/&gt;</w:t>
      </w:r>
    </w:p>
    <w:p w:rsidR="00AA7F66" w:rsidRDefault="00AA7F66" w:rsidP="00AA7F66">
      <w:pPr>
        <w:autoSpaceDE w:val="0"/>
        <w:autoSpaceDN w:val="0"/>
        <w:adjustRightInd w:val="0"/>
        <w:spacing w:after="0" w:line="240" w:lineRule="auto"/>
        <w:rPr>
          <w:rFonts w:cs="Courier New"/>
          <w:szCs w:val="20"/>
          <w:lang w:eastAsia="ru-RU"/>
        </w:rPr>
      </w:pPr>
      <w:r>
        <w:rPr>
          <w:rFonts w:cs="Courier New"/>
          <w:szCs w:val="20"/>
          <w:lang w:eastAsia="ru-RU"/>
        </w:rPr>
        <w:t>…</w:t>
      </w:r>
    </w:p>
    <w:p w:rsidR="00AA7F66" w:rsidRDefault="00AA7F66" w:rsidP="00AA7F66">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AA7F66" w:rsidRPr="004252CC"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&lt;EnumerationMapping name="</w:t>
      </w:r>
      <w:r>
        <w:rPr>
          <w:rFonts w:cs="Courier New"/>
          <w:szCs w:val="20"/>
          <w:lang w:eastAsia="ru-RU"/>
        </w:rPr>
        <w:t>&lt;</w:t>
      </w:r>
      <w:r w:rsidRPr="004252CC">
        <w:rPr>
          <w:rFonts w:cs="Courier New"/>
          <w:szCs w:val="20"/>
          <w:lang w:eastAsia="ru-RU"/>
        </w:rPr>
        <w:t>enumeration mapping</w:t>
      </w:r>
      <w:r>
        <w:rPr>
          <w:rFonts w:cs="Courier New"/>
          <w:szCs w:val="20"/>
          <w:lang w:eastAsia="ru-RU"/>
        </w:rPr>
        <w:t>&gt;</w:t>
      </w:r>
      <w:r w:rsidRPr="004252CC">
        <w:rPr>
          <w:rFonts w:cs="Courier New"/>
          <w:szCs w:val="20"/>
          <w:lang w:eastAsia="ru-RU"/>
        </w:rPr>
        <w:t>" appType=</w:t>
      </w:r>
      <w:r w:rsidRPr="00095BCC">
        <w:rPr>
          <w:rFonts w:cs="Courier New"/>
          <w:szCs w:val="20"/>
          <w:lang w:eastAsia="ru-RU"/>
        </w:rPr>
        <w:t>"&lt;</w:t>
      </w:r>
      <w:r>
        <w:rPr>
          <w:rFonts w:cs="Courier New"/>
          <w:szCs w:val="20"/>
          <w:lang w:eastAsia="ru-RU"/>
        </w:rPr>
        <w:t>enumeration</w:t>
      </w:r>
      <w:r w:rsidRPr="00095BCC">
        <w:rPr>
          <w:rFonts w:cs="Courier New"/>
          <w:szCs w:val="20"/>
          <w:lang w:eastAsia="ru-RU"/>
        </w:rPr>
        <w:t xml:space="preserve"> type&gt;"</w:t>
      </w:r>
      <w:r w:rsidRPr="004252CC">
        <w:rPr>
          <w:rFonts w:cs="Courier New"/>
          <w:szCs w:val="20"/>
          <w:lang w:eastAsia="ru-RU"/>
        </w:rPr>
        <w:t xml:space="preserve"> </w:t>
      </w:r>
      <w:r>
        <w:rPr>
          <w:rFonts w:cs="Courier New"/>
          <w:szCs w:val="20"/>
          <w:lang w:eastAsia="ru-RU"/>
        </w:rPr>
        <w:t>…</w:t>
      </w:r>
      <w:r w:rsidRPr="004252CC">
        <w:rPr>
          <w:rFonts w:cs="Courier New"/>
          <w:szCs w:val="20"/>
          <w:lang w:eastAsia="ru-RU"/>
        </w:rPr>
        <w:t>&gt;</w:t>
      </w:r>
    </w:p>
    <w:p w:rsidR="00AA7F66"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&lt;Item value="Control" mapsTo="1"/&gt;</w:t>
      </w:r>
    </w:p>
    <w:p w:rsidR="00AA7F66"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&lt;Item value="</w:t>
      </w:r>
      <w:r w:rsidRPr="009772AA">
        <w:rPr>
          <w:rFonts w:cs="Courier New"/>
          <w:i/>
          <w:szCs w:val="20"/>
          <w:lang w:eastAsia="ru-RU"/>
        </w:rPr>
        <w:t>AbsentItem</w:t>
      </w:r>
      <w:r w:rsidRPr="004252CC">
        <w:rPr>
          <w:rFonts w:cs="Courier New"/>
          <w:szCs w:val="20"/>
          <w:lang w:eastAsia="ru-RU"/>
        </w:rPr>
        <w:t>" mapsTo="2"/&gt;</w:t>
      </w:r>
    </w:p>
    <w:p w:rsidR="00AA7F66" w:rsidRPr="004252CC" w:rsidRDefault="00AA7F66" w:rsidP="00AA7F66">
      <w:pPr>
        <w:autoSpaceDE w:val="0"/>
        <w:autoSpaceDN w:val="0"/>
        <w:adjustRightInd w:val="0"/>
        <w:spacing w:after="0" w:line="240" w:lineRule="auto"/>
        <w:rPr>
          <w:rFonts w:cs="Courier New"/>
          <w:szCs w:val="20"/>
          <w:lang w:eastAsia="ru-RU"/>
        </w:rPr>
      </w:pPr>
      <w:r w:rsidRPr="004252CC">
        <w:rPr>
          <w:rFonts w:cs="Courier New"/>
          <w:szCs w:val="20"/>
          <w:lang w:eastAsia="ru-RU"/>
        </w:rPr>
        <w:t xml:space="preserve">  &lt;EnumerationMapping</w:t>
      </w:r>
      <w:r>
        <w:rPr>
          <w:rFonts w:cs="Courier New"/>
          <w:szCs w:val="20"/>
          <w:lang w:eastAsia="ru-RU"/>
        </w:rPr>
        <w:t>&gt;</w:t>
      </w:r>
    </w:p>
    <w:p w:rsidR="00AA7F66" w:rsidRPr="00E05C08" w:rsidRDefault="00AA7F66" w:rsidP="00AA7F66">
      <w:pPr>
        <w:autoSpaceDE w:val="0"/>
        <w:autoSpaceDN w:val="0"/>
        <w:adjustRightInd w:val="0"/>
        <w:spacing w:after="0" w:line="240" w:lineRule="auto"/>
        <w:rPr>
          <w:rFonts w:cs="Courier New"/>
          <w:szCs w:val="20"/>
          <w:lang w:eastAsia="ru-RU"/>
        </w:rPr>
      </w:pPr>
      <w:r>
        <w:rPr>
          <w:rFonts w:cs="Courier New"/>
          <w:szCs w:val="20"/>
          <w:lang w:eastAsia="ru-RU"/>
        </w:rPr>
        <w:t>…</w:t>
      </w:r>
    </w:p>
    <w:p w:rsidR="00AA7F66" w:rsidRDefault="00AA7F66" w:rsidP="00AA7F66">
      <w:pPr>
        <w:autoSpaceDE w:val="0"/>
        <w:autoSpaceDN w:val="0"/>
        <w:adjustRightInd w:val="0"/>
        <w:spacing w:after="0" w:line="240" w:lineRule="auto"/>
        <w:rPr>
          <w:rFonts w:cs="Courier New"/>
          <w:szCs w:val="20"/>
          <w:lang w:eastAsia="ru-RU"/>
        </w:rPr>
      </w:pPr>
      <w:r w:rsidRPr="00C376D9">
        <w:rPr>
          <w:rFonts w:cs="Courier New"/>
          <w:b/>
          <w:szCs w:val="20"/>
          <w:lang w:eastAsia="ru-RU"/>
        </w:rPr>
        <w:t>Error EPI240</w:t>
      </w:r>
      <w:r>
        <w:rPr>
          <w:rFonts w:cs="Courier New"/>
          <w:b/>
          <w:szCs w:val="20"/>
          <w:lang w:eastAsia="ru-RU"/>
        </w:rPr>
        <w:t>6</w:t>
      </w:r>
      <w:r w:rsidRPr="00C376D9">
        <w:rPr>
          <w:rFonts w:cs="Courier New"/>
          <w:szCs w:val="20"/>
          <w:lang w:eastAsia="ru-RU"/>
        </w:rPr>
        <w:t>: InterfaceTypeMappings name=`</w:t>
      </w:r>
      <w:r>
        <w:rPr>
          <w:rFonts w:cs="Courier New"/>
          <w:szCs w:val="20"/>
          <w:lang w:eastAsia="ru-RU"/>
        </w:rPr>
        <w:t>&lt;i</w:t>
      </w:r>
      <w:r w:rsidRPr="00C376D9">
        <w:rPr>
          <w:rFonts w:cs="Courier New"/>
          <w:szCs w:val="20"/>
          <w:lang w:eastAsia="ru-RU"/>
        </w:rPr>
        <w:t>nterface</w:t>
      </w:r>
      <w:r>
        <w:rPr>
          <w:rFonts w:cs="Courier New"/>
          <w:szCs w:val="20"/>
          <w:lang w:eastAsia="ru-RU"/>
        </w:rPr>
        <w:t>&gt;</w:t>
      </w:r>
      <w:r w:rsidRPr="00C376D9">
        <w:rPr>
          <w:rFonts w:cs="Courier New"/>
          <w:szCs w:val="20"/>
          <w:lang w:eastAsia="ru-RU"/>
        </w:rPr>
        <w:t>` Mapping name=</w:t>
      </w:r>
      <w:r>
        <w:rPr>
          <w:rFonts w:cs="Courier New"/>
          <w:szCs w:val="20"/>
          <w:lang w:eastAsia="ru-RU"/>
        </w:rPr>
        <w:t xml:space="preserve"> </w:t>
      </w:r>
      <w:r w:rsidRPr="00C376D9">
        <w:rPr>
          <w:rFonts w:cs="Courier New"/>
          <w:szCs w:val="20"/>
          <w:lang w:eastAsia="ru-RU"/>
        </w:rPr>
        <w:t>`</w:t>
      </w:r>
      <w:r>
        <w:rPr>
          <w:rFonts w:cs="Courier New"/>
          <w:szCs w:val="20"/>
          <w:lang w:eastAsia="ru-RU"/>
        </w:rPr>
        <w:t>&lt;</w:t>
      </w:r>
      <w:r w:rsidRPr="00C376D9">
        <w:rPr>
          <w:rFonts w:cs="Courier New"/>
          <w:szCs w:val="20"/>
          <w:lang w:eastAsia="ru-RU"/>
        </w:rPr>
        <w:t>enumeration mapping</w:t>
      </w:r>
      <w:r>
        <w:rPr>
          <w:rFonts w:cs="Courier New"/>
          <w:szCs w:val="20"/>
          <w:lang w:eastAsia="ru-RU"/>
        </w:rPr>
        <w:t>&gt;</w:t>
      </w:r>
      <w:r w:rsidRPr="00C376D9">
        <w:rPr>
          <w:rFonts w:cs="Courier New"/>
          <w:szCs w:val="20"/>
          <w:lang w:eastAsia="ru-RU"/>
        </w:rPr>
        <w:t>` `appType`=</w:t>
      </w:r>
      <w:r>
        <w:rPr>
          <w:rFonts w:cs="Courier New"/>
          <w:szCs w:val="20"/>
          <w:lang w:eastAsia="ru-RU"/>
        </w:rPr>
        <w:t xml:space="preserve"> </w:t>
      </w:r>
      <w:r w:rsidRPr="00C376D9">
        <w:rPr>
          <w:rFonts w:cs="Courier New"/>
          <w:szCs w:val="20"/>
          <w:lang w:eastAsia="ru-RU"/>
        </w:rPr>
        <w:t>`</w:t>
      </w:r>
      <w:r>
        <w:rPr>
          <w:rFonts w:cs="Courier New"/>
          <w:szCs w:val="20"/>
          <w:lang w:eastAsia="ru-RU"/>
        </w:rPr>
        <w:t>&lt;</w:t>
      </w:r>
      <w:r w:rsidRPr="00C376D9">
        <w:rPr>
          <w:rFonts w:cs="Courier New"/>
          <w:szCs w:val="20"/>
          <w:lang w:eastAsia="ru-RU"/>
        </w:rPr>
        <w:t>enumeration type</w:t>
      </w:r>
      <w:r>
        <w:rPr>
          <w:rFonts w:cs="Courier New"/>
          <w:szCs w:val="20"/>
          <w:lang w:eastAsia="ru-RU"/>
        </w:rPr>
        <w:t>&gt;</w:t>
      </w:r>
      <w:r w:rsidRPr="00C376D9">
        <w:rPr>
          <w:rFonts w:cs="Courier New"/>
          <w:szCs w:val="20"/>
          <w:lang w:eastAsia="ru-RU"/>
        </w:rPr>
        <w:t>`</w:t>
      </w:r>
      <w:r>
        <w:rPr>
          <w:rFonts w:cs="Courier New"/>
          <w:szCs w:val="20"/>
          <w:lang w:eastAsia="ru-RU"/>
        </w:rPr>
        <w:t xml:space="preserve"> appType category</w:t>
      </w:r>
      <w:r w:rsidRPr="00C376D9">
        <w:rPr>
          <w:rFonts w:cs="Courier New"/>
          <w:szCs w:val="20"/>
          <w:lang w:eastAsia="ru-RU"/>
        </w:rPr>
        <w:t>=</w:t>
      </w:r>
      <w:r>
        <w:rPr>
          <w:rFonts w:cs="Courier New"/>
          <w:szCs w:val="20"/>
          <w:lang w:eastAsia="ru-RU"/>
        </w:rPr>
        <w:t xml:space="preserve"> </w:t>
      </w:r>
      <w:r w:rsidRPr="00C376D9">
        <w:rPr>
          <w:rFonts w:cs="Courier New"/>
          <w:szCs w:val="20"/>
          <w:lang w:eastAsia="ru-RU"/>
        </w:rPr>
        <w:t xml:space="preserve">`Enumeration` </w:t>
      </w:r>
      <w:r>
        <w:rPr>
          <w:rFonts w:cs="Courier New"/>
          <w:szCs w:val="20"/>
          <w:lang w:eastAsia="ru-RU"/>
        </w:rPr>
        <w:t xml:space="preserve">- Item </w:t>
      </w:r>
      <w:r w:rsidRPr="00C376D9">
        <w:rPr>
          <w:rFonts w:cs="Courier New"/>
          <w:szCs w:val="20"/>
          <w:lang w:eastAsia="ru-RU"/>
        </w:rPr>
        <w:t>value=</w:t>
      </w:r>
      <w:r>
        <w:rPr>
          <w:rFonts w:cs="Courier New"/>
          <w:szCs w:val="20"/>
          <w:lang w:eastAsia="ru-RU"/>
        </w:rPr>
        <w:t xml:space="preserve"> </w:t>
      </w:r>
      <w:r w:rsidRPr="00EF42B0">
        <w:rPr>
          <w:rFonts w:cs="Courier New"/>
          <w:i/>
          <w:szCs w:val="20"/>
          <w:lang w:eastAsia="ru-RU"/>
        </w:rPr>
        <w:t>'</w:t>
      </w:r>
      <w:r w:rsidR="009772AA">
        <w:rPr>
          <w:rFonts w:cs="Courier New"/>
          <w:szCs w:val="20"/>
          <w:lang w:eastAsia="ru-RU"/>
        </w:rPr>
        <w:t>AbsentItem</w:t>
      </w:r>
      <w:r w:rsidRPr="00EF42B0">
        <w:rPr>
          <w:rFonts w:cs="Courier New"/>
          <w:i/>
          <w:szCs w:val="20"/>
          <w:lang w:eastAsia="ru-RU"/>
        </w:rPr>
        <w:t>'</w:t>
      </w:r>
      <w:r w:rsidRPr="00C376D9">
        <w:rPr>
          <w:rFonts w:cs="Courier New"/>
          <w:szCs w:val="20"/>
          <w:lang w:eastAsia="ru-RU"/>
        </w:rPr>
        <w:t xml:space="preserve"> is missing </w:t>
      </w:r>
      <w:r w:rsidR="009772AA" w:rsidRPr="00AA7F66">
        <w:rPr>
          <w:rFonts w:cs="Courier New"/>
          <w:szCs w:val="20"/>
          <w:lang w:eastAsia="ru-RU"/>
        </w:rPr>
        <w:t>in the appType</w:t>
      </w:r>
    </w:p>
    <w:p w:rsidR="00AA7F66" w:rsidRDefault="00AA7F66" w:rsidP="00CE46AB">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lastRenderedPageBreak/>
        <w:t>&lt;Object name="</w:t>
      </w:r>
      <w:r>
        <w:rPr>
          <w:rFonts w:cs="Courier New"/>
          <w:szCs w:val="20"/>
          <w:lang w:eastAsia="ru-RU"/>
        </w:rPr>
        <w:t>&lt;</w:t>
      </w:r>
      <w:r w:rsidRPr="00E05C08">
        <w:rPr>
          <w:rFonts w:cs="Courier New"/>
          <w:szCs w:val="20"/>
          <w:lang w:eastAsia="ru-RU"/>
        </w:rPr>
        <w:t>boolean mapping object</w:t>
      </w:r>
      <w:r>
        <w:rPr>
          <w:rFonts w:cs="Courier New"/>
          <w:szCs w:val="20"/>
          <w:lang w:eastAsia="ru-RU"/>
        </w:rPr>
        <w:t>&gt;</w:t>
      </w:r>
      <w:r w:rsidRPr="00E05C08">
        <w:rPr>
          <w:rFonts w:cs="Courier New"/>
          <w:szCs w:val="20"/>
          <w:lang w:eastAsia="ru-RU"/>
        </w:rPr>
        <w:t>" type="</w:t>
      </w:r>
      <w:r w:rsidRPr="00F7240C">
        <w:rPr>
          <w:rFonts w:cs="Courier New"/>
          <w:i/>
          <w:szCs w:val="20"/>
          <w:lang w:eastAsia="ru-RU"/>
        </w:rPr>
        <w:t>int</w:t>
      </w:r>
      <w:r w:rsidRPr="00E05C08">
        <w:rPr>
          <w:rFonts w:cs="Courier New"/>
          <w:szCs w:val="20"/>
          <w:lang w:eastAsia="ru-RU"/>
        </w:rPr>
        <w:t>"</w:t>
      </w:r>
      <w:r>
        <w:rPr>
          <w:rFonts w:cs="Courier New"/>
          <w:szCs w:val="20"/>
          <w:lang w:eastAsia="ru-RU"/>
        </w:rPr>
        <w:t>/</w:t>
      </w:r>
      <w:r w:rsidRPr="00E05C0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&lt;BooleanMapping object="</w:t>
      </w:r>
      <w:r>
        <w:rPr>
          <w:rFonts w:cs="Courier New"/>
          <w:szCs w:val="20"/>
          <w:lang w:eastAsia="ru-RU"/>
        </w:rPr>
        <w:t>&lt;</w:t>
      </w:r>
      <w:r w:rsidRPr="00E05C08">
        <w:rPr>
          <w:rFonts w:cs="Courier New"/>
          <w:szCs w:val="20"/>
          <w:lang w:eastAsia="ru-RU"/>
        </w:rPr>
        <w:t>boolean mapping object</w:t>
      </w:r>
      <w:r>
        <w:rPr>
          <w:rFonts w:cs="Courier New"/>
          <w:szCs w:val="20"/>
          <w:lang w:eastAsia="ru-RU"/>
        </w:rPr>
        <w:t>&gt;</w:t>
      </w:r>
      <w:r w:rsidRPr="00E05C08">
        <w:rPr>
          <w:rFonts w:cs="Courier New"/>
          <w:szCs w:val="20"/>
          <w:lang w:eastAsia="ru-RU"/>
        </w:rPr>
        <w:t xml:space="preserve">"&gt; </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05C08">
        <w:rPr>
          <w:rFonts w:cs="Courier New"/>
          <w:b/>
          <w:szCs w:val="20"/>
          <w:lang w:eastAsia="ru-RU"/>
        </w:rPr>
        <w:t>Error EPI2501</w:t>
      </w:r>
      <w:r w:rsidRPr="00E05C08">
        <w:rPr>
          <w:rFonts w:cs="Courier New"/>
          <w:szCs w:val="20"/>
          <w:lang w:eastAsia="ru-RU"/>
        </w:rPr>
        <w:t>: InterfaceTypeMappings name=`</w:t>
      </w:r>
      <w:r>
        <w:rPr>
          <w:rFonts w:cs="Courier New"/>
          <w:szCs w:val="20"/>
          <w:lang w:eastAsia="ru-RU"/>
        </w:rPr>
        <w:t>&lt;i</w:t>
      </w:r>
      <w:r w:rsidRPr="00E05C08">
        <w:rPr>
          <w:rFonts w:cs="Courier New"/>
          <w:szCs w:val="20"/>
          <w:lang w:eastAsia="ru-RU"/>
        </w:rPr>
        <w:t>nterface</w:t>
      </w:r>
      <w:r>
        <w:rPr>
          <w:rFonts w:cs="Courier New"/>
          <w:szCs w:val="20"/>
          <w:lang w:eastAsia="ru-RU"/>
        </w:rPr>
        <w:t>&gt;</w:t>
      </w:r>
      <w:r w:rsidRPr="00E05C08">
        <w:rPr>
          <w:rFonts w:cs="Courier New"/>
          <w:szCs w:val="20"/>
          <w:lang w:eastAsia="ru-RU"/>
        </w:rPr>
        <w:t xml:space="preserve">` `BooleanMapping` name=`` </w:t>
      </w:r>
      <w:r w:rsidRPr="00A93CA8">
        <w:rPr>
          <w:rFonts w:cs="Courier New"/>
          <w:szCs w:val="20"/>
          <w:lang w:eastAsia="ru-RU"/>
        </w:rPr>
        <w:t>object=</w:t>
      </w:r>
      <w:r w:rsidR="00287AB8">
        <w:rPr>
          <w:rFonts w:cs="Courier New"/>
          <w:szCs w:val="20"/>
          <w:lang w:eastAsia="ru-RU"/>
        </w:rPr>
        <w:t xml:space="preserve"> </w:t>
      </w:r>
      <w:r w:rsidRPr="00A93CA8">
        <w:rPr>
          <w:rFonts w:cs="Courier New"/>
          <w:szCs w:val="20"/>
          <w:lang w:eastAsia="ru-RU"/>
        </w:rPr>
        <w:t>`</w:t>
      </w:r>
      <w:r>
        <w:rPr>
          <w:rFonts w:cs="Courier New"/>
          <w:szCs w:val="20"/>
          <w:lang w:eastAsia="ru-RU"/>
        </w:rPr>
        <w:t>&lt;</w:t>
      </w:r>
      <w:r w:rsidRPr="00A93CA8">
        <w:rPr>
          <w:rFonts w:cs="Courier New"/>
          <w:szCs w:val="20"/>
          <w:lang w:eastAsia="ru-RU"/>
        </w:rPr>
        <w:t>boolean mapping object</w:t>
      </w:r>
      <w:r>
        <w:rPr>
          <w:rFonts w:cs="Courier New"/>
          <w:szCs w:val="20"/>
          <w:lang w:eastAsia="ru-RU"/>
        </w:rPr>
        <w:t>&gt;</w:t>
      </w:r>
      <w:r w:rsidRPr="00A93CA8">
        <w:rPr>
          <w:rFonts w:cs="Courier New"/>
          <w:szCs w:val="20"/>
          <w:lang w:eastAsia="ru-RU"/>
        </w:rPr>
        <w:t>`</w:t>
      </w:r>
      <w:r w:rsidR="002C1F59">
        <w:rPr>
          <w:rFonts w:cs="Courier New"/>
          <w:szCs w:val="20"/>
          <w:lang w:eastAsia="ru-RU"/>
        </w:rPr>
        <w:t xml:space="preserve"> -</w:t>
      </w:r>
      <w:r w:rsidRPr="00E05C08">
        <w:rPr>
          <w:rFonts w:cs="Courier New"/>
          <w:szCs w:val="20"/>
          <w:lang w:eastAsia="ru-RU"/>
        </w:rPr>
        <w:t xml:space="preserve"> </w:t>
      </w:r>
      <w:r w:rsidR="00064BCE">
        <w:rPr>
          <w:rFonts w:cs="Courier New"/>
          <w:szCs w:val="20"/>
          <w:lang w:eastAsia="ru-RU"/>
        </w:rPr>
        <w:t>appType category</w:t>
      </w:r>
      <w:r w:rsidR="009F7109">
        <w:rPr>
          <w:rFonts w:cs="Courier New"/>
          <w:szCs w:val="20"/>
          <w:lang w:eastAsia="ru-RU"/>
        </w:rPr>
        <w:t xml:space="preserve"> </w:t>
      </w:r>
      <w:r w:rsidRPr="00E05C08">
        <w:rPr>
          <w:rFonts w:cs="Courier New"/>
          <w:szCs w:val="20"/>
          <w:lang w:eastAsia="ru-RU"/>
        </w:rPr>
        <w:t>`</w:t>
      </w:r>
      <w:r w:rsidRPr="00A93CA8">
        <w:rPr>
          <w:rFonts w:cs="Courier New"/>
          <w:i/>
          <w:szCs w:val="20"/>
          <w:lang w:eastAsia="ru-RU"/>
        </w:rPr>
        <w:t>Numeric</w:t>
      </w:r>
      <w:r w:rsidRPr="00E05C08">
        <w:rPr>
          <w:rFonts w:cs="Courier New"/>
          <w:szCs w:val="20"/>
          <w:lang w:eastAsia="ru-RU"/>
        </w:rPr>
        <w:t xml:space="preserve">` </w:t>
      </w:r>
      <w:r w:rsidR="00D86E46">
        <w:rPr>
          <w:rFonts w:cs="Courier New"/>
          <w:szCs w:val="20"/>
          <w:lang w:eastAsia="ru-RU"/>
        </w:rPr>
        <w:t>should be</w:t>
      </w:r>
      <w:r w:rsidRPr="00E05C08">
        <w:rPr>
          <w:rFonts w:cs="Courier New"/>
          <w:szCs w:val="20"/>
          <w:lang w:eastAsia="ru-RU"/>
        </w:rPr>
        <w:t xml:space="preserve"> Boolean</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&lt;BooleanMapping object="</w:t>
      </w:r>
      <w:r>
        <w:rPr>
          <w:rFonts w:cs="Courier New"/>
          <w:szCs w:val="20"/>
          <w:lang w:eastAsia="ru-RU"/>
        </w:rPr>
        <w:t>&lt;</w:t>
      </w:r>
      <w:r w:rsidRPr="00E05C08">
        <w:rPr>
          <w:rFonts w:cs="Courier New"/>
          <w:szCs w:val="20"/>
          <w:lang w:eastAsia="ru-RU"/>
        </w:rPr>
        <w:t>boolean mapping object</w:t>
      </w:r>
      <w:r>
        <w:rPr>
          <w:rFonts w:cs="Courier New"/>
          <w:szCs w:val="20"/>
          <w:lang w:eastAsia="ru-RU"/>
        </w:rPr>
        <w:t>&gt;</w:t>
      </w:r>
      <w:r w:rsidRPr="00E05C08">
        <w:rPr>
          <w:rFonts w:cs="Courier New"/>
          <w:szCs w:val="20"/>
          <w:lang w:eastAsia="ru-RU"/>
        </w:rPr>
        <w:t xml:space="preserve">"&gt; </w:t>
      </w:r>
    </w:p>
    <w:p w:rsidR="0036701D" w:rsidRDefault="0036701D" w:rsidP="0036701D">
      <w:pPr>
        <w:autoSpaceDE w:val="0"/>
        <w:autoSpaceDN w:val="0"/>
        <w:adjustRightInd w:val="0"/>
        <w:spacing w:after="0" w:line="240" w:lineRule="auto"/>
        <w:ind w:left="720" w:firstLine="720"/>
        <w:rPr>
          <w:rFonts w:cs="Courier New"/>
          <w:szCs w:val="20"/>
          <w:lang w:eastAsia="ru-RU"/>
        </w:rPr>
      </w:pPr>
      <w:r w:rsidRPr="00E05C08">
        <w:rPr>
          <w:rFonts w:cs="Courier New"/>
          <w:szCs w:val="20"/>
          <w:lang w:eastAsia="ru-RU"/>
        </w:rPr>
        <w:t>&lt;fixed numericMapping=</w:t>
      </w:r>
      <w:r w:rsidRPr="007757FB">
        <w:rPr>
          <w:rFonts w:cs="Courier New"/>
          <w:i/>
          <w:szCs w:val="20"/>
          <w:lang w:eastAsia="ru-RU"/>
        </w:rPr>
        <w:t>"&lt;</w:t>
      </w:r>
      <w:r w:rsidR="00736BE0">
        <w:rPr>
          <w:rFonts w:cs="Courier New"/>
          <w:i/>
          <w:szCs w:val="20"/>
          <w:lang w:eastAsia="ru-RU"/>
        </w:rPr>
        <w:t xml:space="preserve">absent </w:t>
      </w:r>
      <w:r w:rsidRPr="007757FB">
        <w:rPr>
          <w:rFonts w:cs="Courier New"/>
          <w:i/>
          <w:szCs w:val="20"/>
          <w:lang w:eastAsia="ru-RU"/>
        </w:rPr>
        <w:t>numeric mappi</w:t>
      </w:r>
      <w:r w:rsidR="00736BE0">
        <w:rPr>
          <w:rFonts w:cs="Courier New"/>
          <w:i/>
          <w:szCs w:val="20"/>
          <w:lang w:eastAsia="ru-RU"/>
        </w:rPr>
        <w:t>ng</w:t>
      </w:r>
      <w:r w:rsidRPr="007757FB">
        <w:rPr>
          <w:rFonts w:cs="Courier New"/>
          <w:i/>
          <w:szCs w:val="20"/>
          <w:lang w:eastAsia="ru-RU"/>
        </w:rPr>
        <w:t>&gt;"</w:t>
      </w:r>
      <w:r w:rsidRPr="00E05C08">
        <w:rPr>
          <w:rFonts w:cs="Courier New"/>
          <w:szCs w:val="20"/>
          <w:lang w:eastAsia="ru-RU"/>
        </w:rPr>
        <w:t>&gt;</w:t>
      </w:r>
    </w:p>
    <w:p w:rsidR="00EB3585" w:rsidRPr="00E05C08" w:rsidRDefault="00EB3585" w:rsidP="00EB3585">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7757FB">
        <w:rPr>
          <w:rFonts w:cs="Courier New"/>
          <w:b/>
          <w:szCs w:val="20"/>
          <w:lang w:eastAsia="ru-RU"/>
        </w:rPr>
        <w:t>Error EPI2503</w:t>
      </w:r>
      <w:r w:rsidRPr="007757FB">
        <w:rPr>
          <w:rFonts w:cs="Courier New"/>
          <w:szCs w:val="20"/>
          <w:lang w:eastAsia="ru-RU"/>
        </w:rPr>
        <w:t>: InterfaceTypeMappings name=`</w:t>
      </w:r>
      <w:r>
        <w:rPr>
          <w:rFonts w:cs="Courier New"/>
          <w:szCs w:val="20"/>
          <w:lang w:eastAsia="ru-RU"/>
        </w:rPr>
        <w:t>&lt;i</w:t>
      </w:r>
      <w:r w:rsidRPr="007757FB">
        <w:rPr>
          <w:rFonts w:cs="Courier New"/>
          <w:szCs w:val="20"/>
          <w:lang w:eastAsia="ru-RU"/>
        </w:rPr>
        <w:t>nterface</w:t>
      </w:r>
      <w:r>
        <w:rPr>
          <w:rFonts w:cs="Courier New"/>
          <w:szCs w:val="20"/>
          <w:lang w:eastAsia="ru-RU"/>
        </w:rPr>
        <w:t>&gt;</w:t>
      </w:r>
      <w:r w:rsidRPr="007757FB">
        <w:rPr>
          <w:rFonts w:cs="Courier New"/>
          <w:szCs w:val="20"/>
          <w:lang w:eastAsia="ru-RU"/>
        </w:rPr>
        <w:t>` `BooleanMapping` name=`` object=</w:t>
      </w:r>
      <w:r w:rsidR="00287AB8">
        <w:rPr>
          <w:rFonts w:cs="Courier New"/>
          <w:szCs w:val="20"/>
          <w:lang w:eastAsia="ru-RU"/>
        </w:rPr>
        <w:t xml:space="preserve"> </w:t>
      </w:r>
      <w:r w:rsidRPr="007757FB">
        <w:rPr>
          <w:rFonts w:cs="Courier New"/>
          <w:szCs w:val="20"/>
          <w:lang w:eastAsia="ru-RU"/>
        </w:rPr>
        <w:t>`</w:t>
      </w:r>
      <w:r>
        <w:rPr>
          <w:rFonts w:cs="Courier New"/>
          <w:szCs w:val="20"/>
          <w:lang w:eastAsia="ru-RU"/>
        </w:rPr>
        <w:t>&lt;</w:t>
      </w:r>
      <w:r w:rsidRPr="007757FB">
        <w:rPr>
          <w:rFonts w:cs="Courier New"/>
          <w:szCs w:val="20"/>
          <w:lang w:eastAsia="ru-RU"/>
        </w:rPr>
        <w:t>boolean mapping object</w:t>
      </w:r>
      <w:r>
        <w:rPr>
          <w:rFonts w:cs="Courier New"/>
          <w:szCs w:val="20"/>
          <w:lang w:eastAsia="ru-RU"/>
        </w:rPr>
        <w:t>&gt;</w:t>
      </w:r>
      <w:r w:rsidRPr="007757FB">
        <w:rPr>
          <w:rFonts w:cs="Courier New"/>
          <w:szCs w:val="20"/>
          <w:lang w:eastAsia="ru-RU"/>
        </w:rPr>
        <w:t xml:space="preserve">` </w:t>
      </w:r>
      <w:r w:rsidR="00927C05">
        <w:rPr>
          <w:rFonts w:cs="Courier New"/>
          <w:szCs w:val="20"/>
          <w:lang w:eastAsia="ru-RU"/>
        </w:rPr>
        <w:t xml:space="preserve">- </w:t>
      </w:r>
      <w:r w:rsidRPr="007757FB">
        <w:rPr>
          <w:rFonts w:cs="Courier New"/>
          <w:szCs w:val="20"/>
          <w:lang w:eastAsia="ru-RU"/>
        </w:rPr>
        <w:t xml:space="preserve">`Fixed` </w:t>
      </w:r>
      <w:r w:rsidR="00736BE0">
        <w:rPr>
          <w:rFonts w:cs="Courier New"/>
          <w:szCs w:val="20"/>
          <w:lang w:eastAsia="ru-RU"/>
        </w:rPr>
        <w:t xml:space="preserve">NumericMapping </w:t>
      </w:r>
      <w:r w:rsidRPr="007757FB">
        <w:rPr>
          <w:rFonts w:cs="Courier New"/>
          <w:szCs w:val="20"/>
          <w:lang w:eastAsia="ru-RU"/>
        </w:rPr>
        <w:t>`</w:t>
      </w:r>
      <w:r w:rsidRPr="007757FB">
        <w:rPr>
          <w:rFonts w:cs="Courier New"/>
          <w:i/>
          <w:szCs w:val="20"/>
          <w:lang w:eastAsia="ru-RU"/>
        </w:rPr>
        <w:t>&lt;</w:t>
      </w:r>
      <w:r w:rsidR="00736BE0">
        <w:rPr>
          <w:rFonts w:cs="Courier New"/>
          <w:i/>
          <w:szCs w:val="20"/>
          <w:lang w:eastAsia="ru-RU"/>
        </w:rPr>
        <w:t xml:space="preserve">absent </w:t>
      </w:r>
      <w:r w:rsidRPr="007757FB">
        <w:rPr>
          <w:rFonts w:cs="Courier New"/>
          <w:i/>
          <w:szCs w:val="20"/>
          <w:lang w:eastAsia="ru-RU"/>
        </w:rPr>
        <w:t>numeric mappi</w:t>
      </w:r>
      <w:r w:rsidR="00736BE0">
        <w:rPr>
          <w:rFonts w:cs="Courier New"/>
          <w:i/>
          <w:szCs w:val="20"/>
          <w:lang w:eastAsia="ru-RU"/>
        </w:rPr>
        <w:t>ng</w:t>
      </w:r>
      <w:r w:rsidRPr="007757FB">
        <w:rPr>
          <w:rFonts w:cs="Courier New"/>
          <w:i/>
          <w:szCs w:val="20"/>
          <w:lang w:eastAsia="ru-RU"/>
        </w:rPr>
        <w:t>&gt;</w:t>
      </w:r>
      <w:r w:rsidRPr="007757FB">
        <w:rPr>
          <w:rFonts w:cs="Courier New"/>
          <w:szCs w:val="20"/>
          <w:lang w:eastAsia="ru-RU"/>
        </w:rPr>
        <w:t xml:space="preserve">` </w:t>
      </w:r>
      <w:r w:rsidR="00736BE0">
        <w:rPr>
          <w:rFonts w:cs="Courier New"/>
          <w:szCs w:val="20"/>
          <w:lang w:eastAsia="ru-RU"/>
        </w:rPr>
        <w:t>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&lt;Object name="</w:t>
      </w:r>
      <w:r>
        <w:rPr>
          <w:rFonts w:cs="Courier New"/>
          <w:szCs w:val="20"/>
          <w:lang w:eastAsia="ru-RU"/>
        </w:rPr>
        <w:t>&lt;</w:t>
      </w:r>
      <w:r w:rsidRPr="00E05C08">
        <w:rPr>
          <w:rFonts w:cs="Courier New"/>
          <w:szCs w:val="20"/>
          <w:lang w:eastAsia="ru-RU"/>
        </w:rPr>
        <w:t>boolean mapping object</w:t>
      </w:r>
      <w:r>
        <w:rPr>
          <w:rFonts w:cs="Courier New"/>
          <w:szCs w:val="20"/>
          <w:lang w:eastAsia="ru-RU"/>
        </w:rPr>
        <w:t>&gt;</w:t>
      </w:r>
      <w:r w:rsidRPr="00E05C08">
        <w:rPr>
          <w:rFonts w:cs="Courier New"/>
          <w:szCs w:val="20"/>
          <w:lang w:eastAsia="ru-RU"/>
        </w:rPr>
        <w:t>" type="</w:t>
      </w:r>
      <w:r w:rsidRPr="00FB0F3D">
        <w:rPr>
          <w:rFonts w:cs="Courier New"/>
          <w:szCs w:val="20"/>
          <w:lang w:eastAsia="ru-RU"/>
        </w:rPr>
        <w:t>boolean</w:t>
      </w:r>
      <w:r w:rsidRPr="00E05C08">
        <w:rPr>
          <w:rFonts w:cs="Courier New"/>
          <w:szCs w:val="20"/>
          <w:lang w:eastAsia="ru-RU"/>
        </w:rPr>
        <w:t>"</w:t>
      </w:r>
      <w:r>
        <w:rPr>
          <w:rFonts w:cs="Courier New"/>
          <w:szCs w:val="20"/>
          <w:lang w:eastAsia="ru-RU"/>
        </w:rPr>
        <w:t>/</w:t>
      </w:r>
      <w:r w:rsidRPr="00E05C0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FB0F3D" w:rsidRDefault="0036701D" w:rsidP="0036701D">
      <w:pPr>
        <w:autoSpaceDE w:val="0"/>
        <w:autoSpaceDN w:val="0"/>
        <w:adjustRightInd w:val="0"/>
        <w:spacing w:after="0" w:line="240" w:lineRule="auto"/>
        <w:ind w:firstLine="720"/>
        <w:rPr>
          <w:rFonts w:cs="Courier New"/>
          <w:szCs w:val="20"/>
          <w:lang w:eastAsia="ru-RU"/>
        </w:rPr>
      </w:pPr>
      <w:r w:rsidRPr="00FB0F3D">
        <w:rPr>
          <w:rFonts w:cs="Courier New"/>
          <w:szCs w:val="20"/>
          <w:lang w:eastAsia="ru-RU"/>
        </w:rPr>
        <w:t>&lt;StringMapping name="</w:t>
      </w:r>
      <w:r>
        <w:rPr>
          <w:rFonts w:cs="Courier New"/>
          <w:szCs w:val="20"/>
          <w:lang w:eastAsia="ru-RU"/>
        </w:rPr>
        <w:t>&lt;</w:t>
      </w:r>
      <w:r w:rsidRPr="00FB0F3D">
        <w:rPr>
          <w:rFonts w:cs="Courier New"/>
          <w:szCs w:val="20"/>
          <w:lang w:eastAsia="ru-RU"/>
        </w:rPr>
        <w:t>string mapping</w:t>
      </w:r>
      <w:r>
        <w:rPr>
          <w:rFonts w:cs="Courier New"/>
          <w:szCs w:val="20"/>
          <w:lang w:eastAsia="ru-RU"/>
        </w:rPr>
        <w:t>&gt;</w:t>
      </w:r>
      <w:r w:rsidRPr="00FB0F3D">
        <w:rPr>
          <w:rFonts w:cs="Courier New"/>
          <w:szCs w:val="20"/>
          <w:lang w:eastAsia="ru-RU"/>
        </w:rPr>
        <w:t>" appType="</w:t>
      </w:r>
      <w:r>
        <w:rPr>
          <w:rFonts w:cs="Courier New"/>
          <w:szCs w:val="20"/>
          <w:lang w:eastAsia="ru-RU"/>
        </w:rPr>
        <w:t>&lt;</w:t>
      </w:r>
      <w:r w:rsidRPr="00FB0F3D">
        <w:rPr>
          <w:rFonts w:cs="Courier New"/>
          <w:szCs w:val="20"/>
          <w:lang w:eastAsia="ru-RU"/>
        </w:rPr>
        <w:t>string type</w:t>
      </w:r>
      <w:r>
        <w:rPr>
          <w:rFonts w:cs="Courier New"/>
          <w:szCs w:val="20"/>
          <w:lang w:eastAsia="ru-RU"/>
        </w:rPr>
        <w:t>&gt;</w:t>
      </w:r>
      <w:r w:rsidRPr="00FB0F3D">
        <w:rPr>
          <w:rFonts w:cs="Courier New"/>
          <w:szCs w:val="20"/>
          <w:lang w:eastAsia="ru-RU"/>
        </w:rPr>
        <w:t xml:space="preserve">" </w:t>
      </w:r>
      <w:r>
        <w:rPr>
          <w:rFonts w:cs="Courier New"/>
          <w:szCs w:val="20"/>
          <w:lang w:eastAsia="ru-RU"/>
        </w:rPr>
        <w:t>…</w:t>
      </w:r>
      <w:r w:rsidRPr="00FB0F3D">
        <w:rPr>
          <w:rFonts w:cs="Courier New"/>
          <w:szCs w:val="20"/>
          <w:lang w:eastAsia="ru-RU"/>
        </w:rPr>
        <w:t>/&gt;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&lt;BooleanMapping object="</w:t>
      </w:r>
      <w:r>
        <w:rPr>
          <w:rFonts w:cs="Courier New"/>
          <w:szCs w:val="20"/>
          <w:lang w:eastAsia="ru-RU"/>
        </w:rPr>
        <w:t>&lt;</w:t>
      </w:r>
      <w:r w:rsidRPr="00E05C08">
        <w:rPr>
          <w:rFonts w:cs="Courier New"/>
          <w:szCs w:val="20"/>
          <w:lang w:eastAsia="ru-RU"/>
        </w:rPr>
        <w:t>boolean mapping object</w:t>
      </w:r>
      <w:r>
        <w:rPr>
          <w:rFonts w:cs="Courier New"/>
          <w:szCs w:val="20"/>
          <w:lang w:eastAsia="ru-RU"/>
        </w:rPr>
        <w:t>&gt;</w:t>
      </w:r>
      <w:r w:rsidRPr="00E05C08">
        <w:rPr>
          <w:rFonts w:cs="Courier New"/>
          <w:szCs w:val="20"/>
          <w:lang w:eastAsia="ru-RU"/>
        </w:rPr>
        <w:t xml:space="preserve">"&gt; </w:t>
      </w:r>
    </w:p>
    <w:p w:rsidR="007D2DD5" w:rsidRDefault="0036701D" w:rsidP="007D2DD5">
      <w:pPr>
        <w:autoSpaceDE w:val="0"/>
        <w:autoSpaceDN w:val="0"/>
        <w:adjustRightInd w:val="0"/>
        <w:spacing w:after="0" w:line="240" w:lineRule="auto"/>
        <w:ind w:left="720" w:firstLine="720"/>
        <w:rPr>
          <w:rFonts w:cs="Courier New"/>
          <w:szCs w:val="20"/>
          <w:lang w:eastAsia="ru-RU"/>
        </w:rPr>
      </w:pPr>
      <w:r w:rsidRPr="00E05C08">
        <w:rPr>
          <w:rFonts w:cs="Courier New"/>
          <w:szCs w:val="20"/>
          <w:lang w:eastAsia="ru-RU"/>
        </w:rPr>
        <w:t>&lt;fixed numericMapping="</w:t>
      </w:r>
      <w:r w:rsidRPr="00FB0F3D">
        <w:rPr>
          <w:rFonts w:cs="Courier New"/>
          <w:i/>
          <w:szCs w:val="20"/>
          <w:lang w:eastAsia="ru-RU"/>
        </w:rPr>
        <w:t>&lt;string mapping&gt;</w:t>
      </w:r>
      <w:r w:rsidRPr="00E05C08">
        <w:rPr>
          <w:rFonts w:cs="Courier New"/>
          <w:szCs w:val="20"/>
          <w:lang w:eastAsia="ru-RU"/>
        </w:rPr>
        <w:t>"&gt;</w:t>
      </w:r>
    </w:p>
    <w:p w:rsidR="007D2DD5" w:rsidRPr="00E05C08" w:rsidRDefault="007D2DD5" w:rsidP="007D2DD5">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05C08">
        <w:rPr>
          <w:rFonts w:cs="Courier New"/>
          <w:b/>
          <w:szCs w:val="20"/>
          <w:lang w:eastAsia="ru-RU"/>
        </w:rPr>
        <w:t>Error EPI250</w:t>
      </w:r>
      <w:r>
        <w:rPr>
          <w:rFonts w:cs="Courier New"/>
          <w:b/>
          <w:szCs w:val="20"/>
          <w:lang w:eastAsia="ru-RU"/>
        </w:rPr>
        <w:t>4</w:t>
      </w:r>
      <w:r w:rsidRPr="00E05C08">
        <w:rPr>
          <w:rFonts w:cs="Courier New"/>
          <w:szCs w:val="20"/>
          <w:lang w:eastAsia="ru-RU"/>
        </w:rPr>
        <w:t>: InterfaceTypeMappings name=`</w:t>
      </w:r>
      <w:r>
        <w:rPr>
          <w:rFonts w:cs="Courier New"/>
          <w:szCs w:val="20"/>
          <w:lang w:eastAsia="ru-RU"/>
        </w:rPr>
        <w:t>&lt;i</w:t>
      </w:r>
      <w:r w:rsidRPr="00E05C08">
        <w:rPr>
          <w:rFonts w:cs="Courier New"/>
          <w:szCs w:val="20"/>
          <w:lang w:eastAsia="ru-RU"/>
        </w:rPr>
        <w:t>nterface</w:t>
      </w:r>
      <w:r>
        <w:rPr>
          <w:rFonts w:cs="Courier New"/>
          <w:szCs w:val="20"/>
          <w:lang w:eastAsia="ru-RU"/>
        </w:rPr>
        <w:t>&gt;</w:t>
      </w:r>
      <w:r w:rsidRPr="00E05C08">
        <w:rPr>
          <w:rFonts w:cs="Courier New"/>
          <w:szCs w:val="20"/>
          <w:lang w:eastAsia="ru-RU"/>
        </w:rPr>
        <w:t xml:space="preserve">` `BooleanMapping` name=`` </w:t>
      </w:r>
      <w:r w:rsidRPr="00A93CA8">
        <w:rPr>
          <w:rFonts w:cs="Courier New"/>
          <w:szCs w:val="20"/>
          <w:lang w:eastAsia="ru-RU"/>
        </w:rPr>
        <w:t>object=</w:t>
      </w:r>
      <w:r w:rsidR="00287AB8">
        <w:rPr>
          <w:rFonts w:cs="Courier New"/>
          <w:szCs w:val="20"/>
          <w:lang w:eastAsia="ru-RU"/>
        </w:rPr>
        <w:t xml:space="preserve"> </w:t>
      </w:r>
      <w:r w:rsidRPr="00A93CA8">
        <w:rPr>
          <w:rFonts w:cs="Courier New"/>
          <w:szCs w:val="20"/>
          <w:lang w:eastAsia="ru-RU"/>
        </w:rPr>
        <w:t>`</w:t>
      </w:r>
      <w:r>
        <w:rPr>
          <w:rFonts w:cs="Courier New"/>
          <w:szCs w:val="20"/>
          <w:lang w:eastAsia="ru-RU"/>
        </w:rPr>
        <w:t>&lt;</w:t>
      </w:r>
      <w:r w:rsidRPr="00A93CA8">
        <w:rPr>
          <w:rFonts w:cs="Courier New"/>
          <w:szCs w:val="20"/>
          <w:lang w:eastAsia="ru-RU"/>
        </w:rPr>
        <w:t>boolean mapping object</w:t>
      </w:r>
      <w:r>
        <w:rPr>
          <w:rFonts w:cs="Courier New"/>
          <w:szCs w:val="20"/>
          <w:lang w:eastAsia="ru-RU"/>
        </w:rPr>
        <w:t>&gt;</w:t>
      </w:r>
      <w:r w:rsidRPr="00A93CA8">
        <w:rPr>
          <w:rFonts w:cs="Courier New"/>
          <w:szCs w:val="20"/>
          <w:lang w:eastAsia="ru-RU"/>
        </w:rPr>
        <w:t>`</w:t>
      </w:r>
      <w:r w:rsidRPr="00E05C08">
        <w:rPr>
          <w:rFonts w:cs="Courier New"/>
          <w:szCs w:val="20"/>
          <w:lang w:eastAsia="ru-RU"/>
        </w:rPr>
        <w:t xml:space="preserve"> </w:t>
      </w:r>
      <w:r w:rsidR="00F03F7E">
        <w:rPr>
          <w:rFonts w:cs="Courier New"/>
          <w:szCs w:val="20"/>
          <w:lang w:eastAsia="ru-RU"/>
        </w:rPr>
        <w:t xml:space="preserve">- </w:t>
      </w:r>
      <w:r w:rsidRPr="003E7E05">
        <w:rPr>
          <w:rFonts w:cs="Courier New"/>
          <w:szCs w:val="20"/>
          <w:lang w:eastAsia="ru-RU"/>
        </w:rPr>
        <w:t xml:space="preserve">`Fixed` </w:t>
      </w:r>
      <w:r w:rsidR="00FD07C2" w:rsidRPr="00FD07C2">
        <w:rPr>
          <w:rFonts w:cs="Courier New"/>
          <w:szCs w:val="20"/>
          <w:lang w:eastAsia="ru-RU"/>
        </w:rPr>
        <w:t xml:space="preserve">value of numericMapping </w:t>
      </w:r>
      <w:r w:rsidRPr="003E7E05">
        <w:rPr>
          <w:rFonts w:cs="Courier New"/>
          <w:szCs w:val="20"/>
          <w:lang w:eastAsia="ru-RU"/>
        </w:rPr>
        <w:t>`</w:t>
      </w:r>
      <w:r>
        <w:rPr>
          <w:rFonts w:cs="Courier New"/>
          <w:szCs w:val="20"/>
          <w:lang w:eastAsia="ru-RU"/>
        </w:rPr>
        <w:t>&lt;i</w:t>
      </w:r>
      <w:r w:rsidRPr="003E7E05">
        <w:rPr>
          <w:rFonts w:cs="Courier New"/>
          <w:szCs w:val="20"/>
          <w:lang w:eastAsia="ru-RU"/>
        </w:rPr>
        <w:t>nterface</w:t>
      </w:r>
      <w:r>
        <w:rPr>
          <w:rFonts w:cs="Courier New"/>
          <w:szCs w:val="20"/>
          <w:lang w:eastAsia="ru-RU"/>
        </w:rPr>
        <w:t>&gt;</w:t>
      </w:r>
      <w:r w:rsidRPr="003E7E05">
        <w:rPr>
          <w:rFonts w:cs="Courier New"/>
          <w:szCs w:val="20"/>
          <w:lang w:eastAsia="ru-RU"/>
        </w:rPr>
        <w:t>.</w:t>
      </w:r>
      <w:r>
        <w:rPr>
          <w:rFonts w:cs="Courier New"/>
          <w:szCs w:val="20"/>
          <w:lang w:eastAsia="ru-RU"/>
        </w:rPr>
        <w:t>&lt;</w:t>
      </w:r>
      <w:r w:rsidRPr="003E7E05">
        <w:rPr>
          <w:rFonts w:cs="Courier New"/>
          <w:i/>
          <w:szCs w:val="20"/>
          <w:lang w:eastAsia="ru-RU"/>
        </w:rPr>
        <w:t>string mapping</w:t>
      </w:r>
      <w:r>
        <w:rPr>
          <w:rFonts w:cs="Courier New"/>
          <w:szCs w:val="20"/>
          <w:lang w:eastAsia="ru-RU"/>
        </w:rPr>
        <w:t>&gt;</w:t>
      </w:r>
      <w:r w:rsidRPr="003E7E05">
        <w:rPr>
          <w:rFonts w:cs="Courier New"/>
          <w:szCs w:val="20"/>
          <w:lang w:eastAsia="ru-RU"/>
        </w:rPr>
        <w:t>`</w:t>
      </w:r>
      <w:r w:rsidR="007707DF">
        <w:rPr>
          <w:rFonts w:cs="Courier New"/>
          <w:szCs w:val="20"/>
          <w:lang w:eastAsia="ru-RU"/>
        </w:rPr>
        <w:t xml:space="preserve"> </w:t>
      </w:r>
      <w:r w:rsidR="00FD07C2">
        <w:rPr>
          <w:rFonts w:cs="Courier New"/>
          <w:szCs w:val="20"/>
          <w:lang w:eastAsia="ru-RU"/>
        </w:rPr>
        <w:t>should be numericMapping</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ind w:firstLine="720"/>
        <w:rPr>
          <w:rFonts w:cs="Courier New"/>
          <w:szCs w:val="20"/>
          <w:lang w:eastAsia="ru-RU"/>
        </w:rPr>
      </w:pPr>
      <w:r w:rsidRPr="004252CC">
        <w:rPr>
          <w:rFonts w:cs="Courier New"/>
          <w:szCs w:val="20"/>
          <w:lang w:eastAsia="ru-RU"/>
        </w:rPr>
        <w:t>&lt;NumericType name="</w:t>
      </w:r>
      <w:r>
        <w:rPr>
          <w:rFonts w:cs="Courier New"/>
          <w:szCs w:val="20"/>
          <w:lang w:eastAsia="ru-RU"/>
        </w:rPr>
        <w:t>&lt;</w:t>
      </w:r>
      <w:r w:rsidRPr="004252CC">
        <w:rPr>
          <w:rFonts w:cs="Courier New"/>
          <w:szCs w:val="20"/>
          <w:lang w:eastAsia="ru-RU"/>
        </w:rPr>
        <w:t>numeric type</w:t>
      </w:r>
      <w:r>
        <w:rPr>
          <w:rFonts w:cs="Courier New"/>
          <w:szCs w:val="20"/>
          <w:lang w:eastAsia="ru-RU"/>
        </w:rPr>
        <w:t>&gt;</w:t>
      </w:r>
      <w:r w:rsidRPr="004252CC">
        <w:rPr>
          <w:rFonts w:cs="Courier New"/>
          <w:szCs w:val="20"/>
          <w:lang w:eastAsia="ru-RU"/>
        </w:rPr>
        <w:t>" &gt;</w:t>
      </w:r>
    </w:p>
    <w:p w:rsidR="0036701D" w:rsidRPr="00F2729F" w:rsidRDefault="0036701D" w:rsidP="0036701D">
      <w:pPr>
        <w:autoSpaceDE w:val="0"/>
        <w:autoSpaceDN w:val="0"/>
        <w:adjustRightInd w:val="0"/>
        <w:spacing w:after="0" w:line="240" w:lineRule="auto"/>
        <w:ind w:left="720" w:firstLine="720"/>
        <w:rPr>
          <w:rFonts w:cs="Courier New"/>
          <w:szCs w:val="20"/>
          <w:lang w:eastAsia="ru-RU"/>
        </w:rPr>
      </w:pPr>
      <w:r w:rsidRPr="004252CC">
        <w:rPr>
          <w:rFonts w:cs="Courier New"/>
          <w:szCs w:val="20"/>
          <w:lang w:eastAsia="ru-RU"/>
        </w:rPr>
        <w:t xml:space="preserve">&lt;Range </w:t>
      </w:r>
      <w:r w:rsidRPr="00F2729F">
        <w:rPr>
          <w:rFonts w:cs="Courier New"/>
          <w:szCs w:val="20"/>
          <w:lang w:eastAsia="ru-RU"/>
        </w:rPr>
        <w:t>min="0" max="254" step="1"/&gt;</w:t>
      </w:r>
    </w:p>
    <w:p w:rsidR="0036701D" w:rsidRPr="004252CC" w:rsidRDefault="0036701D" w:rsidP="0036701D">
      <w:pPr>
        <w:autoSpaceDE w:val="0"/>
        <w:autoSpaceDN w:val="0"/>
        <w:adjustRightInd w:val="0"/>
        <w:spacing w:after="0" w:line="240" w:lineRule="auto"/>
        <w:ind w:firstLine="720"/>
        <w:rPr>
          <w:rFonts w:cs="Courier New"/>
          <w:szCs w:val="20"/>
          <w:lang w:eastAsia="ru-RU"/>
        </w:rPr>
      </w:pPr>
      <w:r w:rsidRPr="004252CC">
        <w:rPr>
          <w:rFonts w:cs="Courier New"/>
          <w:szCs w:val="20"/>
          <w:lang w:eastAsia="ru-RU"/>
        </w:rPr>
        <w:t>&lt;/NumericType&gt;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&lt;Object name="</w:t>
      </w:r>
      <w:r>
        <w:rPr>
          <w:rFonts w:cs="Courier New"/>
          <w:szCs w:val="20"/>
          <w:lang w:eastAsia="ru-RU"/>
        </w:rPr>
        <w:t>&lt;</w:t>
      </w:r>
      <w:r w:rsidRPr="00E05C08">
        <w:rPr>
          <w:rFonts w:cs="Courier New"/>
          <w:szCs w:val="20"/>
          <w:lang w:eastAsia="ru-RU"/>
        </w:rPr>
        <w:t>boolean mapping object</w:t>
      </w:r>
      <w:r>
        <w:rPr>
          <w:rFonts w:cs="Courier New"/>
          <w:szCs w:val="20"/>
          <w:lang w:eastAsia="ru-RU"/>
        </w:rPr>
        <w:t>&gt;</w:t>
      </w:r>
      <w:r w:rsidRPr="00E05C08">
        <w:rPr>
          <w:rFonts w:cs="Courier New"/>
          <w:szCs w:val="20"/>
          <w:lang w:eastAsia="ru-RU"/>
        </w:rPr>
        <w:t>" type="</w:t>
      </w:r>
      <w:r w:rsidRPr="00FB0F3D">
        <w:rPr>
          <w:rFonts w:cs="Courier New"/>
          <w:szCs w:val="20"/>
          <w:lang w:eastAsia="ru-RU"/>
        </w:rPr>
        <w:t>boolean</w:t>
      </w:r>
      <w:r w:rsidRPr="00E05C08">
        <w:rPr>
          <w:rFonts w:cs="Courier New"/>
          <w:szCs w:val="20"/>
          <w:lang w:eastAsia="ru-RU"/>
        </w:rPr>
        <w:t>"</w:t>
      </w:r>
      <w:r>
        <w:rPr>
          <w:rFonts w:cs="Courier New"/>
          <w:szCs w:val="20"/>
          <w:lang w:eastAsia="ru-RU"/>
        </w:rPr>
        <w:t>/</w:t>
      </w:r>
      <w:r w:rsidRPr="00E05C0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&lt;NumericMapping name="</w:t>
      </w:r>
      <w:r>
        <w:rPr>
          <w:rFonts w:cs="Courier New"/>
          <w:szCs w:val="20"/>
          <w:lang w:eastAsia="ru-RU"/>
        </w:rPr>
        <w:t>&lt;</w:t>
      </w:r>
      <w:r w:rsidRPr="00E05C08">
        <w:rPr>
          <w:rFonts w:cs="Courier New"/>
          <w:szCs w:val="20"/>
          <w:lang w:eastAsia="ru-RU"/>
        </w:rPr>
        <w:t>numeric mapping</w:t>
      </w:r>
      <w:r>
        <w:rPr>
          <w:rFonts w:cs="Courier New"/>
          <w:szCs w:val="20"/>
          <w:lang w:eastAsia="ru-RU"/>
        </w:rPr>
        <w:t>&gt;</w:t>
      </w:r>
      <w:r w:rsidRPr="00E05C08">
        <w:rPr>
          <w:rFonts w:cs="Courier New"/>
          <w:szCs w:val="20"/>
          <w:lang w:eastAsia="ru-RU"/>
        </w:rPr>
        <w:t>" appType="</w:t>
      </w:r>
      <w:r>
        <w:rPr>
          <w:rFonts w:cs="Courier New"/>
          <w:szCs w:val="20"/>
          <w:lang w:eastAsia="ru-RU"/>
        </w:rPr>
        <w:t>&lt;</w:t>
      </w:r>
      <w:r w:rsidRPr="00E05C08">
        <w:rPr>
          <w:rFonts w:cs="Courier New"/>
          <w:szCs w:val="20"/>
          <w:lang w:eastAsia="ru-RU"/>
        </w:rPr>
        <w:t>numeric type</w:t>
      </w:r>
      <w:r>
        <w:rPr>
          <w:rFonts w:cs="Courier New"/>
          <w:szCs w:val="20"/>
          <w:lang w:eastAsia="ru-RU"/>
        </w:rPr>
        <w:t>&gt;</w:t>
      </w:r>
      <w:r w:rsidRPr="00E05C08">
        <w:rPr>
          <w:rFonts w:cs="Courier New"/>
          <w:szCs w:val="20"/>
          <w:lang w:eastAsia="ru-RU"/>
        </w:rPr>
        <w:t>" size="</w:t>
      </w:r>
      <w:r w:rsidR="003B24F8">
        <w:rPr>
          <w:rFonts w:cs="Courier New"/>
          <w:szCs w:val="20"/>
          <w:lang w:eastAsia="ru-RU"/>
        </w:rPr>
        <w:t>1</w:t>
      </w:r>
      <w:r w:rsidRPr="00E05C08">
        <w:rPr>
          <w:rFonts w:cs="Courier New"/>
          <w:szCs w:val="20"/>
          <w:lang w:eastAsia="ru-RU"/>
        </w:rPr>
        <w:t>" isSigned="false"&gt;</w:t>
      </w:r>
    </w:p>
    <w:p w:rsidR="0036701D" w:rsidRPr="00F2729F" w:rsidRDefault="0036701D" w:rsidP="0036701D">
      <w:pPr>
        <w:autoSpaceDE w:val="0"/>
        <w:autoSpaceDN w:val="0"/>
        <w:adjustRightInd w:val="0"/>
        <w:spacing w:after="0" w:line="240" w:lineRule="auto"/>
        <w:ind w:left="720" w:firstLine="720"/>
        <w:rPr>
          <w:rFonts w:cs="Courier New"/>
          <w:szCs w:val="20"/>
          <w:lang w:eastAsia="ru-RU"/>
        </w:rPr>
      </w:pPr>
      <w:r w:rsidRPr="00F2729F">
        <w:rPr>
          <w:rFonts w:cs="Courier New"/>
          <w:szCs w:val="20"/>
          <w:lang w:eastAsia="ru-RU"/>
        </w:rPr>
        <w:t>&lt;Scaling multiplier="1" adder="0"/&gt;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&lt;/NumericMapping&gt;</w:t>
      </w:r>
    </w:p>
    <w:p w:rsidR="0036701D" w:rsidRPr="00E05C08"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&lt;BooleanMapping object="</w:t>
      </w:r>
      <w:r>
        <w:rPr>
          <w:rFonts w:cs="Courier New"/>
          <w:szCs w:val="20"/>
          <w:lang w:eastAsia="ru-RU"/>
        </w:rPr>
        <w:t>&lt;</w:t>
      </w:r>
      <w:r w:rsidRPr="00E05C08">
        <w:rPr>
          <w:rFonts w:cs="Courier New"/>
          <w:szCs w:val="20"/>
          <w:lang w:eastAsia="ru-RU"/>
        </w:rPr>
        <w:t>boolean mapping object</w:t>
      </w:r>
      <w:r>
        <w:rPr>
          <w:rFonts w:cs="Courier New"/>
          <w:szCs w:val="20"/>
          <w:lang w:eastAsia="ru-RU"/>
        </w:rPr>
        <w:t>&gt;</w:t>
      </w:r>
      <w:r w:rsidRPr="00E05C08">
        <w:rPr>
          <w:rFonts w:cs="Courier New"/>
          <w:szCs w:val="20"/>
          <w:lang w:eastAsia="ru-RU"/>
        </w:rPr>
        <w:t xml:space="preserve">"&gt; </w:t>
      </w:r>
    </w:p>
    <w:p w:rsidR="0036701D" w:rsidRPr="00E05C08" w:rsidRDefault="0036701D" w:rsidP="0036701D">
      <w:pPr>
        <w:autoSpaceDE w:val="0"/>
        <w:autoSpaceDN w:val="0"/>
        <w:adjustRightInd w:val="0"/>
        <w:spacing w:after="0" w:line="240" w:lineRule="auto"/>
        <w:ind w:left="720" w:firstLine="720"/>
        <w:rPr>
          <w:rFonts w:cs="Courier New"/>
          <w:szCs w:val="20"/>
          <w:lang w:eastAsia="ru-RU"/>
        </w:rPr>
      </w:pPr>
      <w:r w:rsidRPr="00E05C08">
        <w:rPr>
          <w:rFonts w:cs="Courier New"/>
          <w:szCs w:val="20"/>
          <w:lang w:eastAsia="ru-RU"/>
        </w:rPr>
        <w:t>&lt;fixed numericMapping="</w:t>
      </w:r>
      <w:r w:rsidRPr="00F2729F">
        <w:rPr>
          <w:rFonts w:cs="Courier New"/>
          <w:szCs w:val="20"/>
          <w:lang w:eastAsia="ru-RU"/>
        </w:rPr>
        <w:t>&lt;numeric mapping&gt;</w:t>
      </w:r>
      <w:r w:rsidRPr="00E05C08">
        <w:rPr>
          <w:rFonts w:cs="Courier New"/>
          <w:szCs w:val="20"/>
          <w:lang w:eastAsia="ru-RU"/>
        </w:rPr>
        <w:t>"&gt;</w:t>
      </w:r>
    </w:p>
    <w:p w:rsidR="0036701D" w:rsidRPr="00F2729F" w:rsidRDefault="0036701D" w:rsidP="0036701D">
      <w:pPr>
        <w:autoSpaceDE w:val="0"/>
        <w:autoSpaceDN w:val="0"/>
        <w:adjustRightInd w:val="0"/>
        <w:spacing w:after="0" w:line="240" w:lineRule="auto"/>
        <w:ind w:left="1440" w:firstLine="720"/>
        <w:rPr>
          <w:rFonts w:cs="Courier New"/>
          <w:i/>
          <w:szCs w:val="20"/>
          <w:lang w:eastAsia="ru-RU"/>
        </w:rPr>
      </w:pPr>
      <w:r w:rsidRPr="00F2729F">
        <w:rPr>
          <w:rFonts w:cs="Courier New"/>
          <w:i/>
          <w:szCs w:val="20"/>
          <w:lang w:eastAsia="ru-RU"/>
        </w:rPr>
        <w:t>&lt;true&gt;255&lt;/true&gt;</w:t>
      </w:r>
    </w:p>
    <w:p w:rsidR="0036701D" w:rsidRPr="00E05C08" w:rsidRDefault="0036701D" w:rsidP="0036701D">
      <w:pPr>
        <w:autoSpaceDE w:val="0"/>
        <w:autoSpaceDN w:val="0"/>
        <w:adjustRightInd w:val="0"/>
        <w:spacing w:after="0" w:line="240" w:lineRule="auto"/>
        <w:ind w:left="720" w:firstLine="720"/>
        <w:rPr>
          <w:rFonts w:cs="Courier New"/>
          <w:szCs w:val="20"/>
          <w:lang w:eastAsia="ru-RU"/>
        </w:rPr>
      </w:pPr>
      <w:r w:rsidRPr="00E05C08">
        <w:rPr>
          <w:rFonts w:cs="Courier New"/>
          <w:szCs w:val="20"/>
          <w:lang w:eastAsia="ru-RU"/>
        </w:rPr>
        <w:t>&lt;/fixed&gt;</w:t>
      </w:r>
    </w:p>
    <w:p w:rsidR="0036701D" w:rsidRDefault="0036701D" w:rsidP="0036701D">
      <w:pPr>
        <w:autoSpaceDE w:val="0"/>
        <w:autoSpaceDN w:val="0"/>
        <w:adjustRightInd w:val="0"/>
        <w:spacing w:after="0" w:line="240" w:lineRule="auto"/>
        <w:ind w:firstLine="720"/>
        <w:rPr>
          <w:rFonts w:cs="Courier New"/>
          <w:szCs w:val="20"/>
          <w:lang w:eastAsia="ru-RU"/>
        </w:rPr>
      </w:pPr>
      <w:r w:rsidRPr="00E05C08">
        <w:rPr>
          <w:rFonts w:cs="Courier New"/>
          <w:szCs w:val="20"/>
          <w:lang w:eastAsia="ru-RU"/>
        </w:rPr>
        <w:t>&lt;/BooleanMapping&gt;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05C08">
        <w:rPr>
          <w:rFonts w:cs="Courier New"/>
          <w:b/>
          <w:szCs w:val="20"/>
          <w:lang w:eastAsia="ru-RU"/>
        </w:rPr>
        <w:lastRenderedPageBreak/>
        <w:t>Error EPI250</w:t>
      </w:r>
      <w:r>
        <w:rPr>
          <w:rFonts w:cs="Courier New"/>
          <w:b/>
          <w:szCs w:val="20"/>
          <w:lang w:eastAsia="ru-RU"/>
        </w:rPr>
        <w:t>5</w:t>
      </w:r>
      <w:r w:rsidRPr="00E05C08">
        <w:rPr>
          <w:rFonts w:cs="Courier New"/>
          <w:szCs w:val="20"/>
          <w:lang w:eastAsia="ru-RU"/>
        </w:rPr>
        <w:t>: InterfaceTypeMappings name=`</w:t>
      </w:r>
      <w:r>
        <w:rPr>
          <w:rFonts w:cs="Courier New"/>
          <w:szCs w:val="20"/>
          <w:lang w:eastAsia="ru-RU"/>
        </w:rPr>
        <w:t>&lt;i</w:t>
      </w:r>
      <w:r w:rsidRPr="00E05C08">
        <w:rPr>
          <w:rFonts w:cs="Courier New"/>
          <w:szCs w:val="20"/>
          <w:lang w:eastAsia="ru-RU"/>
        </w:rPr>
        <w:t>nterface</w:t>
      </w:r>
      <w:r>
        <w:rPr>
          <w:rFonts w:cs="Courier New"/>
          <w:szCs w:val="20"/>
          <w:lang w:eastAsia="ru-RU"/>
        </w:rPr>
        <w:t>&gt;</w:t>
      </w:r>
      <w:r w:rsidRPr="00E05C08">
        <w:rPr>
          <w:rFonts w:cs="Courier New"/>
          <w:szCs w:val="20"/>
          <w:lang w:eastAsia="ru-RU"/>
        </w:rPr>
        <w:t xml:space="preserve">` `BooleanMapping` name=`` </w:t>
      </w:r>
      <w:r w:rsidRPr="00A93CA8">
        <w:rPr>
          <w:rFonts w:cs="Courier New"/>
          <w:szCs w:val="20"/>
          <w:lang w:eastAsia="ru-RU"/>
        </w:rPr>
        <w:t>object=</w:t>
      </w:r>
      <w:r w:rsidR="00287AB8">
        <w:rPr>
          <w:rFonts w:cs="Courier New"/>
          <w:szCs w:val="20"/>
          <w:lang w:eastAsia="ru-RU"/>
        </w:rPr>
        <w:t xml:space="preserve"> </w:t>
      </w:r>
      <w:r w:rsidRPr="00A93CA8">
        <w:rPr>
          <w:rFonts w:cs="Courier New"/>
          <w:szCs w:val="20"/>
          <w:lang w:eastAsia="ru-RU"/>
        </w:rPr>
        <w:t>`</w:t>
      </w:r>
      <w:r>
        <w:rPr>
          <w:rFonts w:cs="Courier New"/>
          <w:szCs w:val="20"/>
          <w:lang w:eastAsia="ru-RU"/>
        </w:rPr>
        <w:t>&lt;</w:t>
      </w:r>
      <w:r w:rsidRPr="00A93CA8">
        <w:rPr>
          <w:rFonts w:cs="Courier New"/>
          <w:szCs w:val="20"/>
          <w:lang w:eastAsia="ru-RU"/>
        </w:rPr>
        <w:t>boolean mapping object</w:t>
      </w:r>
      <w:r>
        <w:rPr>
          <w:rFonts w:cs="Courier New"/>
          <w:szCs w:val="20"/>
          <w:lang w:eastAsia="ru-RU"/>
        </w:rPr>
        <w:t>&gt;</w:t>
      </w:r>
      <w:r w:rsidRPr="00A93CA8">
        <w:rPr>
          <w:rFonts w:cs="Courier New"/>
          <w:szCs w:val="20"/>
          <w:lang w:eastAsia="ru-RU"/>
        </w:rPr>
        <w:t>`</w:t>
      </w:r>
      <w:r w:rsidRPr="002B04B5">
        <w:rPr>
          <w:rFonts w:cs="Courier New"/>
          <w:szCs w:val="20"/>
          <w:lang w:eastAsia="ru-RU"/>
        </w:rPr>
        <w:t xml:space="preserve"> </w:t>
      </w:r>
      <w:r w:rsidR="00927C05">
        <w:rPr>
          <w:rFonts w:cs="Courier New"/>
          <w:szCs w:val="20"/>
          <w:lang w:eastAsia="ru-RU"/>
        </w:rPr>
        <w:t>BooleanMappingCategory=</w:t>
      </w:r>
      <w:r w:rsidR="00287AB8">
        <w:rPr>
          <w:rFonts w:cs="Courier New"/>
          <w:szCs w:val="20"/>
          <w:lang w:eastAsia="ru-RU"/>
        </w:rPr>
        <w:t xml:space="preserve"> </w:t>
      </w:r>
      <w:r w:rsidR="00927C05">
        <w:rPr>
          <w:rFonts w:cs="Courier New"/>
          <w:szCs w:val="20"/>
          <w:lang w:eastAsia="ru-RU"/>
        </w:rPr>
        <w:t>`Fixed`</w:t>
      </w:r>
      <w:r w:rsidRPr="00F2729F">
        <w:rPr>
          <w:rFonts w:cs="Courier New"/>
          <w:szCs w:val="20"/>
          <w:lang w:eastAsia="ru-RU"/>
        </w:rPr>
        <w:t xml:space="preserve"> numericMapping=</w:t>
      </w:r>
      <w:r w:rsidR="00287AB8">
        <w:rPr>
          <w:rFonts w:cs="Courier New"/>
          <w:szCs w:val="20"/>
          <w:lang w:eastAsia="ru-RU"/>
        </w:rPr>
        <w:t xml:space="preserve"> </w:t>
      </w:r>
      <w:r w:rsidRPr="00F2729F">
        <w:rPr>
          <w:rFonts w:cs="Courier New"/>
          <w:szCs w:val="20"/>
          <w:lang w:eastAsia="ru-RU"/>
        </w:rPr>
        <w:t>`</w:t>
      </w:r>
      <w:r>
        <w:rPr>
          <w:rFonts w:cs="Courier New"/>
          <w:szCs w:val="20"/>
          <w:lang w:eastAsia="ru-RU"/>
        </w:rPr>
        <w:t>&lt;</w:t>
      </w:r>
      <w:r w:rsidRPr="00F2729F">
        <w:rPr>
          <w:rFonts w:cs="Courier New"/>
          <w:szCs w:val="20"/>
          <w:lang w:eastAsia="ru-RU"/>
        </w:rPr>
        <w:t>numeric mapping</w:t>
      </w:r>
      <w:r>
        <w:rPr>
          <w:rFonts w:cs="Courier New"/>
          <w:szCs w:val="20"/>
          <w:lang w:eastAsia="ru-RU"/>
        </w:rPr>
        <w:t>&gt;</w:t>
      </w:r>
      <w:r w:rsidRPr="00F2729F">
        <w:rPr>
          <w:rFonts w:cs="Courier New"/>
          <w:szCs w:val="20"/>
          <w:lang w:eastAsia="ru-RU"/>
        </w:rPr>
        <w:t xml:space="preserve">` </w:t>
      </w:r>
      <w:r w:rsidR="00927C05">
        <w:rPr>
          <w:rFonts w:cs="Courier New"/>
          <w:szCs w:val="20"/>
          <w:lang w:eastAsia="ru-RU"/>
        </w:rPr>
        <w:t xml:space="preserve">- </w:t>
      </w:r>
      <w:r w:rsidRPr="00F2729F">
        <w:rPr>
          <w:rFonts w:cs="Courier New"/>
          <w:szCs w:val="20"/>
          <w:lang w:eastAsia="ru-RU"/>
        </w:rPr>
        <w:t>`&lt;true&gt;`=</w:t>
      </w:r>
      <w:r w:rsidR="00287AB8">
        <w:rPr>
          <w:rFonts w:cs="Courier New"/>
          <w:szCs w:val="20"/>
          <w:lang w:eastAsia="ru-RU"/>
        </w:rPr>
        <w:t xml:space="preserve"> </w:t>
      </w:r>
      <w:r w:rsidRPr="00F2729F">
        <w:rPr>
          <w:rFonts w:cs="Courier New"/>
          <w:szCs w:val="20"/>
          <w:lang w:eastAsia="ru-RU"/>
        </w:rPr>
        <w:t>`</w:t>
      </w:r>
      <w:r w:rsidRPr="002B04B5">
        <w:rPr>
          <w:rFonts w:cs="Courier New"/>
          <w:i/>
          <w:szCs w:val="20"/>
          <w:lang w:eastAsia="ru-RU"/>
        </w:rPr>
        <w:t>255</w:t>
      </w:r>
      <w:r w:rsidRPr="00F2729F">
        <w:rPr>
          <w:rFonts w:cs="Courier New"/>
          <w:szCs w:val="20"/>
          <w:lang w:eastAsia="ru-RU"/>
        </w:rPr>
        <w:t>` is not valid value</w:t>
      </w:r>
      <w:r w:rsidR="003B24F8">
        <w:rPr>
          <w:rFonts w:cs="Courier New"/>
          <w:szCs w:val="20"/>
          <w:lang w:eastAsia="ru-RU"/>
        </w:rPr>
        <w:t xml:space="preserve"> of NumericType `&lt;numeric type&gt;`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1870A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1870AE">
        <w:rPr>
          <w:rFonts w:cs="Courier New"/>
          <w:szCs w:val="20"/>
          <w:lang w:eastAsia="ru-RU"/>
        </w:rPr>
        <w:t>&lt;NumericType name="</w:t>
      </w:r>
      <w:r>
        <w:rPr>
          <w:rFonts w:cs="Courier New"/>
          <w:szCs w:val="20"/>
          <w:lang w:eastAsia="ru-RU"/>
        </w:rPr>
        <w:t>&lt;</w:t>
      </w:r>
      <w:r w:rsidRPr="001870AE">
        <w:rPr>
          <w:rFonts w:cs="Courier New"/>
          <w:szCs w:val="20"/>
          <w:lang w:eastAsia="ru-RU"/>
        </w:rPr>
        <w:t>numeric type</w:t>
      </w:r>
      <w:r>
        <w:rPr>
          <w:rFonts w:cs="Courier New"/>
          <w:szCs w:val="20"/>
          <w:lang w:eastAsia="ru-RU"/>
        </w:rPr>
        <w:t>&gt;</w:t>
      </w:r>
      <w:r w:rsidRPr="001870AE">
        <w:rPr>
          <w:rFonts w:cs="Courier New"/>
          <w:szCs w:val="20"/>
          <w:lang w:eastAsia="ru-RU"/>
        </w:rPr>
        <w:t>"&gt;</w:t>
      </w:r>
    </w:p>
    <w:p w:rsidR="0036701D" w:rsidRPr="001870AE" w:rsidRDefault="0036701D" w:rsidP="0036701D">
      <w:pPr>
        <w:autoSpaceDE w:val="0"/>
        <w:autoSpaceDN w:val="0"/>
        <w:adjustRightInd w:val="0"/>
        <w:spacing w:after="0" w:line="240" w:lineRule="auto"/>
        <w:rPr>
          <w:rFonts w:cs="Courier New"/>
          <w:szCs w:val="20"/>
          <w:lang w:eastAsia="ru-RU"/>
        </w:rPr>
      </w:pPr>
      <w:r w:rsidRPr="001870AE">
        <w:rPr>
          <w:rFonts w:cs="Courier New"/>
          <w:szCs w:val="20"/>
          <w:lang w:eastAsia="ru-RU"/>
        </w:rPr>
        <w:t xml:space="preserve">  </w:t>
      </w:r>
      <w:r>
        <w:rPr>
          <w:rFonts w:cs="Courier New"/>
          <w:szCs w:val="20"/>
          <w:lang w:eastAsia="ru-RU"/>
        </w:rPr>
        <w:t xml:space="preserve">  </w:t>
      </w:r>
      <w:r w:rsidRPr="001870AE">
        <w:rPr>
          <w:rFonts w:cs="Courier New"/>
          <w:szCs w:val="20"/>
          <w:lang w:eastAsia="ru-RU"/>
        </w:rPr>
        <w:t xml:space="preserve">&lt;Range </w:t>
      </w:r>
      <w:r w:rsidRPr="00730AE7">
        <w:rPr>
          <w:rFonts w:cs="Courier New"/>
          <w:i/>
          <w:szCs w:val="20"/>
          <w:lang w:eastAsia="ru-RU"/>
        </w:rPr>
        <w:t>min="1" max="2"</w:t>
      </w:r>
      <w:r w:rsidRPr="001870AE">
        <w:rPr>
          <w:rFonts w:cs="Courier New"/>
          <w:szCs w:val="20"/>
          <w:lang w:eastAsia="ru-RU"/>
        </w:rPr>
        <w:t xml:space="preserve"> step="1"/&gt;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1870AE" w:rsidRDefault="0036701D" w:rsidP="0036701D">
      <w:pPr>
        <w:autoSpaceDE w:val="0"/>
        <w:autoSpaceDN w:val="0"/>
        <w:adjustRightInd w:val="0"/>
        <w:spacing w:after="0" w:line="240" w:lineRule="auto"/>
        <w:rPr>
          <w:rFonts w:cs="Courier New"/>
          <w:szCs w:val="20"/>
          <w:lang w:eastAsia="ru-RU"/>
        </w:rPr>
      </w:pPr>
      <w:r w:rsidRPr="001870AE">
        <w:rPr>
          <w:rFonts w:cs="Courier New"/>
          <w:szCs w:val="20"/>
          <w:lang w:eastAsia="ru-RU"/>
        </w:rPr>
        <w:t xml:space="preserve">  &lt;BooleanMapping name="</w:t>
      </w:r>
      <w:r>
        <w:rPr>
          <w:rFonts w:cs="Courier New"/>
          <w:szCs w:val="20"/>
          <w:lang w:eastAsia="ru-RU"/>
        </w:rPr>
        <w:t>&lt;</w:t>
      </w:r>
      <w:r w:rsidRPr="001870AE">
        <w:rPr>
          <w:rFonts w:cs="Courier New"/>
          <w:szCs w:val="20"/>
          <w:lang w:eastAsia="ru-RU"/>
        </w:rPr>
        <w:t>boolean mapping</w:t>
      </w:r>
      <w:r>
        <w:rPr>
          <w:rFonts w:cs="Courier New"/>
          <w:szCs w:val="20"/>
          <w:lang w:eastAsia="ru-RU"/>
        </w:rPr>
        <w:t>&gt;</w:t>
      </w:r>
      <w:r w:rsidRPr="001870AE">
        <w:rPr>
          <w:rFonts w:cs="Courier New"/>
          <w:szCs w:val="20"/>
          <w:lang w:eastAsia="ru-RU"/>
        </w:rPr>
        <w:t>"&gt;</w:t>
      </w:r>
    </w:p>
    <w:p w:rsidR="0036701D" w:rsidRPr="001870AE" w:rsidRDefault="0036701D" w:rsidP="0036701D">
      <w:pPr>
        <w:autoSpaceDE w:val="0"/>
        <w:autoSpaceDN w:val="0"/>
        <w:adjustRightInd w:val="0"/>
        <w:spacing w:after="0" w:line="240" w:lineRule="auto"/>
        <w:rPr>
          <w:rFonts w:cs="Courier New"/>
          <w:szCs w:val="20"/>
          <w:lang w:eastAsia="ru-RU"/>
        </w:rPr>
      </w:pPr>
      <w:r w:rsidRPr="001870AE">
        <w:rPr>
          <w:rFonts w:cs="Courier New"/>
          <w:szCs w:val="20"/>
          <w:lang w:eastAsia="ru-RU"/>
        </w:rPr>
        <w:t xml:space="preserve">  </w:t>
      </w:r>
      <w:r>
        <w:rPr>
          <w:rFonts w:cs="Courier New"/>
          <w:szCs w:val="20"/>
          <w:lang w:eastAsia="ru-RU"/>
        </w:rPr>
        <w:t xml:space="preserve">  </w:t>
      </w:r>
      <w:r w:rsidRPr="001870AE">
        <w:rPr>
          <w:rFonts w:cs="Courier New"/>
          <w:szCs w:val="20"/>
          <w:lang w:eastAsia="ru-RU"/>
        </w:rPr>
        <w:t>&lt;cstyle numericMapping="</w:t>
      </w:r>
      <w:r>
        <w:rPr>
          <w:rFonts w:cs="Courier New"/>
          <w:szCs w:val="20"/>
          <w:lang w:eastAsia="ru-RU"/>
        </w:rPr>
        <w:t>&lt;</w:t>
      </w:r>
      <w:r w:rsidRPr="001870AE">
        <w:rPr>
          <w:rFonts w:cs="Courier New"/>
          <w:szCs w:val="20"/>
          <w:lang w:eastAsia="ru-RU"/>
        </w:rPr>
        <w:t>numeric mapping</w:t>
      </w:r>
      <w:r>
        <w:rPr>
          <w:rFonts w:cs="Courier New"/>
          <w:szCs w:val="20"/>
          <w:lang w:eastAsia="ru-RU"/>
        </w:rPr>
        <w:t>&gt;</w:t>
      </w:r>
      <w:r w:rsidRPr="001870A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2A007D">
        <w:rPr>
          <w:rFonts w:cs="Courier New"/>
          <w:b/>
          <w:szCs w:val="20"/>
          <w:lang w:eastAsia="ru-RU"/>
        </w:rPr>
        <w:t>Error EPI2506</w:t>
      </w:r>
      <w:r w:rsidRPr="002A007D">
        <w:rPr>
          <w:rFonts w:cs="Courier New"/>
          <w:szCs w:val="20"/>
          <w:lang w:eastAsia="ru-RU"/>
        </w:rPr>
        <w:t>: InterfaceTypeMappings name=`</w:t>
      </w:r>
      <w:r>
        <w:rPr>
          <w:rFonts w:cs="Courier New"/>
          <w:szCs w:val="20"/>
          <w:lang w:eastAsia="ru-RU"/>
        </w:rPr>
        <w:t>&lt;i</w:t>
      </w:r>
      <w:r w:rsidRPr="002A007D">
        <w:rPr>
          <w:rFonts w:cs="Courier New"/>
          <w:szCs w:val="20"/>
          <w:lang w:eastAsia="ru-RU"/>
        </w:rPr>
        <w:t>nterface</w:t>
      </w:r>
      <w:r>
        <w:rPr>
          <w:rFonts w:cs="Courier New"/>
          <w:szCs w:val="20"/>
          <w:lang w:eastAsia="ru-RU"/>
        </w:rPr>
        <w:t>&gt;</w:t>
      </w:r>
      <w:r w:rsidRPr="002A007D">
        <w:rPr>
          <w:rFonts w:cs="Courier New"/>
          <w:szCs w:val="20"/>
          <w:lang w:eastAsia="ru-RU"/>
        </w:rPr>
        <w:t>` `BooleanMapping` name=</w:t>
      </w:r>
      <w:r w:rsidR="00287AB8">
        <w:rPr>
          <w:rFonts w:cs="Courier New"/>
          <w:szCs w:val="20"/>
          <w:lang w:eastAsia="ru-RU"/>
        </w:rPr>
        <w:t xml:space="preserve"> </w:t>
      </w:r>
      <w:r w:rsidRPr="002A007D">
        <w:rPr>
          <w:rFonts w:cs="Courier New"/>
          <w:szCs w:val="20"/>
          <w:lang w:eastAsia="ru-RU"/>
        </w:rPr>
        <w:t>`</w:t>
      </w:r>
      <w:r>
        <w:rPr>
          <w:rFonts w:cs="Courier New"/>
          <w:szCs w:val="20"/>
          <w:lang w:eastAsia="ru-RU"/>
        </w:rPr>
        <w:t>&lt;</w:t>
      </w:r>
      <w:r w:rsidRPr="002A007D">
        <w:rPr>
          <w:rFonts w:cs="Courier New"/>
          <w:szCs w:val="20"/>
          <w:lang w:eastAsia="ru-RU"/>
        </w:rPr>
        <w:t>boolean mapping</w:t>
      </w:r>
      <w:r>
        <w:rPr>
          <w:rFonts w:cs="Courier New"/>
          <w:szCs w:val="20"/>
          <w:lang w:eastAsia="ru-RU"/>
        </w:rPr>
        <w:t>&gt;</w:t>
      </w:r>
      <w:r w:rsidRPr="002A007D">
        <w:rPr>
          <w:rFonts w:cs="Courier New"/>
          <w:szCs w:val="20"/>
          <w:lang w:eastAsia="ru-RU"/>
        </w:rPr>
        <w:t>` object=`` BooleanMappingCategory=</w:t>
      </w:r>
      <w:r w:rsidR="00287AB8">
        <w:rPr>
          <w:rFonts w:cs="Courier New"/>
          <w:szCs w:val="20"/>
          <w:lang w:eastAsia="ru-RU"/>
        </w:rPr>
        <w:t xml:space="preserve"> </w:t>
      </w:r>
      <w:r w:rsidRPr="002A007D">
        <w:rPr>
          <w:rFonts w:cs="Courier New"/>
          <w:szCs w:val="20"/>
          <w:lang w:eastAsia="ru-RU"/>
        </w:rPr>
        <w:t>`CStyle` numericMapping=</w:t>
      </w:r>
      <w:r w:rsidR="00287AB8">
        <w:rPr>
          <w:rFonts w:cs="Courier New"/>
          <w:szCs w:val="20"/>
          <w:lang w:eastAsia="ru-RU"/>
        </w:rPr>
        <w:t xml:space="preserve"> </w:t>
      </w:r>
      <w:r w:rsidRPr="002A007D">
        <w:rPr>
          <w:rFonts w:cs="Courier New"/>
          <w:szCs w:val="20"/>
          <w:lang w:eastAsia="ru-RU"/>
        </w:rPr>
        <w:t>`</w:t>
      </w:r>
      <w:r>
        <w:rPr>
          <w:rFonts w:cs="Courier New"/>
          <w:szCs w:val="20"/>
          <w:lang w:eastAsia="ru-RU"/>
        </w:rPr>
        <w:t>&lt;</w:t>
      </w:r>
      <w:r w:rsidRPr="002A007D">
        <w:rPr>
          <w:rFonts w:cs="Courier New"/>
          <w:szCs w:val="20"/>
          <w:lang w:eastAsia="ru-RU"/>
        </w:rPr>
        <w:t>numeric mapping</w:t>
      </w:r>
      <w:r>
        <w:rPr>
          <w:rFonts w:cs="Courier New"/>
          <w:szCs w:val="20"/>
          <w:lang w:eastAsia="ru-RU"/>
        </w:rPr>
        <w:t>&gt;</w:t>
      </w:r>
      <w:r w:rsidRPr="002A007D">
        <w:rPr>
          <w:rFonts w:cs="Courier New"/>
          <w:szCs w:val="20"/>
          <w:lang w:eastAsia="ru-RU"/>
        </w:rPr>
        <w:t xml:space="preserve">` </w:t>
      </w:r>
      <w:r w:rsidR="00927C05">
        <w:rPr>
          <w:rFonts w:cs="Courier New"/>
          <w:szCs w:val="20"/>
          <w:lang w:eastAsia="ru-RU"/>
        </w:rPr>
        <w:t xml:space="preserve">- </w:t>
      </w:r>
      <w:r w:rsidRPr="002A007D">
        <w:rPr>
          <w:rFonts w:cs="Courier New"/>
          <w:szCs w:val="20"/>
          <w:lang w:eastAsia="ru-RU"/>
        </w:rPr>
        <w:t>false value=0 is not valid value</w:t>
      </w:r>
      <w:r w:rsidR="00BA6C06">
        <w:rPr>
          <w:rFonts w:cs="Courier New"/>
          <w:szCs w:val="20"/>
          <w:lang w:eastAsia="ru-RU"/>
        </w:rPr>
        <w:t xml:space="preserve"> </w:t>
      </w:r>
      <w:r w:rsidR="00BA6C06" w:rsidRPr="00BA6C06">
        <w:rPr>
          <w:rFonts w:cs="Courier New"/>
          <w:szCs w:val="20"/>
          <w:lang w:eastAsia="ru-RU"/>
        </w:rPr>
        <w:t>of NumericType `</w:t>
      </w:r>
      <w:r w:rsidR="00BA6C06">
        <w:rPr>
          <w:rFonts w:cs="Courier New"/>
          <w:szCs w:val="20"/>
          <w:lang w:eastAsia="ru-RU"/>
        </w:rPr>
        <w:t>&lt;</w:t>
      </w:r>
      <w:r w:rsidR="00BA6C06" w:rsidRPr="001870AE">
        <w:rPr>
          <w:rFonts w:cs="Courier New"/>
          <w:szCs w:val="20"/>
          <w:lang w:eastAsia="ru-RU"/>
        </w:rPr>
        <w:t>numeric type</w:t>
      </w:r>
      <w:r w:rsidR="00BA6C06">
        <w:rPr>
          <w:rFonts w:cs="Courier New"/>
          <w:szCs w:val="20"/>
          <w:lang w:eastAsia="ru-RU"/>
        </w:rPr>
        <w:t>&gt;</w:t>
      </w:r>
      <w:r w:rsidR="00BA6C06" w:rsidRPr="00BA6C06">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1870A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1870AE">
        <w:rPr>
          <w:rFonts w:cs="Courier New"/>
          <w:szCs w:val="20"/>
          <w:lang w:eastAsia="ru-RU"/>
        </w:rPr>
        <w:t>&lt;NumericType name="</w:t>
      </w:r>
      <w:r>
        <w:rPr>
          <w:rFonts w:cs="Courier New"/>
          <w:szCs w:val="20"/>
          <w:lang w:eastAsia="ru-RU"/>
        </w:rPr>
        <w:t>&lt;</w:t>
      </w:r>
      <w:r w:rsidRPr="001870AE">
        <w:rPr>
          <w:rFonts w:cs="Courier New"/>
          <w:szCs w:val="20"/>
          <w:lang w:eastAsia="ru-RU"/>
        </w:rPr>
        <w:t>numeric type</w:t>
      </w:r>
      <w:r>
        <w:rPr>
          <w:rFonts w:cs="Courier New"/>
          <w:szCs w:val="20"/>
          <w:lang w:eastAsia="ru-RU"/>
        </w:rPr>
        <w:t>&gt;</w:t>
      </w:r>
      <w:r w:rsidRPr="001870AE">
        <w:rPr>
          <w:rFonts w:cs="Courier New"/>
          <w:szCs w:val="20"/>
          <w:lang w:eastAsia="ru-RU"/>
        </w:rPr>
        <w:t>"&gt;</w:t>
      </w:r>
    </w:p>
    <w:p w:rsidR="0036701D" w:rsidRPr="001870AE" w:rsidRDefault="0036701D" w:rsidP="0036701D">
      <w:pPr>
        <w:autoSpaceDE w:val="0"/>
        <w:autoSpaceDN w:val="0"/>
        <w:adjustRightInd w:val="0"/>
        <w:spacing w:after="0" w:line="240" w:lineRule="auto"/>
        <w:rPr>
          <w:rFonts w:cs="Courier New"/>
          <w:szCs w:val="20"/>
          <w:lang w:eastAsia="ru-RU"/>
        </w:rPr>
      </w:pPr>
      <w:r w:rsidRPr="001870AE">
        <w:rPr>
          <w:rFonts w:cs="Courier New"/>
          <w:szCs w:val="20"/>
          <w:lang w:eastAsia="ru-RU"/>
        </w:rPr>
        <w:t xml:space="preserve">  </w:t>
      </w:r>
      <w:r>
        <w:rPr>
          <w:rFonts w:cs="Courier New"/>
          <w:szCs w:val="20"/>
          <w:lang w:eastAsia="ru-RU"/>
        </w:rPr>
        <w:t xml:space="preserve">  </w:t>
      </w:r>
      <w:r w:rsidRPr="001870AE">
        <w:rPr>
          <w:rFonts w:cs="Courier New"/>
          <w:szCs w:val="20"/>
          <w:lang w:eastAsia="ru-RU"/>
        </w:rPr>
        <w:t xml:space="preserve">&lt;Range </w:t>
      </w:r>
      <w:r w:rsidRPr="00730AE7">
        <w:rPr>
          <w:rFonts w:cs="Courier New"/>
          <w:i/>
          <w:szCs w:val="20"/>
          <w:lang w:eastAsia="ru-RU"/>
        </w:rPr>
        <w:t>min="0" max="0"</w:t>
      </w:r>
      <w:r w:rsidRPr="001870AE">
        <w:rPr>
          <w:rFonts w:cs="Courier New"/>
          <w:szCs w:val="20"/>
          <w:lang w:eastAsia="ru-RU"/>
        </w:rPr>
        <w:t xml:space="preserve"> step="1"/&gt;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1870AE" w:rsidRDefault="0036701D" w:rsidP="0036701D">
      <w:pPr>
        <w:autoSpaceDE w:val="0"/>
        <w:autoSpaceDN w:val="0"/>
        <w:adjustRightInd w:val="0"/>
        <w:spacing w:after="0" w:line="240" w:lineRule="auto"/>
        <w:rPr>
          <w:rFonts w:cs="Courier New"/>
          <w:szCs w:val="20"/>
          <w:lang w:eastAsia="ru-RU"/>
        </w:rPr>
      </w:pPr>
      <w:r w:rsidRPr="001870AE">
        <w:rPr>
          <w:rFonts w:cs="Courier New"/>
          <w:szCs w:val="20"/>
          <w:lang w:eastAsia="ru-RU"/>
        </w:rPr>
        <w:t xml:space="preserve">  &lt;NumericMapping name="</w:t>
      </w:r>
      <w:r>
        <w:rPr>
          <w:rFonts w:cs="Courier New"/>
          <w:szCs w:val="20"/>
          <w:lang w:eastAsia="ru-RU"/>
        </w:rPr>
        <w:t>&lt;</w:t>
      </w:r>
      <w:r w:rsidRPr="001870AE">
        <w:rPr>
          <w:rFonts w:cs="Courier New"/>
          <w:szCs w:val="20"/>
          <w:lang w:eastAsia="ru-RU"/>
        </w:rPr>
        <w:t>numeric mapping</w:t>
      </w:r>
      <w:r>
        <w:rPr>
          <w:rFonts w:cs="Courier New"/>
          <w:szCs w:val="20"/>
          <w:lang w:eastAsia="ru-RU"/>
        </w:rPr>
        <w:t>&gt;</w:t>
      </w:r>
      <w:r w:rsidRPr="001870AE">
        <w:rPr>
          <w:rFonts w:cs="Courier New"/>
          <w:szCs w:val="20"/>
          <w:lang w:eastAsia="ru-RU"/>
        </w:rPr>
        <w:t>" appType="</w:t>
      </w:r>
      <w:r>
        <w:rPr>
          <w:rFonts w:cs="Courier New"/>
          <w:szCs w:val="20"/>
          <w:lang w:eastAsia="ru-RU"/>
        </w:rPr>
        <w:t>&lt;</w:t>
      </w:r>
      <w:r w:rsidRPr="001870AE">
        <w:rPr>
          <w:rFonts w:cs="Courier New"/>
          <w:szCs w:val="20"/>
          <w:lang w:eastAsia="ru-RU"/>
        </w:rPr>
        <w:t>numeric type</w:t>
      </w:r>
      <w:r>
        <w:rPr>
          <w:rFonts w:cs="Courier New"/>
          <w:szCs w:val="20"/>
          <w:lang w:eastAsia="ru-RU"/>
        </w:rPr>
        <w:t>&gt;</w:t>
      </w:r>
      <w:r w:rsidRPr="001870AE">
        <w:rPr>
          <w:rFonts w:cs="Courier New"/>
          <w:szCs w:val="20"/>
          <w:lang w:eastAsia="ru-RU"/>
        </w:rPr>
        <w:t xml:space="preserve">" </w:t>
      </w:r>
      <w:r w:rsidR="004C6D2E">
        <w:rPr>
          <w:rFonts w:cs="Courier New"/>
          <w:szCs w:val="20"/>
          <w:lang w:eastAsia="ru-RU"/>
        </w:rPr>
        <w:t>…</w:t>
      </w:r>
      <w:r w:rsidRPr="001870AE">
        <w:rPr>
          <w:rFonts w:cs="Courier New"/>
          <w:szCs w:val="20"/>
          <w:lang w:eastAsia="ru-RU"/>
        </w:rPr>
        <w:t>&gt;</w:t>
      </w:r>
    </w:p>
    <w:p w:rsidR="0036701D" w:rsidRPr="001870AE" w:rsidRDefault="0036701D" w:rsidP="0036701D">
      <w:pPr>
        <w:autoSpaceDE w:val="0"/>
        <w:autoSpaceDN w:val="0"/>
        <w:adjustRightInd w:val="0"/>
        <w:spacing w:after="0" w:line="240" w:lineRule="auto"/>
        <w:rPr>
          <w:rFonts w:cs="Courier New"/>
          <w:szCs w:val="20"/>
          <w:lang w:eastAsia="ru-RU"/>
        </w:rPr>
      </w:pPr>
      <w:r w:rsidRPr="001870AE">
        <w:rPr>
          <w:rFonts w:cs="Courier New"/>
          <w:szCs w:val="20"/>
          <w:lang w:eastAsia="ru-RU"/>
        </w:rPr>
        <w:t xml:space="preserve">  &lt;BooleanMapping name="</w:t>
      </w:r>
      <w:r>
        <w:rPr>
          <w:rFonts w:cs="Courier New"/>
          <w:szCs w:val="20"/>
          <w:lang w:eastAsia="ru-RU"/>
        </w:rPr>
        <w:t>&lt;</w:t>
      </w:r>
      <w:r w:rsidRPr="001870AE">
        <w:rPr>
          <w:rFonts w:cs="Courier New"/>
          <w:szCs w:val="20"/>
          <w:lang w:eastAsia="ru-RU"/>
        </w:rPr>
        <w:t>boolean mapping</w:t>
      </w:r>
      <w:r>
        <w:rPr>
          <w:rFonts w:cs="Courier New"/>
          <w:szCs w:val="20"/>
          <w:lang w:eastAsia="ru-RU"/>
        </w:rPr>
        <w:t>&gt;</w:t>
      </w:r>
      <w:r w:rsidRPr="001870AE">
        <w:rPr>
          <w:rFonts w:cs="Courier New"/>
          <w:szCs w:val="20"/>
          <w:lang w:eastAsia="ru-RU"/>
        </w:rPr>
        <w:t>"&gt;</w:t>
      </w:r>
    </w:p>
    <w:p w:rsidR="0036701D" w:rsidRPr="001870AE" w:rsidRDefault="0036701D" w:rsidP="0036701D">
      <w:pPr>
        <w:autoSpaceDE w:val="0"/>
        <w:autoSpaceDN w:val="0"/>
        <w:adjustRightInd w:val="0"/>
        <w:spacing w:after="0" w:line="240" w:lineRule="auto"/>
        <w:rPr>
          <w:rFonts w:cs="Courier New"/>
          <w:szCs w:val="20"/>
          <w:lang w:eastAsia="ru-RU"/>
        </w:rPr>
      </w:pPr>
      <w:r w:rsidRPr="001870AE">
        <w:rPr>
          <w:rFonts w:cs="Courier New"/>
          <w:szCs w:val="20"/>
          <w:lang w:eastAsia="ru-RU"/>
        </w:rPr>
        <w:t xml:space="preserve">  </w:t>
      </w:r>
      <w:r>
        <w:rPr>
          <w:rFonts w:cs="Courier New"/>
          <w:szCs w:val="20"/>
          <w:lang w:eastAsia="ru-RU"/>
        </w:rPr>
        <w:t xml:space="preserve">  </w:t>
      </w:r>
      <w:r w:rsidRPr="001870AE">
        <w:rPr>
          <w:rFonts w:cs="Courier New"/>
          <w:szCs w:val="20"/>
          <w:lang w:eastAsia="ru-RU"/>
        </w:rPr>
        <w:t>&lt;cstyle numericMapping="</w:t>
      </w:r>
      <w:r>
        <w:rPr>
          <w:rFonts w:cs="Courier New"/>
          <w:szCs w:val="20"/>
          <w:lang w:eastAsia="ru-RU"/>
        </w:rPr>
        <w:t>&lt;</w:t>
      </w:r>
      <w:r w:rsidRPr="001870AE">
        <w:rPr>
          <w:rFonts w:cs="Courier New"/>
          <w:szCs w:val="20"/>
          <w:lang w:eastAsia="ru-RU"/>
        </w:rPr>
        <w:t>numeric mapping</w:t>
      </w:r>
      <w:r>
        <w:rPr>
          <w:rFonts w:cs="Courier New"/>
          <w:szCs w:val="20"/>
          <w:lang w:eastAsia="ru-RU"/>
        </w:rPr>
        <w:t>&gt;</w:t>
      </w:r>
      <w:r w:rsidRPr="001870A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4C6D2E" w:rsidRDefault="0036701D" w:rsidP="004C6D2E">
      <w:pPr>
        <w:autoSpaceDE w:val="0"/>
        <w:autoSpaceDN w:val="0"/>
        <w:adjustRightInd w:val="0"/>
        <w:spacing w:after="0" w:line="240" w:lineRule="auto"/>
        <w:rPr>
          <w:rFonts w:cs="Courier New"/>
          <w:szCs w:val="20"/>
          <w:lang w:eastAsia="ru-RU"/>
        </w:rPr>
      </w:pPr>
      <w:r w:rsidRPr="002A007D">
        <w:rPr>
          <w:rFonts w:cs="Courier New"/>
          <w:b/>
          <w:szCs w:val="20"/>
          <w:lang w:eastAsia="ru-RU"/>
        </w:rPr>
        <w:t>Error EPI250</w:t>
      </w:r>
      <w:r>
        <w:rPr>
          <w:rFonts w:cs="Courier New"/>
          <w:b/>
          <w:szCs w:val="20"/>
          <w:lang w:eastAsia="ru-RU"/>
        </w:rPr>
        <w:t>7</w:t>
      </w:r>
      <w:r w:rsidRPr="002A007D">
        <w:rPr>
          <w:rFonts w:cs="Courier New"/>
          <w:szCs w:val="20"/>
          <w:lang w:eastAsia="ru-RU"/>
        </w:rPr>
        <w:t>: InterfaceTypeMappings name=`</w:t>
      </w:r>
      <w:r>
        <w:rPr>
          <w:rFonts w:cs="Courier New"/>
          <w:szCs w:val="20"/>
          <w:lang w:eastAsia="ru-RU"/>
        </w:rPr>
        <w:t>&lt;i</w:t>
      </w:r>
      <w:r w:rsidRPr="002A007D">
        <w:rPr>
          <w:rFonts w:cs="Courier New"/>
          <w:szCs w:val="20"/>
          <w:lang w:eastAsia="ru-RU"/>
        </w:rPr>
        <w:t>nterface</w:t>
      </w:r>
      <w:r>
        <w:rPr>
          <w:rFonts w:cs="Courier New"/>
          <w:szCs w:val="20"/>
          <w:lang w:eastAsia="ru-RU"/>
        </w:rPr>
        <w:t>&gt;</w:t>
      </w:r>
      <w:r w:rsidRPr="002A007D">
        <w:rPr>
          <w:rFonts w:cs="Courier New"/>
          <w:szCs w:val="20"/>
          <w:lang w:eastAsia="ru-RU"/>
        </w:rPr>
        <w:t>` `BooleanMapping` name=</w:t>
      </w:r>
      <w:r w:rsidR="00287AB8">
        <w:rPr>
          <w:rFonts w:cs="Courier New"/>
          <w:szCs w:val="20"/>
          <w:lang w:eastAsia="ru-RU"/>
        </w:rPr>
        <w:t xml:space="preserve"> </w:t>
      </w:r>
      <w:r w:rsidRPr="002A007D">
        <w:rPr>
          <w:rFonts w:cs="Courier New"/>
          <w:szCs w:val="20"/>
          <w:lang w:eastAsia="ru-RU"/>
        </w:rPr>
        <w:t>`</w:t>
      </w:r>
      <w:r>
        <w:rPr>
          <w:rFonts w:cs="Courier New"/>
          <w:szCs w:val="20"/>
          <w:lang w:eastAsia="ru-RU"/>
        </w:rPr>
        <w:t>&lt;</w:t>
      </w:r>
      <w:r w:rsidRPr="002A007D">
        <w:rPr>
          <w:rFonts w:cs="Courier New"/>
          <w:szCs w:val="20"/>
          <w:lang w:eastAsia="ru-RU"/>
        </w:rPr>
        <w:t>boolean mapping</w:t>
      </w:r>
      <w:r>
        <w:rPr>
          <w:rFonts w:cs="Courier New"/>
          <w:szCs w:val="20"/>
          <w:lang w:eastAsia="ru-RU"/>
        </w:rPr>
        <w:t>&gt;</w:t>
      </w:r>
      <w:r w:rsidRPr="002A007D">
        <w:rPr>
          <w:rFonts w:cs="Courier New"/>
          <w:szCs w:val="20"/>
          <w:lang w:eastAsia="ru-RU"/>
        </w:rPr>
        <w:t>` object=`` B</w:t>
      </w:r>
      <w:r w:rsidR="004C6D2E">
        <w:rPr>
          <w:rFonts w:cs="Courier New"/>
          <w:szCs w:val="20"/>
          <w:lang w:eastAsia="ru-RU"/>
        </w:rPr>
        <w:t>ooleanMappingCategory=</w:t>
      </w:r>
      <w:r w:rsidR="00287AB8">
        <w:rPr>
          <w:rFonts w:cs="Courier New"/>
          <w:szCs w:val="20"/>
          <w:lang w:eastAsia="ru-RU"/>
        </w:rPr>
        <w:t xml:space="preserve"> </w:t>
      </w:r>
      <w:r w:rsidR="004C6D2E">
        <w:rPr>
          <w:rFonts w:cs="Courier New"/>
          <w:szCs w:val="20"/>
          <w:lang w:eastAsia="ru-RU"/>
        </w:rPr>
        <w:t xml:space="preserve">`CStyle` </w:t>
      </w:r>
      <w:r w:rsidRPr="002A007D">
        <w:rPr>
          <w:rFonts w:cs="Courier New"/>
          <w:szCs w:val="20"/>
          <w:lang w:eastAsia="ru-RU"/>
        </w:rPr>
        <w:t>numericMapping=</w:t>
      </w:r>
      <w:r w:rsidR="00287AB8">
        <w:rPr>
          <w:rFonts w:cs="Courier New"/>
          <w:szCs w:val="20"/>
          <w:lang w:eastAsia="ru-RU"/>
        </w:rPr>
        <w:t xml:space="preserve"> </w:t>
      </w:r>
      <w:r w:rsidRPr="002A007D">
        <w:rPr>
          <w:rFonts w:cs="Courier New"/>
          <w:szCs w:val="20"/>
          <w:lang w:eastAsia="ru-RU"/>
        </w:rPr>
        <w:t>`</w:t>
      </w:r>
      <w:r>
        <w:rPr>
          <w:rFonts w:cs="Courier New"/>
          <w:szCs w:val="20"/>
          <w:lang w:eastAsia="ru-RU"/>
        </w:rPr>
        <w:t>&lt;</w:t>
      </w:r>
      <w:r w:rsidRPr="002A007D">
        <w:rPr>
          <w:rFonts w:cs="Courier New"/>
          <w:szCs w:val="20"/>
          <w:lang w:eastAsia="ru-RU"/>
        </w:rPr>
        <w:t>numeric mapping</w:t>
      </w:r>
      <w:r>
        <w:rPr>
          <w:rFonts w:cs="Courier New"/>
          <w:szCs w:val="20"/>
          <w:lang w:eastAsia="ru-RU"/>
        </w:rPr>
        <w:t>&gt;</w:t>
      </w:r>
      <w:r w:rsidRPr="002A007D">
        <w:rPr>
          <w:rFonts w:cs="Courier New"/>
          <w:szCs w:val="20"/>
          <w:lang w:eastAsia="ru-RU"/>
        </w:rPr>
        <w:t>`</w:t>
      </w:r>
      <w:r w:rsidRPr="00730AE7">
        <w:rPr>
          <w:rFonts w:cs="Courier New"/>
          <w:szCs w:val="20"/>
          <w:lang w:eastAsia="ru-RU"/>
        </w:rPr>
        <w:t xml:space="preserve"> - </w:t>
      </w:r>
      <w:r w:rsidR="004C6D2E" w:rsidRPr="004C6D2E">
        <w:rPr>
          <w:rFonts w:cs="Courier New"/>
          <w:szCs w:val="20"/>
          <w:lang w:eastAsia="ru-RU"/>
        </w:rPr>
        <w:t>NumericType `</w:t>
      </w:r>
      <w:r w:rsidR="004C6D2E">
        <w:rPr>
          <w:rFonts w:cs="Courier New"/>
          <w:szCs w:val="20"/>
          <w:lang w:eastAsia="ru-RU"/>
        </w:rPr>
        <w:t>&lt;</w:t>
      </w:r>
      <w:r w:rsidR="004C6D2E" w:rsidRPr="004C6D2E">
        <w:rPr>
          <w:rFonts w:cs="Courier New"/>
          <w:szCs w:val="20"/>
          <w:lang w:eastAsia="ru-RU"/>
        </w:rPr>
        <w:t>numeric</w:t>
      </w:r>
      <w:r w:rsidR="004C6D2E">
        <w:rPr>
          <w:rFonts w:cs="Courier New"/>
          <w:szCs w:val="20"/>
          <w:lang w:eastAsia="ru-RU"/>
        </w:rPr>
        <w:t xml:space="preserve"> t</w:t>
      </w:r>
      <w:r w:rsidR="004C6D2E" w:rsidRPr="004C6D2E">
        <w:rPr>
          <w:rFonts w:cs="Courier New"/>
          <w:szCs w:val="20"/>
          <w:lang w:eastAsia="ru-RU"/>
        </w:rPr>
        <w:t>ype</w:t>
      </w:r>
      <w:r w:rsidR="004C6D2E">
        <w:rPr>
          <w:rFonts w:cs="Courier New"/>
          <w:szCs w:val="20"/>
          <w:lang w:eastAsia="ru-RU"/>
        </w:rPr>
        <w:t>&gt;</w:t>
      </w:r>
      <w:r w:rsidR="004C6D2E" w:rsidRPr="004C6D2E">
        <w:rPr>
          <w:rFonts w:cs="Courier New"/>
          <w:szCs w:val="20"/>
          <w:lang w:eastAsia="ru-RU"/>
        </w:rPr>
        <w:t>` should contain non-zero values</w:t>
      </w:r>
    </w:p>
    <w:p w:rsidR="0036701D" w:rsidRDefault="0036701D" w:rsidP="004C6D2E">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E340A8" w:rsidRDefault="00E340A8" w:rsidP="0036701D">
      <w:pPr>
        <w:autoSpaceDE w:val="0"/>
        <w:autoSpaceDN w:val="0"/>
        <w:adjustRightInd w:val="0"/>
        <w:spacing w:after="0" w:line="240" w:lineRule="auto"/>
        <w:rPr>
          <w:rFonts w:cs="Courier New"/>
          <w:szCs w:val="20"/>
          <w:lang w:eastAsia="ru-RU"/>
        </w:rPr>
      </w:pPr>
    </w:p>
    <w:p w:rsidR="00E340A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&lt;Types&gt;</w:t>
      </w:r>
    </w:p>
    <w:p w:rsidR="00E340A8" w:rsidRPr="0041292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&lt;GroupType name="</w:t>
      </w:r>
      <w:r>
        <w:rPr>
          <w:rFonts w:cs="Courier New"/>
          <w:szCs w:val="20"/>
          <w:lang w:eastAsia="ru-RU"/>
        </w:rPr>
        <w:t>&lt;GT&gt;</w:t>
      </w:r>
      <w:r w:rsidRPr="00412928">
        <w:rPr>
          <w:rFonts w:cs="Courier New"/>
          <w:szCs w:val="20"/>
          <w:lang w:eastAsia="ru-RU"/>
        </w:rPr>
        <w:t>"&gt;</w:t>
      </w:r>
    </w:p>
    <w:p w:rsidR="00E340A8" w:rsidRPr="0041292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w:t>
      </w:r>
      <w:r>
        <w:rPr>
          <w:rFonts w:cs="Courier New"/>
          <w:szCs w:val="20"/>
          <w:lang w:eastAsia="ru-RU"/>
        </w:rPr>
        <w:t>Object</w:t>
      </w:r>
      <w:r w:rsidRPr="00412928">
        <w:rPr>
          <w:rFonts w:cs="Courier New"/>
          <w:szCs w:val="20"/>
          <w:lang w:eastAsia="ru-RU"/>
        </w:rPr>
        <w:t xml:space="preserve"> name="</w:t>
      </w:r>
      <w:r>
        <w:rPr>
          <w:rFonts w:cs="Courier New"/>
          <w:szCs w:val="20"/>
          <w:lang w:eastAsia="ru-RU"/>
        </w:rPr>
        <w:t>&lt;object&gt;</w:t>
      </w:r>
      <w:r w:rsidRPr="00412928">
        <w:rPr>
          <w:rFonts w:cs="Courier New"/>
          <w:szCs w:val="20"/>
          <w:lang w:eastAsia="ru-RU"/>
        </w:rPr>
        <w:t xml:space="preserve">" </w:t>
      </w:r>
      <w:r>
        <w:rPr>
          <w:rFonts w:cs="Courier New"/>
          <w:szCs w:val="20"/>
          <w:lang w:eastAsia="ru-RU"/>
        </w:rPr>
        <w:t>t</w:t>
      </w:r>
      <w:r w:rsidRPr="00412928">
        <w:rPr>
          <w:rFonts w:cs="Courier New"/>
          <w:szCs w:val="20"/>
          <w:lang w:eastAsia="ru-RU"/>
        </w:rPr>
        <w:t>ype="int"/&gt;</w:t>
      </w:r>
    </w:p>
    <w:p w:rsidR="00E340A8" w:rsidRPr="0041292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&lt;/GroupType&gt;</w:t>
      </w:r>
    </w:p>
    <w:p w:rsidR="00E340A8" w:rsidRPr="004252CC" w:rsidRDefault="00E340A8" w:rsidP="00E340A8">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E340A8" w:rsidRDefault="00E340A8" w:rsidP="00E340A8">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E340A8" w:rsidRPr="0041292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&lt;Group name="</w:t>
      </w:r>
      <w:r>
        <w:rPr>
          <w:rFonts w:cs="Courier New"/>
          <w:szCs w:val="20"/>
          <w:lang w:eastAsia="ru-RU"/>
        </w:rPr>
        <w:t>&lt;</w:t>
      </w:r>
      <w:r w:rsidRPr="00412928">
        <w:rPr>
          <w:rFonts w:cs="Courier New"/>
          <w:szCs w:val="20"/>
          <w:lang w:eastAsia="ru-RU"/>
        </w:rPr>
        <w:t>group</w:t>
      </w:r>
      <w:r>
        <w:rPr>
          <w:rFonts w:cs="Courier New"/>
          <w:szCs w:val="20"/>
          <w:lang w:eastAsia="ru-RU"/>
        </w:rPr>
        <w:t>&gt;</w:t>
      </w:r>
      <w:r w:rsidRPr="00412928">
        <w:rPr>
          <w:rFonts w:cs="Courier New"/>
          <w:szCs w:val="20"/>
          <w:lang w:eastAsia="ru-RU"/>
        </w:rPr>
        <w:t>" type="</w:t>
      </w:r>
      <w:r>
        <w:rPr>
          <w:rFonts w:cs="Courier New"/>
          <w:szCs w:val="20"/>
          <w:lang w:eastAsia="ru-RU"/>
        </w:rPr>
        <w:t>&lt;GT&gt;</w:t>
      </w:r>
      <w:r w:rsidRPr="00412928">
        <w:rPr>
          <w:rFonts w:cs="Courier New"/>
          <w:szCs w:val="20"/>
          <w:lang w:eastAsia="ru-RU"/>
        </w:rPr>
        <w:t>"/&gt;</w:t>
      </w:r>
    </w:p>
    <w:p w:rsidR="00E340A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w:t>
      </w:r>
    </w:p>
    <w:p w:rsidR="00E340A8" w:rsidRPr="00412928" w:rsidRDefault="00E340A8" w:rsidP="00E340A8">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E340A8" w:rsidRPr="0041292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&lt;GroupMapping name="</w:t>
      </w:r>
      <w:r>
        <w:rPr>
          <w:rFonts w:cs="Courier New"/>
          <w:szCs w:val="20"/>
          <w:lang w:eastAsia="ru-RU"/>
        </w:rPr>
        <w:t>&lt;GM&gt;</w:t>
      </w:r>
      <w:r w:rsidRPr="00412928">
        <w:rPr>
          <w:rFonts w:cs="Courier New"/>
          <w:szCs w:val="20"/>
          <w:lang w:eastAsia="ru-RU"/>
        </w:rPr>
        <w:t>" appType="</w:t>
      </w:r>
      <w:r>
        <w:rPr>
          <w:rFonts w:cs="Courier New"/>
          <w:szCs w:val="20"/>
          <w:lang w:eastAsia="ru-RU"/>
        </w:rPr>
        <w:t>&lt;GT&gt;</w:t>
      </w:r>
      <w:r w:rsidRPr="00412928">
        <w:rPr>
          <w:rFonts w:cs="Courier New"/>
          <w:szCs w:val="20"/>
          <w:lang w:eastAsia="ru-RU"/>
        </w:rPr>
        <w:t>" &gt;</w:t>
      </w:r>
    </w:p>
    <w:p w:rsidR="00E340A8" w:rsidRPr="0041292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412928">
        <w:rPr>
          <w:rFonts w:cs="Courier New"/>
          <w:szCs w:val="20"/>
          <w:lang w:eastAsia="ru-RU"/>
        </w:rPr>
        <w:t>&lt;</w:t>
      </w:r>
      <w:r>
        <w:rPr>
          <w:rFonts w:cs="Courier New"/>
          <w:szCs w:val="20"/>
          <w:lang w:eastAsia="ru-RU"/>
        </w:rPr>
        <w:t>Object</w:t>
      </w:r>
      <w:r w:rsidRPr="00412928">
        <w:rPr>
          <w:rFonts w:cs="Courier New"/>
          <w:szCs w:val="20"/>
          <w:lang w:eastAsia="ru-RU"/>
        </w:rPr>
        <w:t xml:space="preserve"> name="</w:t>
      </w:r>
      <w:r>
        <w:rPr>
          <w:rFonts w:cs="Courier New"/>
          <w:szCs w:val="20"/>
          <w:lang w:eastAsia="ru-RU"/>
        </w:rPr>
        <w:t>&lt;object&gt;</w:t>
      </w:r>
      <w:r w:rsidRPr="00412928">
        <w:rPr>
          <w:rFonts w:cs="Courier New"/>
          <w:szCs w:val="20"/>
          <w:lang w:eastAsia="ru-RU"/>
        </w:rPr>
        <w:t>"</w:t>
      </w:r>
      <w:r>
        <w:rPr>
          <w:rFonts w:cs="Courier New"/>
          <w:szCs w:val="20"/>
          <w:lang w:eastAsia="ru-RU"/>
        </w:rPr>
        <w:t xml:space="preserve"> typeMapping=</w:t>
      </w:r>
      <w:r w:rsidRPr="00412928">
        <w:rPr>
          <w:rFonts w:cs="Courier New"/>
          <w:szCs w:val="20"/>
          <w:lang w:eastAsia="ru-RU"/>
        </w:rPr>
        <w:t>"</w:t>
      </w:r>
      <w:r w:rsidRPr="00D718D5">
        <w:rPr>
          <w:rFonts w:cs="Courier New"/>
          <w:i/>
          <w:szCs w:val="20"/>
          <w:lang w:eastAsia="ru-RU"/>
        </w:rPr>
        <w:t>&lt;</w:t>
      </w:r>
      <w:r>
        <w:rPr>
          <w:rFonts w:cs="Courier New"/>
          <w:i/>
          <w:szCs w:val="20"/>
          <w:lang w:eastAsia="ru-RU"/>
        </w:rPr>
        <w:t>absentN</w:t>
      </w:r>
      <w:r w:rsidRPr="00D718D5">
        <w:rPr>
          <w:rFonts w:cs="Courier New"/>
          <w:i/>
          <w:szCs w:val="20"/>
          <w:lang w:eastAsia="ru-RU"/>
        </w:rPr>
        <w:t>ame&gt;</w:t>
      </w:r>
      <w:r w:rsidRPr="00412928">
        <w:rPr>
          <w:rFonts w:cs="Courier New"/>
          <w:szCs w:val="20"/>
          <w:lang w:eastAsia="ru-RU"/>
        </w:rPr>
        <w:t>"/&gt;</w:t>
      </w:r>
    </w:p>
    <w:p w:rsidR="00E340A8" w:rsidRPr="00E05C08" w:rsidRDefault="00E340A8" w:rsidP="00E340A8">
      <w:pPr>
        <w:autoSpaceDE w:val="0"/>
        <w:autoSpaceDN w:val="0"/>
        <w:adjustRightInd w:val="0"/>
        <w:spacing w:after="0" w:line="240" w:lineRule="auto"/>
        <w:rPr>
          <w:rFonts w:cs="Courier New"/>
          <w:szCs w:val="20"/>
          <w:lang w:eastAsia="ru-RU"/>
        </w:rPr>
      </w:pPr>
      <w:r>
        <w:rPr>
          <w:rFonts w:cs="Courier New"/>
          <w:szCs w:val="20"/>
          <w:lang w:eastAsia="ru-RU"/>
        </w:rPr>
        <w:t>…</w:t>
      </w:r>
    </w:p>
    <w:p w:rsidR="00E340A8" w:rsidRDefault="00E340A8" w:rsidP="00E340A8">
      <w:pPr>
        <w:autoSpaceDE w:val="0"/>
        <w:autoSpaceDN w:val="0"/>
        <w:adjustRightInd w:val="0"/>
        <w:spacing w:after="0" w:line="240" w:lineRule="auto"/>
        <w:rPr>
          <w:rFonts w:cs="Courier New"/>
          <w:szCs w:val="20"/>
          <w:lang w:eastAsia="ru-RU"/>
        </w:rPr>
      </w:pPr>
      <w:r w:rsidRPr="00E340A8">
        <w:rPr>
          <w:rFonts w:cs="Courier New"/>
          <w:szCs w:val="20"/>
          <w:lang w:eastAsia="ru-RU"/>
        </w:rPr>
        <w:t>Error EPI1201</w:t>
      </w:r>
      <w:r w:rsidRPr="000C0E0D">
        <w:rPr>
          <w:rFonts w:cs="Courier New"/>
          <w:szCs w:val="20"/>
          <w:lang w:eastAsia="ru-RU"/>
        </w:rPr>
        <w:t xml:space="preserve">: </w:t>
      </w:r>
      <w:r>
        <w:rPr>
          <w:rFonts w:cs="Courier New"/>
          <w:szCs w:val="20"/>
          <w:lang w:eastAsia="ru-RU"/>
        </w:rPr>
        <w:t>Mapping</w:t>
      </w:r>
      <w:r w:rsidRPr="000C0E0D">
        <w:rPr>
          <w:rFonts w:cs="Courier New"/>
          <w:szCs w:val="20"/>
          <w:lang w:eastAsia="ru-RU"/>
        </w:rPr>
        <w:t xml:space="preserve"> `</w:t>
      </w:r>
      <w:r>
        <w:rPr>
          <w:rFonts w:cs="Courier New"/>
          <w:szCs w:val="20"/>
          <w:lang w:eastAsia="ru-RU"/>
        </w:rPr>
        <w:t>i</w:t>
      </w:r>
      <w:r w:rsidRPr="000C0E0D">
        <w:rPr>
          <w:rFonts w:cs="Courier New"/>
          <w:szCs w:val="20"/>
          <w:lang w:eastAsia="ru-RU"/>
        </w:rPr>
        <w:t>nterface.</w:t>
      </w:r>
      <w:r>
        <w:rPr>
          <w:rFonts w:cs="Courier New"/>
          <w:szCs w:val="20"/>
          <w:lang w:eastAsia="ru-RU"/>
        </w:rPr>
        <w:t>GM</w:t>
      </w:r>
      <w:r w:rsidRPr="000C0E0D">
        <w:rPr>
          <w:rFonts w:cs="Courier New"/>
          <w:szCs w:val="20"/>
          <w:lang w:eastAsia="ru-RU"/>
        </w:rPr>
        <w:t>`</w:t>
      </w:r>
      <w:r>
        <w:rPr>
          <w:rFonts w:cs="Courier New"/>
          <w:szCs w:val="20"/>
          <w:lang w:eastAsia="ru-RU"/>
        </w:rPr>
        <w:t xml:space="preserve"> was not built -</w:t>
      </w:r>
      <w:r w:rsidRPr="000C0E0D">
        <w:rPr>
          <w:rFonts w:cs="Courier New"/>
          <w:szCs w:val="20"/>
          <w:lang w:eastAsia="ru-RU"/>
        </w:rPr>
        <w:t xml:space="preserve"> mapping `</w:t>
      </w:r>
      <w:r w:rsidRPr="00D44D15">
        <w:rPr>
          <w:rFonts w:cs="Courier New"/>
          <w:szCs w:val="20"/>
          <w:lang w:eastAsia="ru-RU"/>
        </w:rPr>
        <w:t xml:space="preserve"> </w:t>
      </w:r>
      <w:r>
        <w:rPr>
          <w:rFonts w:cs="Courier New"/>
          <w:szCs w:val="20"/>
          <w:lang w:eastAsia="ru-RU"/>
        </w:rPr>
        <w:t>i</w:t>
      </w:r>
      <w:r w:rsidRPr="000C0E0D">
        <w:rPr>
          <w:rFonts w:cs="Courier New"/>
          <w:szCs w:val="20"/>
          <w:lang w:eastAsia="ru-RU"/>
        </w:rPr>
        <w:t>nterface.</w:t>
      </w:r>
      <w:r>
        <w:rPr>
          <w:rFonts w:cs="Courier New"/>
          <w:i/>
          <w:szCs w:val="20"/>
          <w:lang w:eastAsia="ru-RU"/>
        </w:rPr>
        <w:t>absentN</w:t>
      </w:r>
      <w:r w:rsidRPr="00D718D5">
        <w:rPr>
          <w:rFonts w:cs="Courier New"/>
          <w:i/>
          <w:szCs w:val="20"/>
          <w:lang w:eastAsia="ru-RU"/>
        </w:rPr>
        <w:t>ame</w:t>
      </w:r>
      <w:r w:rsidRPr="000C0E0D">
        <w:rPr>
          <w:rFonts w:cs="Courier New"/>
          <w:szCs w:val="20"/>
          <w:lang w:eastAsia="ru-RU"/>
        </w:rPr>
        <w:t xml:space="preserve">` </w:t>
      </w:r>
      <w:r w:rsidRPr="00D44D15">
        <w:rPr>
          <w:rFonts w:cs="Courier New"/>
          <w:szCs w:val="20"/>
          <w:lang w:eastAsia="ru-RU"/>
        </w:rPr>
        <w:t>for `Object` name=</w:t>
      </w:r>
      <w:r w:rsidR="00287AB8">
        <w:rPr>
          <w:rFonts w:cs="Courier New"/>
          <w:szCs w:val="20"/>
          <w:lang w:eastAsia="ru-RU"/>
        </w:rPr>
        <w:t xml:space="preserve"> </w:t>
      </w:r>
      <w:r w:rsidRPr="00D44D15">
        <w:rPr>
          <w:rFonts w:cs="Courier New"/>
          <w:szCs w:val="20"/>
          <w:lang w:eastAsia="ru-RU"/>
        </w:rPr>
        <w:t>`</w:t>
      </w:r>
      <w:r>
        <w:rPr>
          <w:rFonts w:cs="Courier New"/>
          <w:szCs w:val="20"/>
          <w:lang w:eastAsia="ru-RU"/>
        </w:rPr>
        <w:t>&lt;object&gt;</w:t>
      </w:r>
      <w:r w:rsidRPr="00D44D15">
        <w:rPr>
          <w:rFonts w:cs="Courier New"/>
          <w:szCs w:val="20"/>
          <w:lang w:eastAsia="ru-RU"/>
        </w:rPr>
        <w:t>` type=</w:t>
      </w:r>
      <w:r w:rsidR="00287AB8">
        <w:rPr>
          <w:rFonts w:cs="Courier New"/>
          <w:szCs w:val="20"/>
          <w:lang w:eastAsia="ru-RU"/>
        </w:rPr>
        <w:t xml:space="preserve"> </w:t>
      </w:r>
      <w:r w:rsidRPr="00D44D15">
        <w:rPr>
          <w:rFonts w:cs="Courier New"/>
          <w:szCs w:val="20"/>
          <w:lang w:eastAsia="ru-RU"/>
        </w:rPr>
        <w:t>`int` not found</w:t>
      </w:r>
      <w:r>
        <w:rPr>
          <w:rFonts w:cs="Courier New"/>
          <w:szCs w:val="20"/>
          <w:lang w:eastAsia="ru-RU"/>
        </w:rPr>
        <w:t xml:space="preserve">; </w:t>
      </w:r>
      <w:r w:rsidRPr="00E340A8">
        <w:rPr>
          <w:rFonts w:cs="Courier New"/>
          <w:b/>
          <w:szCs w:val="20"/>
          <w:lang w:eastAsia="ru-RU"/>
        </w:rPr>
        <w:t>Error EPI2601</w:t>
      </w:r>
      <w:r w:rsidRPr="00CF222E">
        <w:rPr>
          <w:rFonts w:cs="Courier New"/>
          <w:szCs w:val="20"/>
          <w:lang w:eastAsia="ru-RU"/>
        </w:rPr>
        <w:t>: `Object` name=</w:t>
      </w:r>
      <w:r w:rsidR="00287AB8">
        <w:rPr>
          <w:rFonts w:cs="Courier New"/>
          <w:szCs w:val="20"/>
          <w:lang w:eastAsia="ru-RU"/>
        </w:rPr>
        <w:t xml:space="preserve"> </w:t>
      </w:r>
      <w:r w:rsidRPr="00CF222E">
        <w:rPr>
          <w:rFonts w:cs="Courier New"/>
          <w:szCs w:val="20"/>
          <w:lang w:eastAsia="ru-RU"/>
        </w:rPr>
        <w:t>`</w:t>
      </w:r>
      <w:r>
        <w:rPr>
          <w:rFonts w:cs="Courier New"/>
          <w:szCs w:val="20"/>
          <w:lang w:eastAsia="ru-RU"/>
        </w:rPr>
        <w:t>&lt;</w:t>
      </w:r>
      <w:r w:rsidRPr="00CF222E">
        <w:rPr>
          <w:rFonts w:cs="Courier New"/>
          <w:szCs w:val="20"/>
          <w:lang w:eastAsia="ru-RU"/>
        </w:rPr>
        <w:t>object</w:t>
      </w:r>
      <w:r>
        <w:rPr>
          <w:rFonts w:cs="Courier New"/>
          <w:szCs w:val="20"/>
          <w:lang w:eastAsia="ru-RU"/>
        </w:rPr>
        <w:t>&gt;</w:t>
      </w:r>
      <w:r w:rsidRPr="00CF222E">
        <w:rPr>
          <w:rFonts w:cs="Courier New"/>
          <w:szCs w:val="20"/>
          <w:lang w:eastAsia="ru-RU"/>
        </w:rPr>
        <w:t>` - typeMapping=</w:t>
      </w:r>
      <w:r w:rsidR="00287AB8">
        <w:rPr>
          <w:rFonts w:cs="Courier New"/>
          <w:szCs w:val="20"/>
          <w:lang w:eastAsia="ru-RU"/>
        </w:rPr>
        <w:t xml:space="preserve"> </w:t>
      </w:r>
      <w:r w:rsidRPr="00CF222E">
        <w:rPr>
          <w:rFonts w:cs="Courier New"/>
          <w:szCs w:val="20"/>
          <w:lang w:eastAsia="ru-RU"/>
        </w:rPr>
        <w:t>`</w:t>
      </w:r>
      <w:r>
        <w:rPr>
          <w:rFonts w:cs="Courier New"/>
          <w:szCs w:val="20"/>
          <w:lang w:eastAsia="ru-RU"/>
        </w:rPr>
        <w:t>&lt;</w:t>
      </w:r>
      <w:r w:rsidRPr="00CF222E">
        <w:rPr>
          <w:rFonts w:cs="Courier New"/>
          <w:i/>
          <w:szCs w:val="20"/>
          <w:lang w:eastAsia="ru-RU"/>
        </w:rPr>
        <w:t>absentName</w:t>
      </w:r>
      <w:r>
        <w:rPr>
          <w:rFonts w:cs="Courier New"/>
          <w:i/>
          <w:szCs w:val="20"/>
          <w:lang w:eastAsia="ru-RU"/>
        </w:rPr>
        <w:t>&gt;</w:t>
      </w:r>
      <w:r w:rsidRPr="00CF222E">
        <w:rPr>
          <w:rFonts w:cs="Courier New"/>
          <w:szCs w:val="20"/>
          <w:lang w:eastAsia="ru-RU"/>
        </w:rPr>
        <w:t>` 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&lt;ArrayType name="</w:t>
      </w:r>
      <w:r>
        <w:rPr>
          <w:rFonts w:cs="Courier New"/>
          <w:szCs w:val="20"/>
          <w:lang w:eastAsia="ru-RU"/>
        </w:rPr>
        <w:t>&lt;</w:t>
      </w:r>
      <w:r w:rsidRPr="00412928">
        <w:rPr>
          <w:rFonts w:cs="Courier New"/>
          <w:szCs w:val="20"/>
          <w:lang w:eastAsia="ru-RU"/>
        </w:rPr>
        <w:t>array type</w:t>
      </w:r>
      <w:r>
        <w:rPr>
          <w:rFonts w:cs="Courier New"/>
          <w:szCs w:val="20"/>
          <w:lang w:eastAsia="ru-RU"/>
        </w:rPr>
        <w:t>&gt;</w:t>
      </w:r>
      <w:r w:rsidRPr="00412928">
        <w:rPr>
          <w:rFonts w:cs="Courier New"/>
          <w:szCs w:val="20"/>
          <w:lang w:eastAsia="ru-RU"/>
        </w:rPr>
        <w:t>" elementType="int" size="3"/&gt;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lastRenderedPageBreak/>
        <w:t>&lt;GroupType name="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720" w:firstLine="720"/>
        <w:rPr>
          <w:rFonts w:cs="Courier New"/>
          <w:szCs w:val="20"/>
          <w:lang w:eastAsia="ru-RU"/>
        </w:rPr>
      </w:pPr>
      <w:r w:rsidRPr="00412928">
        <w:rPr>
          <w:rFonts w:cs="Courier New"/>
          <w:szCs w:val="20"/>
          <w:lang w:eastAsia="ru-RU"/>
        </w:rPr>
        <w:t>&lt;Group name="</w:t>
      </w:r>
      <w:r>
        <w:rPr>
          <w:rFonts w:cs="Courier New"/>
          <w:szCs w:val="20"/>
          <w:lang w:eastAsia="ru-RU"/>
        </w:rPr>
        <w:t>&lt;</w:t>
      </w:r>
      <w:r w:rsidRPr="00412928">
        <w:rPr>
          <w:rFonts w:cs="Courier New"/>
          <w:szCs w:val="20"/>
          <w:lang w:eastAsia="ru-RU"/>
        </w:rPr>
        <w:t>group</w:t>
      </w:r>
      <w:r>
        <w:rPr>
          <w:rFonts w:cs="Courier New"/>
          <w:szCs w:val="20"/>
          <w:lang w:eastAsia="ru-RU"/>
        </w:rPr>
        <w:t>&gt;</w:t>
      </w:r>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1440" w:firstLine="720"/>
        <w:rPr>
          <w:rFonts w:cs="Courier New"/>
          <w:szCs w:val="20"/>
          <w:lang w:eastAsia="ru-RU"/>
        </w:rPr>
      </w:pPr>
      <w:r w:rsidRPr="00412928">
        <w:rPr>
          <w:rFonts w:cs="Courier New"/>
          <w:szCs w:val="20"/>
          <w:lang w:eastAsia="ru-RU"/>
        </w:rPr>
        <w:t>&lt;Array name="</w:t>
      </w:r>
      <w:r>
        <w:rPr>
          <w:rFonts w:cs="Courier New"/>
          <w:szCs w:val="20"/>
          <w:lang w:eastAsia="ru-RU"/>
        </w:rPr>
        <w:t>&lt;</w:t>
      </w:r>
      <w:r w:rsidRPr="00412928">
        <w:rPr>
          <w:rFonts w:cs="Courier New"/>
          <w:szCs w:val="20"/>
          <w:lang w:eastAsia="ru-RU"/>
        </w:rPr>
        <w:t>array</w:t>
      </w:r>
      <w:r>
        <w:rPr>
          <w:rFonts w:cs="Courier New"/>
          <w:szCs w:val="20"/>
          <w:lang w:eastAsia="ru-RU"/>
        </w:rPr>
        <w:t>&gt;</w:t>
      </w:r>
      <w:r w:rsidRPr="00412928">
        <w:rPr>
          <w:rFonts w:cs="Courier New"/>
          <w:szCs w:val="20"/>
          <w:lang w:eastAsia="ru-RU"/>
        </w:rPr>
        <w:t>" elementType="int" size="2"/&gt;</w:t>
      </w:r>
    </w:p>
    <w:p w:rsidR="0036701D" w:rsidRPr="00412928" w:rsidRDefault="0036701D" w:rsidP="0036701D">
      <w:pPr>
        <w:autoSpaceDE w:val="0"/>
        <w:autoSpaceDN w:val="0"/>
        <w:adjustRightInd w:val="0"/>
        <w:spacing w:after="0" w:line="240" w:lineRule="auto"/>
        <w:ind w:left="1440" w:firstLine="720"/>
        <w:rPr>
          <w:rFonts w:cs="Courier New"/>
          <w:szCs w:val="20"/>
          <w:lang w:eastAsia="ru-RU"/>
        </w:rPr>
      </w:pPr>
      <w:r w:rsidRPr="00412928">
        <w:rPr>
          <w:rFonts w:cs="Courier New"/>
          <w:szCs w:val="20"/>
          <w:lang w:eastAsia="ru-RU"/>
        </w:rPr>
        <w:t>&lt;Array name="</w:t>
      </w:r>
      <w:r>
        <w:rPr>
          <w:rFonts w:cs="Courier New"/>
          <w:szCs w:val="20"/>
          <w:lang w:eastAsia="ru-RU"/>
        </w:rPr>
        <w:t>&lt;</w:t>
      </w:r>
      <w:r w:rsidRPr="00412928">
        <w:rPr>
          <w:rFonts w:cs="Courier New"/>
          <w:szCs w:val="20"/>
          <w:lang w:eastAsia="ru-RU"/>
        </w:rPr>
        <w:t>array with type</w:t>
      </w:r>
      <w:r>
        <w:rPr>
          <w:rFonts w:cs="Courier New"/>
          <w:szCs w:val="20"/>
          <w:lang w:eastAsia="ru-RU"/>
        </w:rPr>
        <w:t>&gt;</w:t>
      </w:r>
      <w:r w:rsidRPr="00412928">
        <w:rPr>
          <w:rFonts w:cs="Courier New"/>
          <w:szCs w:val="20"/>
          <w:lang w:eastAsia="ru-RU"/>
        </w:rPr>
        <w:t>" type="</w:t>
      </w:r>
      <w:r>
        <w:rPr>
          <w:rFonts w:cs="Courier New"/>
          <w:szCs w:val="20"/>
          <w:lang w:eastAsia="ru-RU"/>
        </w:rPr>
        <w:t>&lt;</w:t>
      </w:r>
      <w:r w:rsidRPr="00412928">
        <w:rPr>
          <w:rFonts w:cs="Courier New"/>
          <w:szCs w:val="20"/>
          <w:lang w:eastAsia="ru-RU"/>
        </w:rPr>
        <w:t>array type</w:t>
      </w:r>
      <w:r>
        <w:rPr>
          <w:rFonts w:cs="Courier New"/>
          <w:szCs w:val="20"/>
          <w:lang w:eastAsia="ru-RU"/>
        </w:rPr>
        <w:t>&gt;</w:t>
      </w:r>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720" w:firstLine="720"/>
        <w:rPr>
          <w:rFonts w:cs="Courier New"/>
          <w:szCs w:val="20"/>
          <w:lang w:eastAsia="ru-RU"/>
        </w:rPr>
      </w:pPr>
      <w:r w:rsidRPr="00412928">
        <w:rPr>
          <w:rFonts w:cs="Courier New"/>
          <w:szCs w:val="20"/>
          <w:lang w:eastAsia="ru-RU"/>
        </w:rPr>
        <w:t>&lt;/Group&gt;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&lt;/GroupType&gt;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 name="</w:t>
      </w:r>
      <w:r>
        <w:rPr>
          <w:rFonts w:cs="Courier New"/>
          <w:szCs w:val="20"/>
          <w:lang w:eastAsia="ru-RU"/>
        </w:rPr>
        <w:t>&lt;</w:t>
      </w:r>
      <w:r w:rsidRPr="00412928">
        <w:rPr>
          <w:rFonts w:cs="Courier New"/>
          <w:szCs w:val="20"/>
          <w:lang w:eastAsia="ru-RU"/>
        </w:rPr>
        <w:t>group object</w:t>
      </w:r>
      <w:r>
        <w:rPr>
          <w:rFonts w:cs="Courier New"/>
          <w:szCs w:val="20"/>
          <w:lang w:eastAsia="ru-RU"/>
        </w:rPr>
        <w:t>&gt;</w:t>
      </w:r>
      <w:r w:rsidRPr="00412928">
        <w:rPr>
          <w:rFonts w:cs="Courier New"/>
          <w:szCs w:val="20"/>
          <w:lang w:eastAsia="ru-RU"/>
        </w:rPr>
        <w:t>" type="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412928"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&lt;ArrayMapping name="</w:t>
      </w:r>
      <w:r>
        <w:rPr>
          <w:rFonts w:cs="Courier New"/>
          <w:szCs w:val="20"/>
          <w:lang w:eastAsia="ru-RU"/>
        </w:rPr>
        <w:t>&lt;</w:t>
      </w:r>
      <w:r w:rsidRPr="00412928">
        <w:rPr>
          <w:rFonts w:cs="Courier New"/>
          <w:szCs w:val="20"/>
          <w:lang w:eastAsia="ru-RU"/>
        </w:rPr>
        <w:t>array type mapping</w:t>
      </w:r>
      <w:r>
        <w:rPr>
          <w:rFonts w:cs="Courier New"/>
          <w:szCs w:val="20"/>
          <w:lang w:eastAsia="ru-RU"/>
        </w:rPr>
        <w:t>&gt;</w:t>
      </w:r>
      <w:r w:rsidRPr="00412928">
        <w:rPr>
          <w:rFonts w:cs="Courier New"/>
          <w:szCs w:val="20"/>
          <w:lang w:eastAsia="ru-RU"/>
        </w:rPr>
        <w:t>" appType="</w:t>
      </w:r>
      <w:r>
        <w:rPr>
          <w:rFonts w:cs="Courier New"/>
          <w:szCs w:val="20"/>
          <w:lang w:eastAsia="ru-RU"/>
        </w:rPr>
        <w:t>&lt;</w:t>
      </w:r>
      <w:r w:rsidRPr="00412928">
        <w:rPr>
          <w:rFonts w:cs="Courier New"/>
          <w:szCs w:val="20"/>
          <w:lang w:eastAsia="ru-RU"/>
        </w:rPr>
        <w:t>array type</w:t>
      </w:r>
      <w:r>
        <w:rPr>
          <w:rFonts w:cs="Courier New"/>
          <w:szCs w:val="20"/>
          <w:lang w:eastAsia="ru-RU"/>
        </w:rPr>
        <w:t>&gt;</w:t>
      </w:r>
      <w:r w:rsidRPr="00412928">
        <w:rPr>
          <w:rFonts w:cs="Courier New"/>
          <w:szCs w:val="20"/>
          <w:lang w:eastAsia="ru-RU"/>
        </w:rPr>
        <w:t>" elementTypeMapping="int"/&gt;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&lt;GroupMapping name="</w:t>
      </w:r>
      <w:r>
        <w:rPr>
          <w:rFonts w:cs="Courier New"/>
          <w:szCs w:val="20"/>
          <w:lang w:eastAsia="ru-RU"/>
        </w:rPr>
        <w:t>&lt;</w:t>
      </w:r>
      <w:r w:rsidRPr="00412928">
        <w:rPr>
          <w:rFonts w:cs="Courier New"/>
          <w:szCs w:val="20"/>
          <w:lang w:eastAsia="ru-RU"/>
        </w:rPr>
        <w:t>group type mapping</w:t>
      </w:r>
      <w:r>
        <w:rPr>
          <w:rFonts w:cs="Courier New"/>
          <w:szCs w:val="20"/>
          <w:lang w:eastAsia="ru-RU"/>
        </w:rPr>
        <w:t>&gt;</w:t>
      </w:r>
      <w:r w:rsidRPr="00412928">
        <w:rPr>
          <w:rFonts w:cs="Courier New"/>
          <w:szCs w:val="20"/>
          <w:lang w:eastAsia="ru-RU"/>
        </w:rPr>
        <w:t>" appType="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 xml:space="preserve">" </w:t>
      </w:r>
      <w:del w:id="243" w:author="Sergei Dvornikov" w:date="2013-04-19T16:55:00Z">
        <w:r w:rsidRPr="00412928" w:rsidDel="00CF6C89">
          <w:rPr>
            <w:rFonts w:cs="Courier New"/>
            <w:szCs w:val="20"/>
            <w:lang w:eastAsia="ru-RU"/>
          </w:rPr>
          <w:delText>alignment="1"</w:delText>
        </w:r>
      </w:del>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720" w:firstLine="720"/>
        <w:rPr>
          <w:rFonts w:cs="Courier New"/>
          <w:szCs w:val="20"/>
          <w:lang w:eastAsia="ru-RU"/>
        </w:rPr>
      </w:pPr>
      <w:r w:rsidRPr="00412928">
        <w:rPr>
          <w:rFonts w:cs="Courier New"/>
          <w:szCs w:val="20"/>
          <w:lang w:eastAsia="ru-RU"/>
        </w:rPr>
        <w:t>&lt;Group name="</w:t>
      </w:r>
      <w:r>
        <w:rPr>
          <w:rFonts w:cs="Courier New"/>
          <w:szCs w:val="20"/>
          <w:lang w:eastAsia="ru-RU"/>
        </w:rPr>
        <w:t>&lt;</w:t>
      </w:r>
      <w:r w:rsidRPr="00412928">
        <w:rPr>
          <w:rFonts w:cs="Courier New"/>
          <w:szCs w:val="20"/>
          <w:lang w:eastAsia="ru-RU"/>
        </w:rPr>
        <w:t>group</w:t>
      </w:r>
      <w:r>
        <w:rPr>
          <w:rFonts w:cs="Courier New"/>
          <w:szCs w:val="20"/>
          <w:lang w:eastAsia="ru-RU"/>
        </w:rPr>
        <w:t>&gt;</w:t>
      </w:r>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1440" w:firstLine="720"/>
        <w:rPr>
          <w:rFonts w:cs="Courier New"/>
          <w:szCs w:val="20"/>
          <w:lang w:eastAsia="ru-RU"/>
        </w:rPr>
      </w:pPr>
      <w:r w:rsidRPr="00412928">
        <w:rPr>
          <w:rFonts w:cs="Courier New"/>
          <w:szCs w:val="20"/>
          <w:lang w:eastAsia="ru-RU"/>
        </w:rPr>
        <w:t>&lt;Array name="</w:t>
      </w:r>
      <w:r>
        <w:rPr>
          <w:rFonts w:cs="Courier New"/>
          <w:szCs w:val="20"/>
          <w:lang w:eastAsia="ru-RU"/>
        </w:rPr>
        <w:t>&lt;</w:t>
      </w:r>
      <w:r w:rsidRPr="00412928">
        <w:rPr>
          <w:rFonts w:cs="Courier New"/>
          <w:szCs w:val="20"/>
          <w:lang w:eastAsia="ru-RU"/>
        </w:rPr>
        <w:t>array with type</w:t>
      </w:r>
      <w:r>
        <w:rPr>
          <w:rFonts w:cs="Courier New"/>
          <w:szCs w:val="20"/>
          <w:lang w:eastAsia="ru-RU"/>
        </w:rPr>
        <w:t>&gt;</w:t>
      </w:r>
      <w:r w:rsidRPr="00412928">
        <w:rPr>
          <w:rFonts w:cs="Courier New"/>
          <w:szCs w:val="20"/>
          <w:lang w:eastAsia="ru-RU"/>
        </w:rPr>
        <w:t>"</w:t>
      </w:r>
      <w:r>
        <w:rPr>
          <w:rFonts w:cs="Courier New"/>
          <w:szCs w:val="20"/>
          <w:lang w:eastAsia="ru-RU"/>
        </w:rPr>
        <w:t xml:space="preserve"> typeMapping=</w:t>
      </w:r>
      <w:r w:rsidRPr="00412928">
        <w:rPr>
          <w:rFonts w:cs="Courier New"/>
          <w:szCs w:val="20"/>
          <w:lang w:eastAsia="ru-RU"/>
        </w:rPr>
        <w:t>"</w:t>
      </w:r>
      <w:r>
        <w:rPr>
          <w:rFonts w:cs="Courier New"/>
          <w:szCs w:val="20"/>
          <w:lang w:eastAsia="ru-RU"/>
        </w:rPr>
        <w:t>&lt;</w:t>
      </w:r>
      <w:r w:rsidRPr="00412928">
        <w:rPr>
          <w:rFonts w:cs="Courier New"/>
          <w:szCs w:val="20"/>
          <w:lang w:eastAsia="ru-RU"/>
        </w:rPr>
        <w:t>array type mapping</w:t>
      </w:r>
      <w:r>
        <w:rPr>
          <w:rFonts w:cs="Courier New"/>
          <w:szCs w:val="20"/>
          <w:lang w:eastAsia="ru-RU"/>
        </w:rPr>
        <w:t>&gt;</w:t>
      </w:r>
      <w:r w:rsidRPr="00412928">
        <w:rPr>
          <w:rFonts w:cs="Courier New"/>
          <w:szCs w:val="20"/>
          <w:lang w:eastAsia="ru-RU"/>
        </w:rPr>
        <w:t>" elementTypeMapping="int"/&gt;</w:t>
      </w:r>
    </w:p>
    <w:p w:rsidR="0036701D" w:rsidRPr="00412928" w:rsidRDefault="0036701D" w:rsidP="0036701D">
      <w:pPr>
        <w:autoSpaceDE w:val="0"/>
        <w:autoSpaceDN w:val="0"/>
        <w:adjustRightInd w:val="0"/>
        <w:spacing w:after="0" w:line="240" w:lineRule="auto"/>
        <w:ind w:left="1440" w:firstLine="720"/>
        <w:rPr>
          <w:rFonts w:cs="Courier New"/>
          <w:szCs w:val="20"/>
          <w:lang w:eastAsia="ru-RU"/>
        </w:rPr>
      </w:pPr>
      <w:r w:rsidRPr="00412928">
        <w:rPr>
          <w:rFonts w:cs="Courier New"/>
          <w:szCs w:val="20"/>
          <w:lang w:eastAsia="ru-RU"/>
        </w:rPr>
        <w:t>&lt;Array name="</w:t>
      </w:r>
      <w:r>
        <w:rPr>
          <w:rFonts w:cs="Courier New"/>
          <w:szCs w:val="20"/>
          <w:lang w:eastAsia="ru-RU"/>
        </w:rPr>
        <w:t>&lt;</w:t>
      </w:r>
      <w:r w:rsidRPr="00412928">
        <w:rPr>
          <w:rFonts w:cs="Courier New"/>
          <w:szCs w:val="20"/>
          <w:lang w:eastAsia="ru-RU"/>
        </w:rPr>
        <w:t>array</w:t>
      </w:r>
      <w:r>
        <w:rPr>
          <w:rFonts w:cs="Courier New"/>
          <w:szCs w:val="20"/>
          <w:lang w:eastAsia="ru-RU"/>
        </w:rPr>
        <w:t>&gt;</w:t>
      </w:r>
      <w:r w:rsidRPr="00412928">
        <w:rPr>
          <w:rFonts w:cs="Courier New"/>
          <w:szCs w:val="20"/>
          <w:lang w:eastAsia="ru-RU"/>
        </w:rPr>
        <w:t>" elementTypeMapping="int" /&gt;</w:t>
      </w:r>
    </w:p>
    <w:p w:rsidR="0036701D" w:rsidRPr="00412928" w:rsidRDefault="0036701D" w:rsidP="0036701D">
      <w:pPr>
        <w:autoSpaceDE w:val="0"/>
        <w:autoSpaceDN w:val="0"/>
        <w:adjustRightInd w:val="0"/>
        <w:spacing w:after="0" w:line="240" w:lineRule="auto"/>
        <w:ind w:left="720" w:firstLine="720"/>
        <w:rPr>
          <w:rFonts w:cs="Courier New"/>
          <w:szCs w:val="20"/>
          <w:lang w:eastAsia="ru-RU"/>
        </w:rPr>
      </w:pPr>
      <w:r w:rsidRPr="00412928">
        <w:rPr>
          <w:rFonts w:cs="Courier New"/>
          <w:szCs w:val="20"/>
          <w:lang w:eastAsia="ru-RU"/>
        </w:rPr>
        <w:t>&lt;/Group&gt;</w:t>
      </w:r>
    </w:p>
    <w:p w:rsidR="0036701D"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&lt;/GroupMapping&gt;</w:t>
      </w:r>
    </w:p>
    <w:p w:rsidR="00881FEA" w:rsidRDefault="00881FEA" w:rsidP="00881FEA">
      <w:pPr>
        <w:autoSpaceDE w:val="0"/>
        <w:autoSpaceDN w:val="0"/>
        <w:adjustRightInd w:val="0"/>
        <w:spacing w:after="0" w:line="240" w:lineRule="auto"/>
        <w:rPr>
          <w:rFonts w:cs="Courier New"/>
          <w:szCs w:val="20"/>
          <w:lang w:eastAsia="ru-RU"/>
        </w:rPr>
      </w:pPr>
      <w:r>
        <w:rPr>
          <w:rFonts w:cs="Courier New"/>
          <w:szCs w:val="20"/>
          <w:lang w:eastAsia="ru-RU"/>
        </w:rPr>
        <w:t>…</w:t>
      </w:r>
    </w:p>
    <w:p w:rsidR="00881FEA" w:rsidRDefault="0036701D" w:rsidP="00881FEA">
      <w:pPr>
        <w:autoSpaceDE w:val="0"/>
        <w:autoSpaceDN w:val="0"/>
        <w:adjustRightInd w:val="0"/>
        <w:spacing w:after="0" w:line="240" w:lineRule="auto"/>
        <w:rPr>
          <w:rFonts w:cs="Courier New"/>
          <w:szCs w:val="20"/>
          <w:lang w:eastAsia="ru-RU"/>
        </w:rPr>
      </w:pPr>
      <w:r w:rsidRPr="00412928">
        <w:rPr>
          <w:rFonts w:cs="Courier New"/>
          <w:b/>
          <w:szCs w:val="20"/>
          <w:lang w:eastAsia="ru-RU"/>
        </w:rPr>
        <w:t>Error EPI2602</w:t>
      </w:r>
      <w:r w:rsidRPr="00412928">
        <w:rPr>
          <w:rFonts w:cs="Courier New"/>
          <w:szCs w:val="20"/>
          <w:lang w:eastAsia="ru-RU"/>
        </w:rPr>
        <w:t xml:space="preserve">: </w:t>
      </w:r>
      <w:r w:rsidRPr="00E05C08">
        <w:rPr>
          <w:rFonts w:cs="Courier New"/>
          <w:szCs w:val="20"/>
          <w:lang w:eastAsia="ru-RU"/>
        </w:rPr>
        <w:t>InterfaceTypeMappings name=`</w:t>
      </w:r>
      <w:r>
        <w:rPr>
          <w:rFonts w:cs="Courier New"/>
          <w:szCs w:val="20"/>
          <w:lang w:eastAsia="ru-RU"/>
        </w:rPr>
        <w:t>&lt;i</w:t>
      </w:r>
      <w:r w:rsidRPr="00E05C08">
        <w:rPr>
          <w:rFonts w:cs="Courier New"/>
          <w:szCs w:val="20"/>
          <w:lang w:eastAsia="ru-RU"/>
        </w:rPr>
        <w:t>nterface</w:t>
      </w:r>
      <w:r>
        <w:rPr>
          <w:rFonts w:cs="Courier New"/>
          <w:szCs w:val="20"/>
          <w:lang w:eastAsia="ru-RU"/>
        </w:rPr>
        <w:t>&gt;</w:t>
      </w:r>
      <w:r w:rsidRPr="00E05C08">
        <w:rPr>
          <w:rFonts w:cs="Courier New"/>
          <w:szCs w:val="20"/>
          <w:lang w:eastAsia="ru-RU"/>
        </w:rPr>
        <w:t>`</w:t>
      </w:r>
      <w:r>
        <w:rPr>
          <w:rFonts w:cs="Courier New"/>
          <w:szCs w:val="20"/>
          <w:lang w:eastAsia="ru-RU"/>
        </w:rPr>
        <w:t xml:space="preserve"> </w:t>
      </w:r>
      <w:r w:rsidRPr="00412928">
        <w:rPr>
          <w:rFonts w:cs="Courier New"/>
          <w:szCs w:val="20"/>
          <w:lang w:eastAsia="ru-RU"/>
        </w:rPr>
        <w:t>`Array` name=</w:t>
      </w:r>
      <w:r w:rsidR="00287AB8">
        <w:rPr>
          <w:rFonts w:cs="Courier New"/>
          <w:szCs w:val="20"/>
          <w:lang w:eastAsia="ru-RU"/>
        </w:rPr>
        <w:t xml:space="preserve"> </w:t>
      </w:r>
      <w:r w:rsidRPr="00412928">
        <w:rPr>
          <w:rFonts w:cs="Courier New"/>
          <w:szCs w:val="20"/>
          <w:lang w:eastAsia="ru-RU"/>
        </w:rPr>
        <w:t>`</w:t>
      </w:r>
      <w:r>
        <w:rPr>
          <w:rFonts w:cs="Courier New"/>
          <w:szCs w:val="20"/>
          <w:lang w:eastAsia="ru-RU"/>
        </w:rPr>
        <w:t>&lt;</w:t>
      </w:r>
      <w:r w:rsidRPr="00412928">
        <w:rPr>
          <w:rFonts w:cs="Courier New"/>
          <w:szCs w:val="20"/>
          <w:lang w:eastAsia="ru-RU"/>
        </w:rPr>
        <w:t>array with type</w:t>
      </w:r>
      <w:r>
        <w:rPr>
          <w:rFonts w:cs="Courier New"/>
          <w:szCs w:val="20"/>
          <w:lang w:eastAsia="ru-RU"/>
        </w:rPr>
        <w:t>&gt;</w:t>
      </w:r>
      <w:r w:rsidRPr="00412928">
        <w:rPr>
          <w:rFonts w:cs="Courier New"/>
          <w:szCs w:val="20"/>
          <w:lang w:eastAsia="ru-RU"/>
        </w:rPr>
        <w:t>` `Array` typeMapping=</w:t>
      </w:r>
      <w:r w:rsidR="00287AB8">
        <w:rPr>
          <w:rFonts w:cs="Courier New"/>
          <w:szCs w:val="20"/>
          <w:lang w:eastAsia="ru-RU"/>
        </w:rPr>
        <w:t xml:space="preserve"> </w:t>
      </w:r>
      <w:r w:rsidRPr="00412928">
        <w:rPr>
          <w:rFonts w:cs="Courier New"/>
          <w:szCs w:val="20"/>
          <w:lang w:eastAsia="ru-RU"/>
        </w:rPr>
        <w:t>`</w:t>
      </w:r>
      <w:r w:rsidR="00881FEA">
        <w:rPr>
          <w:rFonts w:cs="Courier New"/>
          <w:szCs w:val="20"/>
          <w:lang w:eastAsia="ru-RU"/>
        </w:rPr>
        <w:t>&lt;</w:t>
      </w:r>
      <w:r w:rsidR="00881FEA" w:rsidRPr="00412928">
        <w:rPr>
          <w:rFonts w:cs="Courier New"/>
          <w:szCs w:val="20"/>
          <w:lang w:eastAsia="ru-RU"/>
        </w:rPr>
        <w:t>array type mapping</w:t>
      </w:r>
      <w:r w:rsidR="00881FEA">
        <w:rPr>
          <w:rFonts w:cs="Courier New"/>
          <w:szCs w:val="20"/>
          <w:lang w:eastAsia="ru-RU"/>
        </w:rPr>
        <w:t>&gt;</w:t>
      </w:r>
      <w:r w:rsidRPr="00412928">
        <w:rPr>
          <w:rFonts w:cs="Courier New"/>
          <w:szCs w:val="20"/>
          <w:lang w:eastAsia="ru-RU"/>
        </w:rPr>
        <w:t>` elementTypeMapping=</w:t>
      </w:r>
      <w:r w:rsidR="00881FEA">
        <w:rPr>
          <w:rFonts w:cs="Courier New"/>
          <w:szCs w:val="20"/>
          <w:lang w:eastAsia="ru-RU"/>
        </w:rPr>
        <w:t xml:space="preserve"> </w:t>
      </w:r>
      <w:r w:rsidRPr="00412928">
        <w:rPr>
          <w:rFonts w:cs="Courier New"/>
          <w:szCs w:val="20"/>
          <w:lang w:eastAsia="ru-RU"/>
        </w:rPr>
        <w:t xml:space="preserve">`int` </w:t>
      </w:r>
      <w:r w:rsidR="00DD34D4">
        <w:rPr>
          <w:rFonts w:cs="Courier New"/>
          <w:szCs w:val="20"/>
          <w:lang w:eastAsia="ru-RU"/>
        </w:rPr>
        <w:t>-</w:t>
      </w:r>
      <w:r w:rsidR="00881FEA" w:rsidRPr="00881FEA">
        <w:rPr>
          <w:rFonts w:cs="Courier New"/>
          <w:szCs w:val="20"/>
          <w:lang w:eastAsia="ru-RU"/>
        </w:rPr>
        <w:t xml:space="preserve"> cannot specify typeMapping and elementTypeMapping simultaneously</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&lt;GroupType name="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720" w:firstLine="720"/>
        <w:rPr>
          <w:rFonts w:cs="Courier New"/>
          <w:szCs w:val="20"/>
          <w:lang w:eastAsia="ru-RU"/>
        </w:rPr>
      </w:pPr>
      <w:r w:rsidRPr="00412928">
        <w:rPr>
          <w:rFonts w:cs="Courier New"/>
          <w:szCs w:val="20"/>
          <w:lang w:eastAsia="ru-RU"/>
        </w:rPr>
        <w:t>&lt;</w:t>
      </w:r>
      <w:r>
        <w:rPr>
          <w:rFonts w:cs="Courier New"/>
          <w:szCs w:val="20"/>
          <w:lang w:eastAsia="ru-RU"/>
        </w:rPr>
        <w:t>Object</w:t>
      </w:r>
      <w:r w:rsidRPr="00412928">
        <w:rPr>
          <w:rFonts w:cs="Courier New"/>
          <w:szCs w:val="20"/>
          <w:lang w:eastAsia="ru-RU"/>
        </w:rPr>
        <w:t xml:space="preserve"> name="</w:t>
      </w:r>
      <w:r>
        <w:rPr>
          <w:rFonts w:cs="Courier New"/>
          <w:szCs w:val="20"/>
          <w:lang w:eastAsia="ru-RU"/>
        </w:rPr>
        <w:t>&lt;object&gt;</w:t>
      </w:r>
      <w:r w:rsidRPr="00412928">
        <w:rPr>
          <w:rFonts w:cs="Courier New"/>
          <w:szCs w:val="20"/>
          <w:lang w:eastAsia="ru-RU"/>
        </w:rPr>
        <w:t xml:space="preserve">" </w:t>
      </w:r>
      <w:r>
        <w:rPr>
          <w:rFonts w:cs="Courier New"/>
          <w:szCs w:val="20"/>
          <w:lang w:eastAsia="ru-RU"/>
        </w:rPr>
        <w:t>t</w:t>
      </w:r>
      <w:r w:rsidRPr="00412928">
        <w:rPr>
          <w:rFonts w:cs="Courier New"/>
          <w:szCs w:val="20"/>
          <w:lang w:eastAsia="ru-RU"/>
        </w:rPr>
        <w:t>ype="int"/&gt;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 name="</w:t>
      </w:r>
      <w:r>
        <w:rPr>
          <w:rFonts w:cs="Courier New"/>
          <w:szCs w:val="20"/>
          <w:lang w:eastAsia="ru-RU"/>
        </w:rPr>
        <w:t>&lt;</w:t>
      </w:r>
      <w:r w:rsidRPr="00412928">
        <w:rPr>
          <w:rFonts w:cs="Courier New"/>
          <w:szCs w:val="20"/>
          <w:lang w:eastAsia="ru-RU"/>
        </w:rPr>
        <w:t>group object</w:t>
      </w:r>
      <w:r>
        <w:rPr>
          <w:rFonts w:cs="Courier New"/>
          <w:szCs w:val="20"/>
          <w:lang w:eastAsia="ru-RU"/>
        </w:rPr>
        <w:t>&gt;</w:t>
      </w:r>
      <w:r w:rsidRPr="00412928">
        <w:rPr>
          <w:rFonts w:cs="Courier New"/>
          <w:szCs w:val="20"/>
          <w:lang w:eastAsia="ru-RU"/>
        </w:rPr>
        <w:t>" type="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&lt;GroupMapping name="</w:t>
      </w:r>
      <w:r>
        <w:rPr>
          <w:rFonts w:cs="Courier New"/>
          <w:szCs w:val="20"/>
          <w:lang w:eastAsia="ru-RU"/>
        </w:rPr>
        <w:t>&lt;</w:t>
      </w:r>
      <w:r w:rsidRPr="00412928">
        <w:rPr>
          <w:rFonts w:cs="Courier New"/>
          <w:szCs w:val="20"/>
          <w:lang w:eastAsia="ru-RU"/>
        </w:rPr>
        <w:t>group type mapping</w:t>
      </w:r>
      <w:r>
        <w:rPr>
          <w:rFonts w:cs="Courier New"/>
          <w:szCs w:val="20"/>
          <w:lang w:eastAsia="ru-RU"/>
        </w:rPr>
        <w:t>&gt;</w:t>
      </w:r>
      <w:r w:rsidRPr="00412928">
        <w:rPr>
          <w:rFonts w:cs="Courier New"/>
          <w:szCs w:val="20"/>
          <w:lang w:eastAsia="ru-RU"/>
        </w:rPr>
        <w:t>" appType="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 xml:space="preserve">" </w:t>
      </w:r>
      <w:del w:id="244" w:author="Sergei Dvornikov" w:date="2013-04-19T16:55:00Z">
        <w:r w:rsidRPr="00412928" w:rsidDel="00CF6C89">
          <w:rPr>
            <w:rFonts w:cs="Courier New"/>
            <w:szCs w:val="20"/>
            <w:lang w:eastAsia="ru-RU"/>
          </w:rPr>
          <w:delText>alignment="</w:delText>
        </w:r>
      </w:del>
      <w:del w:id="245" w:author="Sergei Dvornikov" w:date="2013-04-19T16:56:00Z">
        <w:r w:rsidRPr="00412928" w:rsidDel="00CF6C89">
          <w:rPr>
            <w:rFonts w:cs="Courier New"/>
            <w:szCs w:val="20"/>
            <w:lang w:eastAsia="ru-RU"/>
          </w:rPr>
          <w:delText>1"</w:delText>
        </w:r>
      </w:del>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1440" w:firstLine="720"/>
        <w:rPr>
          <w:rFonts w:cs="Courier New"/>
          <w:szCs w:val="20"/>
          <w:lang w:eastAsia="ru-RU"/>
        </w:rPr>
      </w:pPr>
      <w:r w:rsidRPr="00412928">
        <w:rPr>
          <w:rFonts w:cs="Courier New"/>
          <w:szCs w:val="20"/>
          <w:lang w:eastAsia="ru-RU"/>
        </w:rPr>
        <w:t>&lt;</w:t>
      </w:r>
      <w:r>
        <w:rPr>
          <w:rFonts w:cs="Courier New"/>
          <w:szCs w:val="20"/>
          <w:lang w:eastAsia="ru-RU"/>
        </w:rPr>
        <w:t>Object</w:t>
      </w:r>
      <w:r w:rsidRPr="00412928">
        <w:rPr>
          <w:rFonts w:cs="Courier New"/>
          <w:szCs w:val="20"/>
          <w:lang w:eastAsia="ru-RU"/>
        </w:rPr>
        <w:t xml:space="preserve"> name="</w:t>
      </w:r>
      <w:r>
        <w:rPr>
          <w:rFonts w:cs="Courier New"/>
          <w:szCs w:val="20"/>
          <w:lang w:eastAsia="ru-RU"/>
        </w:rPr>
        <w:t>&lt;object&gt;</w:t>
      </w:r>
      <w:r w:rsidRPr="00412928">
        <w:rPr>
          <w:rFonts w:cs="Courier New"/>
          <w:szCs w:val="20"/>
          <w:lang w:eastAsia="ru-RU"/>
        </w:rPr>
        <w:t>"</w:t>
      </w:r>
      <w:r>
        <w:rPr>
          <w:rFonts w:cs="Courier New"/>
          <w:szCs w:val="20"/>
          <w:lang w:eastAsia="ru-RU"/>
        </w:rPr>
        <w:t xml:space="preserve"> typeMapping=</w:t>
      </w:r>
      <w:r w:rsidRPr="00412928">
        <w:rPr>
          <w:rFonts w:cs="Courier New"/>
          <w:szCs w:val="20"/>
          <w:lang w:eastAsia="ru-RU"/>
        </w:rPr>
        <w:t>"</w:t>
      </w:r>
      <w:r w:rsidRPr="00135EFC">
        <w:rPr>
          <w:rFonts w:cs="Courier New"/>
          <w:i/>
          <w:szCs w:val="20"/>
          <w:lang w:eastAsia="ru-RU"/>
        </w:rPr>
        <w:t>&lt;string mapping&gt;</w:t>
      </w:r>
      <w:r w:rsidRPr="00412928">
        <w:rPr>
          <w:rFonts w:cs="Courier New"/>
          <w:szCs w:val="20"/>
          <w:lang w:eastAsia="ru-RU"/>
        </w:rPr>
        <w:t>"/&gt;</w:t>
      </w:r>
    </w:p>
    <w:p w:rsidR="0009240A" w:rsidRDefault="0009240A" w:rsidP="0009240A">
      <w:pPr>
        <w:autoSpaceDE w:val="0"/>
        <w:autoSpaceDN w:val="0"/>
        <w:adjustRightInd w:val="0"/>
        <w:spacing w:after="0" w:line="240" w:lineRule="auto"/>
        <w:rPr>
          <w:rFonts w:cs="Courier New"/>
          <w:szCs w:val="20"/>
          <w:lang w:eastAsia="ru-RU"/>
        </w:rPr>
      </w:pPr>
      <w:r>
        <w:rPr>
          <w:rFonts w:cs="Courier New"/>
          <w:szCs w:val="20"/>
          <w:lang w:eastAsia="ru-RU"/>
        </w:rPr>
        <w:t>…</w:t>
      </w:r>
    </w:p>
    <w:p w:rsidR="00881FEA" w:rsidRDefault="0036701D" w:rsidP="0036701D">
      <w:pPr>
        <w:autoSpaceDE w:val="0"/>
        <w:autoSpaceDN w:val="0"/>
        <w:adjustRightInd w:val="0"/>
        <w:spacing w:after="0" w:line="240" w:lineRule="auto"/>
        <w:rPr>
          <w:rFonts w:cs="Courier New"/>
          <w:szCs w:val="20"/>
          <w:lang w:eastAsia="ru-RU"/>
        </w:rPr>
      </w:pPr>
      <w:r w:rsidRPr="00135EFC">
        <w:rPr>
          <w:rFonts w:cs="Courier New"/>
          <w:b/>
          <w:szCs w:val="20"/>
          <w:lang w:eastAsia="ru-RU"/>
        </w:rPr>
        <w:t>Error EPI2603</w:t>
      </w:r>
      <w:r w:rsidRPr="00135EFC">
        <w:rPr>
          <w:rFonts w:cs="Courier New"/>
          <w:szCs w:val="20"/>
          <w:lang w:eastAsia="ru-RU"/>
        </w:rPr>
        <w:t>: InterfaceTypeMappings name=`</w:t>
      </w:r>
      <w:r>
        <w:rPr>
          <w:rFonts w:cs="Courier New"/>
          <w:szCs w:val="20"/>
          <w:lang w:eastAsia="ru-RU"/>
        </w:rPr>
        <w:t>&lt;i</w:t>
      </w:r>
      <w:r w:rsidRPr="00135EFC">
        <w:rPr>
          <w:rFonts w:cs="Courier New"/>
          <w:szCs w:val="20"/>
          <w:lang w:eastAsia="ru-RU"/>
        </w:rPr>
        <w:t>nterface</w:t>
      </w:r>
      <w:r>
        <w:rPr>
          <w:rFonts w:cs="Courier New"/>
          <w:szCs w:val="20"/>
          <w:lang w:eastAsia="ru-RU"/>
        </w:rPr>
        <w:t>&gt;</w:t>
      </w:r>
      <w:r w:rsidRPr="00135EFC">
        <w:rPr>
          <w:rFonts w:cs="Courier New"/>
          <w:szCs w:val="20"/>
          <w:lang w:eastAsia="ru-RU"/>
        </w:rPr>
        <w:t>` `Object` name=</w:t>
      </w:r>
      <w:r w:rsidR="00287AB8">
        <w:rPr>
          <w:rFonts w:cs="Courier New"/>
          <w:szCs w:val="20"/>
          <w:lang w:eastAsia="ru-RU"/>
        </w:rPr>
        <w:t xml:space="preserve"> </w:t>
      </w:r>
      <w:r w:rsidRPr="00135EFC">
        <w:rPr>
          <w:rFonts w:cs="Courier New"/>
          <w:szCs w:val="20"/>
          <w:lang w:eastAsia="ru-RU"/>
        </w:rPr>
        <w:t>`</w:t>
      </w:r>
      <w:r>
        <w:rPr>
          <w:rFonts w:cs="Courier New"/>
          <w:szCs w:val="20"/>
          <w:lang w:eastAsia="ru-RU"/>
        </w:rPr>
        <w:t>&lt;</w:t>
      </w:r>
      <w:r w:rsidRPr="00135EFC">
        <w:rPr>
          <w:rFonts w:cs="Courier New"/>
          <w:szCs w:val="20"/>
          <w:lang w:eastAsia="ru-RU"/>
        </w:rPr>
        <w:t>object</w:t>
      </w:r>
      <w:r>
        <w:rPr>
          <w:rFonts w:cs="Courier New"/>
          <w:szCs w:val="20"/>
          <w:lang w:eastAsia="ru-RU"/>
        </w:rPr>
        <w:t>&gt;</w:t>
      </w:r>
      <w:r w:rsidRPr="00135EFC">
        <w:rPr>
          <w:rFonts w:cs="Courier New"/>
          <w:szCs w:val="20"/>
          <w:lang w:eastAsia="ru-RU"/>
        </w:rPr>
        <w:t>` type=</w:t>
      </w:r>
      <w:r w:rsidR="00287AB8">
        <w:rPr>
          <w:rFonts w:cs="Courier New"/>
          <w:szCs w:val="20"/>
          <w:lang w:eastAsia="ru-RU"/>
        </w:rPr>
        <w:t xml:space="preserve"> </w:t>
      </w:r>
      <w:r w:rsidRPr="00135EFC">
        <w:rPr>
          <w:rFonts w:cs="Courier New"/>
          <w:szCs w:val="20"/>
          <w:lang w:eastAsia="ru-RU"/>
        </w:rPr>
        <w:t>`int` typeMapping=</w:t>
      </w:r>
      <w:r w:rsidR="00287AB8">
        <w:rPr>
          <w:rFonts w:cs="Courier New"/>
          <w:szCs w:val="20"/>
          <w:lang w:eastAsia="ru-RU"/>
        </w:rPr>
        <w:t xml:space="preserve"> </w:t>
      </w:r>
      <w:r w:rsidRPr="00135EFC">
        <w:rPr>
          <w:rFonts w:cs="Courier New"/>
          <w:szCs w:val="20"/>
          <w:lang w:eastAsia="ru-RU"/>
        </w:rPr>
        <w:t>`</w:t>
      </w:r>
      <w:r w:rsidRPr="00135EFC">
        <w:rPr>
          <w:rFonts w:cs="Courier New"/>
          <w:i/>
          <w:szCs w:val="20"/>
          <w:lang w:eastAsia="ru-RU"/>
        </w:rPr>
        <w:t>&lt;string mapping&gt;</w:t>
      </w:r>
      <w:r w:rsidRPr="00135EFC">
        <w:rPr>
          <w:rFonts w:cs="Courier New"/>
          <w:szCs w:val="20"/>
          <w:lang w:eastAsia="ru-RU"/>
        </w:rPr>
        <w:t>` appType=</w:t>
      </w:r>
      <w:r w:rsidR="00287AB8">
        <w:rPr>
          <w:rFonts w:cs="Courier New"/>
          <w:szCs w:val="20"/>
          <w:lang w:eastAsia="ru-RU"/>
        </w:rPr>
        <w:t xml:space="preserve"> </w:t>
      </w:r>
      <w:r w:rsidRPr="00135EFC">
        <w:rPr>
          <w:rFonts w:cs="Courier New"/>
          <w:szCs w:val="20"/>
          <w:lang w:eastAsia="ru-RU"/>
        </w:rPr>
        <w:t>`</w:t>
      </w:r>
      <w:r>
        <w:rPr>
          <w:rFonts w:cs="Courier New"/>
          <w:szCs w:val="20"/>
          <w:lang w:eastAsia="ru-RU"/>
        </w:rPr>
        <w:t>&lt;</w:t>
      </w:r>
      <w:r w:rsidRPr="00135EFC">
        <w:rPr>
          <w:rFonts w:cs="Courier New"/>
          <w:szCs w:val="20"/>
          <w:lang w:eastAsia="ru-RU"/>
        </w:rPr>
        <w:t>string type</w:t>
      </w:r>
      <w:r>
        <w:rPr>
          <w:rFonts w:cs="Courier New"/>
          <w:szCs w:val="20"/>
          <w:lang w:eastAsia="ru-RU"/>
        </w:rPr>
        <w:t>&gt;</w:t>
      </w:r>
      <w:r w:rsidRPr="00135EFC">
        <w:rPr>
          <w:rFonts w:cs="Courier New"/>
          <w:szCs w:val="20"/>
          <w:lang w:eastAsia="ru-RU"/>
        </w:rPr>
        <w:t>`</w:t>
      </w:r>
      <w:r w:rsidR="00881FEA">
        <w:rPr>
          <w:rFonts w:cs="Courier New"/>
          <w:szCs w:val="20"/>
          <w:lang w:eastAsia="ru-RU"/>
        </w:rPr>
        <w:t xml:space="preserve"> - </w:t>
      </w:r>
      <w:r w:rsidR="00881FEA" w:rsidRPr="00881FEA">
        <w:rPr>
          <w:rFonts w:cs="Courier New"/>
          <w:szCs w:val="20"/>
          <w:lang w:eastAsia="ru-RU"/>
        </w:rPr>
        <w:t>typeMapping should be a mapping of the corresponding object 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&lt;GroupType name="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"&gt;</w:t>
      </w:r>
    </w:p>
    <w:p w:rsidR="0036701D" w:rsidRPr="00412928" w:rsidRDefault="0036701D" w:rsidP="0036701D">
      <w:pPr>
        <w:autoSpaceDE w:val="0"/>
        <w:autoSpaceDN w:val="0"/>
        <w:adjustRightInd w:val="0"/>
        <w:spacing w:after="0" w:line="240" w:lineRule="auto"/>
        <w:ind w:left="720" w:firstLine="720"/>
        <w:rPr>
          <w:rFonts w:cs="Courier New"/>
          <w:szCs w:val="20"/>
          <w:lang w:eastAsia="ru-RU"/>
        </w:rPr>
      </w:pPr>
      <w:r w:rsidRPr="00412928">
        <w:rPr>
          <w:rFonts w:cs="Courier New"/>
          <w:szCs w:val="20"/>
          <w:lang w:eastAsia="ru-RU"/>
        </w:rPr>
        <w:t>&lt;</w:t>
      </w:r>
      <w:r>
        <w:rPr>
          <w:rFonts w:cs="Courier New"/>
          <w:szCs w:val="20"/>
          <w:lang w:eastAsia="ru-RU"/>
        </w:rPr>
        <w:t>Array</w:t>
      </w:r>
      <w:r w:rsidRPr="00412928">
        <w:rPr>
          <w:rFonts w:cs="Courier New"/>
          <w:szCs w:val="20"/>
          <w:lang w:eastAsia="ru-RU"/>
        </w:rPr>
        <w:t xml:space="preserve"> name="</w:t>
      </w:r>
      <w:r>
        <w:rPr>
          <w:rFonts w:cs="Courier New"/>
          <w:szCs w:val="20"/>
          <w:lang w:eastAsia="ru-RU"/>
        </w:rPr>
        <w:t>&lt;array&gt;</w:t>
      </w:r>
      <w:r w:rsidRPr="00412928">
        <w:rPr>
          <w:rFonts w:cs="Courier New"/>
          <w:szCs w:val="20"/>
          <w:lang w:eastAsia="ru-RU"/>
        </w:rPr>
        <w:t xml:space="preserve">" </w:t>
      </w:r>
      <w:r>
        <w:rPr>
          <w:rFonts w:cs="Courier New"/>
          <w:szCs w:val="20"/>
          <w:lang w:eastAsia="ru-RU"/>
        </w:rPr>
        <w:t>t</w:t>
      </w:r>
      <w:r w:rsidRPr="00412928">
        <w:rPr>
          <w:rFonts w:cs="Courier New"/>
          <w:szCs w:val="20"/>
          <w:lang w:eastAsia="ru-RU"/>
        </w:rPr>
        <w:t>ype="</w:t>
      </w:r>
      <w:r>
        <w:rPr>
          <w:rFonts w:cs="Courier New"/>
          <w:szCs w:val="20"/>
          <w:lang w:eastAsia="ru-RU"/>
        </w:rPr>
        <w:t>array type</w:t>
      </w:r>
      <w:r w:rsidRPr="00412928">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t>&lt;Group name="</w:t>
      </w:r>
      <w:r>
        <w:rPr>
          <w:rFonts w:cs="Courier New"/>
          <w:szCs w:val="20"/>
          <w:lang w:eastAsia="ru-RU"/>
        </w:rPr>
        <w:t>&lt;</w:t>
      </w:r>
      <w:r w:rsidRPr="00412928">
        <w:rPr>
          <w:rFonts w:cs="Courier New"/>
          <w:szCs w:val="20"/>
          <w:lang w:eastAsia="ru-RU"/>
        </w:rPr>
        <w:t>group object</w:t>
      </w:r>
      <w:r>
        <w:rPr>
          <w:rFonts w:cs="Courier New"/>
          <w:szCs w:val="20"/>
          <w:lang w:eastAsia="ru-RU"/>
        </w:rPr>
        <w:t>&gt;</w:t>
      </w:r>
      <w:r w:rsidRPr="00412928">
        <w:rPr>
          <w:rFonts w:cs="Courier New"/>
          <w:szCs w:val="20"/>
          <w:lang w:eastAsia="ru-RU"/>
        </w:rPr>
        <w:t>" type="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412928" w:rsidRDefault="0036701D" w:rsidP="0036701D">
      <w:pPr>
        <w:autoSpaceDE w:val="0"/>
        <w:autoSpaceDN w:val="0"/>
        <w:adjustRightInd w:val="0"/>
        <w:spacing w:after="0" w:line="240" w:lineRule="auto"/>
        <w:ind w:firstLine="720"/>
        <w:rPr>
          <w:rFonts w:cs="Courier New"/>
          <w:szCs w:val="20"/>
          <w:lang w:eastAsia="ru-RU"/>
        </w:rPr>
      </w:pPr>
      <w:r w:rsidRPr="00412928">
        <w:rPr>
          <w:rFonts w:cs="Courier New"/>
          <w:szCs w:val="20"/>
          <w:lang w:eastAsia="ru-RU"/>
        </w:rPr>
        <w:lastRenderedPageBreak/>
        <w:t>&lt;GroupMapping name="</w:t>
      </w:r>
      <w:r>
        <w:rPr>
          <w:rFonts w:cs="Courier New"/>
          <w:szCs w:val="20"/>
          <w:lang w:eastAsia="ru-RU"/>
        </w:rPr>
        <w:t>&lt;</w:t>
      </w:r>
      <w:r w:rsidRPr="00412928">
        <w:rPr>
          <w:rFonts w:cs="Courier New"/>
          <w:szCs w:val="20"/>
          <w:lang w:eastAsia="ru-RU"/>
        </w:rPr>
        <w:t>group type mapping</w:t>
      </w:r>
      <w:r>
        <w:rPr>
          <w:rFonts w:cs="Courier New"/>
          <w:szCs w:val="20"/>
          <w:lang w:eastAsia="ru-RU"/>
        </w:rPr>
        <w:t>&gt;</w:t>
      </w:r>
      <w:r w:rsidRPr="00412928">
        <w:rPr>
          <w:rFonts w:cs="Courier New"/>
          <w:szCs w:val="20"/>
          <w:lang w:eastAsia="ru-RU"/>
        </w:rPr>
        <w:t>" appType="</w:t>
      </w:r>
      <w:r>
        <w:rPr>
          <w:rFonts w:cs="Courier New"/>
          <w:szCs w:val="20"/>
          <w:lang w:eastAsia="ru-RU"/>
        </w:rPr>
        <w:t>&lt;</w:t>
      </w:r>
      <w:r w:rsidRPr="00412928">
        <w:rPr>
          <w:rFonts w:cs="Courier New"/>
          <w:szCs w:val="20"/>
          <w:lang w:eastAsia="ru-RU"/>
        </w:rPr>
        <w:t>group type</w:t>
      </w:r>
      <w:r>
        <w:rPr>
          <w:rFonts w:cs="Courier New"/>
          <w:szCs w:val="20"/>
          <w:lang w:eastAsia="ru-RU"/>
        </w:rPr>
        <w:t>&gt;</w:t>
      </w:r>
      <w:r w:rsidRPr="00412928">
        <w:rPr>
          <w:rFonts w:cs="Courier New"/>
          <w:szCs w:val="20"/>
          <w:lang w:eastAsia="ru-RU"/>
        </w:rPr>
        <w:t xml:space="preserve">" </w:t>
      </w:r>
      <w:del w:id="246" w:author="Sergei Dvornikov" w:date="2013-04-19T16:56:00Z">
        <w:r w:rsidRPr="00412928" w:rsidDel="00CF6C89">
          <w:rPr>
            <w:rFonts w:cs="Courier New"/>
            <w:szCs w:val="20"/>
            <w:lang w:eastAsia="ru-RU"/>
          </w:rPr>
          <w:delText>alignment="1"</w:delText>
        </w:r>
      </w:del>
      <w:r w:rsidRPr="00412928">
        <w:rPr>
          <w:rFonts w:cs="Courier New"/>
          <w:szCs w:val="20"/>
          <w:lang w:eastAsia="ru-RU"/>
        </w:rPr>
        <w:t>&gt;</w:t>
      </w:r>
    </w:p>
    <w:p w:rsidR="0036701D" w:rsidRDefault="0036701D" w:rsidP="0036701D">
      <w:pPr>
        <w:autoSpaceDE w:val="0"/>
        <w:autoSpaceDN w:val="0"/>
        <w:adjustRightInd w:val="0"/>
        <w:spacing w:after="0" w:line="240" w:lineRule="auto"/>
        <w:ind w:left="1440" w:firstLine="720"/>
        <w:rPr>
          <w:rFonts w:cs="Courier New"/>
          <w:szCs w:val="20"/>
          <w:lang w:eastAsia="ru-RU"/>
        </w:rPr>
      </w:pPr>
      <w:r w:rsidRPr="00412928">
        <w:rPr>
          <w:rFonts w:cs="Courier New"/>
          <w:szCs w:val="20"/>
          <w:lang w:eastAsia="ru-RU"/>
        </w:rPr>
        <w:t>&lt;</w:t>
      </w:r>
      <w:r>
        <w:rPr>
          <w:rFonts w:cs="Courier New"/>
          <w:szCs w:val="20"/>
          <w:lang w:eastAsia="ru-RU"/>
        </w:rPr>
        <w:t>Array</w:t>
      </w:r>
      <w:r w:rsidRPr="00412928">
        <w:rPr>
          <w:rFonts w:cs="Courier New"/>
          <w:szCs w:val="20"/>
          <w:lang w:eastAsia="ru-RU"/>
        </w:rPr>
        <w:t xml:space="preserve"> name="</w:t>
      </w:r>
      <w:r>
        <w:rPr>
          <w:rFonts w:cs="Courier New"/>
          <w:szCs w:val="20"/>
          <w:lang w:eastAsia="ru-RU"/>
        </w:rPr>
        <w:t>&lt;array&gt;</w:t>
      </w:r>
      <w:r w:rsidRPr="00412928">
        <w:rPr>
          <w:rFonts w:cs="Courier New"/>
          <w:szCs w:val="20"/>
          <w:lang w:eastAsia="ru-RU"/>
        </w:rPr>
        <w:t>"</w:t>
      </w:r>
      <w:r>
        <w:rPr>
          <w:rFonts w:cs="Courier New"/>
          <w:szCs w:val="20"/>
          <w:lang w:eastAsia="ru-RU"/>
        </w:rPr>
        <w:t xml:space="preserve"> typeMapping=</w:t>
      </w:r>
      <w:r w:rsidRPr="00412928">
        <w:rPr>
          <w:rFonts w:cs="Courier New"/>
          <w:szCs w:val="20"/>
          <w:lang w:eastAsia="ru-RU"/>
        </w:rPr>
        <w:t>"</w:t>
      </w:r>
      <w:r w:rsidRPr="00135EFC">
        <w:rPr>
          <w:rFonts w:cs="Courier New"/>
          <w:i/>
          <w:szCs w:val="20"/>
          <w:lang w:eastAsia="ru-RU"/>
        </w:rPr>
        <w:t>&lt;string mapping&gt;</w:t>
      </w:r>
      <w:r w:rsidRPr="00412928">
        <w:rPr>
          <w:rFonts w:cs="Courier New"/>
          <w:szCs w:val="20"/>
          <w:lang w:eastAsia="ru-RU"/>
        </w:rPr>
        <w:t>"/&gt;</w:t>
      </w:r>
    </w:p>
    <w:p w:rsidR="0009240A" w:rsidRPr="00412928" w:rsidRDefault="0009240A" w:rsidP="0009240A">
      <w:pPr>
        <w:autoSpaceDE w:val="0"/>
        <w:autoSpaceDN w:val="0"/>
        <w:adjustRightInd w:val="0"/>
        <w:spacing w:after="0" w:line="240" w:lineRule="auto"/>
        <w:rPr>
          <w:rFonts w:cs="Courier New"/>
          <w:szCs w:val="20"/>
          <w:lang w:eastAsia="ru-RU"/>
        </w:rPr>
      </w:pPr>
      <w:r>
        <w:rPr>
          <w:rFonts w:cs="Courier New"/>
          <w:szCs w:val="20"/>
          <w:lang w:eastAsia="ru-RU"/>
        </w:rPr>
        <w:t>…</w:t>
      </w:r>
    </w:p>
    <w:p w:rsidR="00BA1E81" w:rsidRDefault="0036701D" w:rsidP="00D77E25">
      <w:pPr>
        <w:autoSpaceDE w:val="0"/>
        <w:autoSpaceDN w:val="0"/>
        <w:adjustRightInd w:val="0"/>
        <w:spacing w:after="0" w:line="240" w:lineRule="auto"/>
        <w:rPr>
          <w:rFonts w:cs="Courier New"/>
          <w:szCs w:val="20"/>
          <w:lang w:eastAsia="ru-RU"/>
        </w:rPr>
      </w:pPr>
      <w:r w:rsidRPr="006E6A4D">
        <w:rPr>
          <w:rFonts w:cs="Courier New"/>
          <w:b/>
          <w:szCs w:val="20"/>
          <w:lang w:eastAsia="ru-RU"/>
        </w:rPr>
        <w:t>Error EPI2605</w:t>
      </w:r>
      <w:r w:rsidRPr="006E6A4D">
        <w:rPr>
          <w:rFonts w:cs="Courier New"/>
          <w:szCs w:val="20"/>
          <w:lang w:eastAsia="ru-RU"/>
        </w:rPr>
        <w:t>: InterfaceTypeMappings name=`</w:t>
      </w:r>
      <w:r>
        <w:rPr>
          <w:rFonts w:cs="Courier New"/>
          <w:szCs w:val="20"/>
          <w:lang w:eastAsia="ru-RU"/>
        </w:rPr>
        <w:t>&lt;i</w:t>
      </w:r>
      <w:r w:rsidRPr="006E6A4D">
        <w:rPr>
          <w:rFonts w:cs="Courier New"/>
          <w:szCs w:val="20"/>
          <w:lang w:eastAsia="ru-RU"/>
        </w:rPr>
        <w:t>nterface</w:t>
      </w:r>
      <w:r>
        <w:rPr>
          <w:rFonts w:cs="Courier New"/>
          <w:szCs w:val="20"/>
          <w:lang w:eastAsia="ru-RU"/>
        </w:rPr>
        <w:t>&gt;</w:t>
      </w:r>
      <w:r w:rsidRPr="006E6A4D">
        <w:rPr>
          <w:rFonts w:cs="Courier New"/>
          <w:szCs w:val="20"/>
          <w:lang w:eastAsia="ru-RU"/>
        </w:rPr>
        <w:t>` `Array` name=</w:t>
      </w:r>
      <w:r w:rsidR="00287AB8">
        <w:rPr>
          <w:rFonts w:cs="Courier New"/>
          <w:szCs w:val="20"/>
          <w:lang w:eastAsia="ru-RU"/>
        </w:rPr>
        <w:t xml:space="preserve"> </w:t>
      </w:r>
      <w:r w:rsidRPr="006E6A4D">
        <w:rPr>
          <w:rFonts w:cs="Courier New"/>
          <w:szCs w:val="20"/>
          <w:lang w:eastAsia="ru-RU"/>
        </w:rPr>
        <w:t>`</w:t>
      </w:r>
      <w:r>
        <w:rPr>
          <w:rFonts w:cs="Courier New"/>
          <w:szCs w:val="20"/>
          <w:lang w:eastAsia="ru-RU"/>
        </w:rPr>
        <w:t>&lt;</w:t>
      </w:r>
      <w:r w:rsidRPr="006E6A4D">
        <w:rPr>
          <w:rFonts w:cs="Courier New"/>
          <w:szCs w:val="20"/>
          <w:lang w:eastAsia="ru-RU"/>
        </w:rPr>
        <w:t>array</w:t>
      </w:r>
      <w:r>
        <w:rPr>
          <w:rFonts w:cs="Courier New"/>
          <w:szCs w:val="20"/>
          <w:lang w:eastAsia="ru-RU"/>
        </w:rPr>
        <w:t>&gt;</w:t>
      </w:r>
      <w:r w:rsidRPr="006E6A4D">
        <w:rPr>
          <w:rFonts w:cs="Courier New"/>
          <w:szCs w:val="20"/>
          <w:lang w:eastAsia="ru-RU"/>
        </w:rPr>
        <w:t xml:space="preserve">` </w:t>
      </w:r>
      <w:r w:rsidR="00DD34D4">
        <w:rPr>
          <w:rFonts w:cs="Courier New"/>
          <w:szCs w:val="20"/>
          <w:lang w:eastAsia="ru-RU"/>
        </w:rPr>
        <w:t xml:space="preserve">- </w:t>
      </w:r>
      <w:r w:rsidR="00BA1E81">
        <w:rPr>
          <w:rFonts w:cs="Courier New"/>
          <w:szCs w:val="20"/>
          <w:lang w:eastAsia="ru-RU"/>
        </w:rPr>
        <w:t xml:space="preserve">typeMapping </w:t>
      </w:r>
      <w:r w:rsidRPr="006E6A4D">
        <w:rPr>
          <w:rFonts w:cs="Courier New"/>
          <w:szCs w:val="20"/>
          <w:lang w:eastAsia="ru-RU"/>
        </w:rPr>
        <w:t>`</w:t>
      </w:r>
      <w:r w:rsidRPr="00BA1E81">
        <w:rPr>
          <w:rFonts w:cs="Courier New"/>
          <w:i/>
          <w:szCs w:val="20"/>
          <w:lang w:eastAsia="ru-RU"/>
        </w:rPr>
        <w:t>&lt;string mapping&gt;</w:t>
      </w:r>
      <w:r w:rsidRPr="006E6A4D">
        <w:rPr>
          <w:rFonts w:cs="Courier New"/>
          <w:szCs w:val="20"/>
          <w:lang w:eastAsia="ru-RU"/>
        </w:rPr>
        <w:t xml:space="preserve">` </w:t>
      </w:r>
      <w:r w:rsidR="00BA1E81" w:rsidRPr="00BA1E81">
        <w:rPr>
          <w:rFonts w:cs="Courier New"/>
          <w:szCs w:val="20"/>
          <w:lang w:eastAsia="ru-RU"/>
        </w:rPr>
        <w:t>should be a mapping of the corresponding object type</w:t>
      </w:r>
    </w:p>
    <w:p w:rsidR="00D77E25" w:rsidRDefault="00D77E25" w:rsidP="00D77E25">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0C46C8" w:rsidRDefault="0036701D" w:rsidP="0036701D">
      <w:pPr>
        <w:autoSpaceDE w:val="0"/>
        <w:autoSpaceDN w:val="0"/>
        <w:adjustRightInd w:val="0"/>
        <w:spacing w:after="0" w:line="240" w:lineRule="auto"/>
        <w:rPr>
          <w:rFonts w:cs="Courier New"/>
          <w:szCs w:val="20"/>
          <w:lang w:eastAsia="ru-RU"/>
        </w:rPr>
      </w:pPr>
      <w:r w:rsidRPr="000C46C8">
        <w:rPr>
          <w:rFonts w:cs="Courier New"/>
          <w:szCs w:val="20"/>
          <w:lang w:eastAsia="ru-RU"/>
        </w:rPr>
        <w:t xml:space="preserve">  &lt;ArrayType name="</w:t>
      </w:r>
      <w:r>
        <w:rPr>
          <w:rFonts w:cs="Courier New"/>
          <w:szCs w:val="20"/>
          <w:lang w:eastAsia="ru-RU"/>
        </w:rPr>
        <w:t>&lt;</w:t>
      </w:r>
      <w:r w:rsidRPr="000C46C8">
        <w:rPr>
          <w:rFonts w:cs="Courier New"/>
          <w:szCs w:val="20"/>
          <w:lang w:eastAsia="ru-RU"/>
        </w:rPr>
        <w:t>array type</w:t>
      </w:r>
      <w:r>
        <w:rPr>
          <w:rFonts w:cs="Courier New"/>
          <w:szCs w:val="20"/>
          <w:lang w:eastAsia="ru-RU"/>
        </w:rPr>
        <w:t>&gt;</w:t>
      </w:r>
      <w:r w:rsidRPr="000C46C8">
        <w:rPr>
          <w:rFonts w:cs="Courier New"/>
          <w:szCs w:val="20"/>
          <w:lang w:eastAsia="ru-RU"/>
        </w:rPr>
        <w:t>" elementType="</w:t>
      </w:r>
      <w:r>
        <w:rPr>
          <w:rFonts w:cs="Courier New"/>
          <w:szCs w:val="20"/>
          <w:lang w:eastAsia="ru-RU"/>
        </w:rPr>
        <w:t>&lt;</w:t>
      </w:r>
      <w:r w:rsidRPr="000C46C8">
        <w:rPr>
          <w:rFonts w:cs="Courier New"/>
          <w:szCs w:val="20"/>
          <w:lang w:eastAsia="ru-RU"/>
        </w:rPr>
        <w:t>numeric type</w:t>
      </w:r>
      <w:r>
        <w:rPr>
          <w:rFonts w:cs="Courier New"/>
          <w:szCs w:val="20"/>
          <w:lang w:eastAsia="ru-RU"/>
        </w:rPr>
        <w:t>&gt;</w:t>
      </w:r>
      <w:r w:rsidRPr="000C46C8">
        <w:rPr>
          <w:rFonts w:cs="Courier New"/>
          <w:szCs w:val="20"/>
          <w:lang w:eastAsia="ru-RU"/>
        </w:rPr>
        <w:t>" size="3"/&gt;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FB42DB"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B42DB">
        <w:rPr>
          <w:rFonts w:cs="Courier New"/>
          <w:szCs w:val="20"/>
          <w:lang w:eastAsia="ru-RU"/>
        </w:rPr>
        <w:t>&lt;StringMapping name="string mapping" appType="</w:t>
      </w:r>
      <w:r>
        <w:rPr>
          <w:rFonts w:cs="Courier New"/>
          <w:szCs w:val="20"/>
          <w:lang w:eastAsia="ru-RU"/>
        </w:rPr>
        <w:t>&lt;</w:t>
      </w:r>
      <w:r w:rsidRPr="00FB42DB">
        <w:rPr>
          <w:rFonts w:cs="Courier New"/>
          <w:szCs w:val="20"/>
          <w:lang w:eastAsia="ru-RU"/>
        </w:rPr>
        <w:t>string type</w:t>
      </w:r>
      <w:r>
        <w:rPr>
          <w:rFonts w:cs="Courier New"/>
          <w:szCs w:val="20"/>
          <w:lang w:eastAsia="ru-RU"/>
        </w:rPr>
        <w:t>&gt;</w:t>
      </w:r>
      <w:r w:rsidRPr="00FB42DB">
        <w:rPr>
          <w:rFonts w:cs="Courier New"/>
          <w:szCs w:val="20"/>
          <w:lang w:eastAsia="ru-RU"/>
        </w:rPr>
        <w:t>" encoding="Western"/&gt;</w:t>
      </w:r>
    </w:p>
    <w:p w:rsidR="0036701D" w:rsidRDefault="0036701D" w:rsidP="0036701D">
      <w:pPr>
        <w:autoSpaceDE w:val="0"/>
        <w:autoSpaceDN w:val="0"/>
        <w:adjustRightInd w:val="0"/>
        <w:spacing w:after="0" w:line="240" w:lineRule="auto"/>
        <w:rPr>
          <w:rFonts w:cs="Courier New"/>
          <w:szCs w:val="20"/>
          <w:lang w:eastAsia="ru-RU"/>
        </w:rPr>
      </w:pPr>
      <w:r w:rsidRPr="000C46C8">
        <w:rPr>
          <w:rFonts w:cs="Courier New"/>
          <w:szCs w:val="20"/>
          <w:lang w:eastAsia="ru-RU"/>
        </w:rPr>
        <w:t xml:space="preserve">  &lt;ArrayMapping name="</w:t>
      </w:r>
      <w:r>
        <w:rPr>
          <w:rFonts w:cs="Courier New"/>
          <w:szCs w:val="20"/>
          <w:lang w:eastAsia="ru-RU"/>
        </w:rPr>
        <w:t>&lt;</w:t>
      </w:r>
      <w:r w:rsidRPr="000C46C8">
        <w:rPr>
          <w:rFonts w:cs="Courier New"/>
          <w:szCs w:val="20"/>
          <w:lang w:eastAsia="ru-RU"/>
        </w:rPr>
        <w:t>array mapping</w:t>
      </w:r>
      <w:r>
        <w:rPr>
          <w:rFonts w:cs="Courier New"/>
          <w:szCs w:val="20"/>
          <w:lang w:eastAsia="ru-RU"/>
        </w:rPr>
        <w:t>&gt;</w:t>
      </w:r>
      <w:r w:rsidRPr="000C46C8">
        <w:rPr>
          <w:rFonts w:cs="Courier New"/>
          <w:szCs w:val="20"/>
          <w:lang w:eastAsia="ru-RU"/>
        </w:rPr>
        <w:t>" appType="</w:t>
      </w:r>
      <w:r>
        <w:rPr>
          <w:rFonts w:cs="Courier New"/>
          <w:szCs w:val="20"/>
          <w:lang w:eastAsia="ru-RU"/>
        </w:rPr>
        <w:t>&lt;</w:t>
      </w:r>
      <w:r w:rsidRPr="000C46C8">
        <w:rPr>
          <w:rFonts w:cs="Courier New"/>
          <w:szCs w:val="20"/>
          <w:lang w:eastAsia="ru-RU"/>
        </w:rPr>
        <w:t>array type</w:t>
      </w:r>
      <w:r>
        <w:rPr>
          <w:rFonts w:cs="Courier New"/>
          <w:szCs w:val="20"/>
          <w:lang w:eastAsia="ru-RU"/>
        </w:rPr>
        <w:t>&gt;</w:t>
      </w:r>
      <w:r w:rsidRPr="000C46C8">
        <w:rPr>
          <w:rFonts w:cs="Courier New"/>
          <w:szCs w:val="20"/>
          <w:lang w:eastAsia="ru-RU"/>
        </w:rPr>
        <w:t>" elementTypeMapping</w:t>
      </w:r>
      <w:r w:rsidRPr="00924C9E">
        <w:rPr>
          <w:rFonts w:cs="Courier New"/>
          <w:i/>
          <w:szCs w:val="20"/>
          <w:lang w:eastAsia="ru-RU"/>
        </w:rPr>
        <w:t>="</w:t>
      </w:r>
      <w:r>
        <w:rPr>
          <w:rFonts w:cs="Courier New"/>
          <w:i/>
          <w:szCs w:val="20"/>
          <w:lang w:eastAsia="ru-RU"/>
        </w:rPr>
        <w:t>&lt;string mapping&gt;</w:t>
      </w:r>
      <w:r w:rsidRPr="00924C9E">
        <w:rPr>
          <w:rFonts w:cs="Courier New"/>
          <w:i/>
          <w:szCs w:val="20"/>
          <w:lang w:eastAsia="ru-RU"/>
        </w:rPr>
        <w:t>"</w:t>
      </w:r>
      <w:r w:rsidRPr="000C46C8">
        <w:rPr>
          <w:rFonts w:cs="Courier New"/>
          <w:szCs w:val="20"/>
          <w:lang w:eastAsia="ru-RU"/>
        </w:rPr>
        <w:t xml:space="preserve"> /&gt;</w:t>
      </w:r>
    </w:p>
    <w:p w:rsidR="00BF326F" w:rsidRPr="00924C9E" w:rsidRDefault="00BF326F"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FB42DB">
        <w:rPr>
          <w:rFonts w:cs="Courier New"/>
          <w:b/>
          <w:szCs w:val="20"/>
          <w:lang w:eastAsia="ru-RU"/>
        </w:rPr>
        <w:t>Error EPI2705</w:t>
      </w:r>
      <w:r w:rsidRPr="0076553C">
        <w:rPr>
          <w:rFonts w:cs="Courier New"/>
          <w:szCs w:val="20"/>
          <w:lang w:eastAsia="ru-RU"/>
        </w:rPr>
        <w:t>: InterfaceTypeMappings name=`</w:t>
      </w:r>
      <w:r>
        <w:rPr>
          <w:rFonts w:cs="Courier New"/>
          <w:szCs w:val="20"/>
          <w:lang w:eastAsia="ru-RU"/>
        </w:rPr>
        <w:t>&lt;i</w:t>
      </w:r>
      <w:r w:rsidRPr="0076553C">
        <w:rPr>
          <w:rFonts w:cs="Courier New"/>
          <w:szCs w:val="20"/>
          <w:lang w:eastAsia="ru-RU"/>
        </w:rPr>
        <w:t>nterface</w:t>
      </w:r>
      <w:r>
        <w:rPr>
          <w:rFonts w:cs="Courier New"/>
          <w:szCs w:val="20"/>
          <w:lang w:eastAsia="ru-RU"/>
        </w:rPr>
        <w:t>&gt;</w:t>
      </w:r>
      <w:r w:rsidRPr="0076553C">
        <w:rPr>
          <w:rFonts w:cs="Courier New"/>
          <w:szCs w:val="20"/>
          <w:lang w:eastAsia="ru-RU"/>
        </w:rPr>
        <w:t>` `ArrayMapping` name=`</w:t>
      </w:r>
      <w:r>
        <w:rPr>
          <w:rFonts w:cs="Courier New"/>
          <w:szCs w:val="20"/>
          <w:lang w:eastAsia="ru-RU"/>
        </w:rPr>
        <w:t>&lt;</w:t>
      </w:r>
      <w:r w:rsidRPr="0076553C">
        <w:rPr>
          <w:rFonts w:cs="Courier New"/>
          <w:szCs w:val="20"/>
          <w:lang w:eastAsia="ru-RU"/>
        </w:rPr>
        <w:t>array mapping</w:t>
      </w:r>
      <w:r>
        <w:rPr>
          <w:rFonts w:cs="Courier New"/>
          <w:szCs w:val="20"/>
          <w:lang w:eastAsia="ru-RU"/>
        </w:rPr>
        <w:t>&gt;</w:t>
      </w:r>
      <w:r w:rsidRPr="0076553C">
        <w:rPr>
          <w:rFonts w:cs="Courier New"/>
          <w:szCs w:val="20"/>
          <w:lang w:eastAsia="ru-RU"/>
        </w:rPr>
        <w:t>` appType=`` Category=</w:t>
      </w:r>
      <w:r w:rsidR="00287AB8">
        <w:rPr>
          <w:rFonts w:cs="Courier New"/>
          <w:szCs w:val="20"/>
          <w:lang w:eastAsia="ru-RU"/>
        </w:rPr>
        <w:t xml:space="preserve"> </w:t>
      </w:r>
      <w:r w:rsidRPr="0076553C">
        <w:rPr>
          <w:rFonts w:cs="Courier New"/>
          <w:szCs w:val="20"/>
          <w:lang w:eastAsia="ru-RU"/>
        </w:rPr>
        <w:t>`Array` elementType=</w:t>
      </w:r>
      <w:r w:rsidR="00287AB8">
        <w:rPr>
          <w:rFonts w:cs="Courier New"/>
          <w:szCs w:val="20"/>
          <w:lang w:eastAsia="ru-RU"/>
        </w:rPr>
        <w:t xml:space="preserve"> </w:t>
      </w:r>
      <w:r w:rsidRPr="0076553C">
        <w:rPr>
          <w:rFonts w:cs="Courier New"/>
          <w:szCs w:val="20"/>
          <w:lang w:eastAsia="ru-RU"/>
        </w:rPr>
        <w:t>`</w:t>
      </w:r>
      <w:r>
        <w:rPr>
          <w:rFonts w:cs="Courier New"/>
          <w:szCs w:val="20"/>
          <w:lang w:eastAsia="ru-RU"/>
        </w:rPr>
        <w:t>&lt;</w:t>
      </w:r>
      <w:r w:rsidRPr="0076553C">
        <w:rPr>
          <w:rFonts w:cs="Courier New"/>
          <w:szCs w:val="20"/>
          <w:lang w:eastAsia="ru-RU"/>
        </w:rPr>
        <w:t>numeric type</w:t>
      </w:r>
      <w:r>
        <w:rPr>
          <w:rFonts w:cs="Courier New"/>
          <w:szCs w:val="20"/>
          <w:lang w:eastAsia="ru-RU"/>
        </w:rPr>
        <w:t>&gt;</w:t>
      </w:r>
      <w:r w:rsidRPr="0076553C">
        <w:rPr>
          <w:rFonts w:cs="Courier New"/>
          <w:szCs w:val="20"/>
          <w:lang w:eastAsia="ru-RU"/>
        </w:rPr>
        <w:t>`</w:t>
      </w:r>
      <w:r w:rsidR="00A17117">
        <w:rPr>
          <w:rFonts w:cs="Courier New"/>
          <w:szCs w:val="20"/>
          <w:lang w:eastAsia="ru-RU"/>
        </w:rPr>
        <w:t xml:space="preserve"> </w:t>
      </w:r>
      <w:r w:rsidRPr="0076553C">
        <w:rPr>
          <w:rFonts w:cs="Courier New"/>
          <w:szCs w:val="20"/>
          <w:lang w:eastAsia="ru-RU"/>
        </w:rPr>
        <w:t>elementTypeMapping=</w:t>
      </w:r>
      <w:r w:rsidR="00287AB8">
        <w:rPr>
          <w:rFonts w:cs="Courier New"/>
          <w:szCs w:val="20"/>
          <w:lang w:eastAsia="ru-RU"/>
        </w:rPr>
        <w:t xml:space="preserve"> </w:t>
      </w:r>
      <w:r w:rsidRPr="00BF326F">
        <w:rPr>
          <w:rFonts w:cs="Courier New"/>
          <w:i/>
          <w:szCs w:val="20"/>
          <w:lang w:eastAsia="ru-RU"/>
        </w:rPr>
        <w:t>`&lt;string mapping&gt;</w:t>
      </w:r>
      <w:r w:rsidR="00A17117" w:rsidRPr="00BF326F">
        <w:rPr>
          <w:rFonts w:cs="Courier New"/>
          <w:i/>
          <w:szCs w:val="20"/>
          <w:lang w:eastAsia="ru-RU"/>
        </w:rPr>
        <w:t>`</w:t>
      </w:r>
      <w:r w:rsidR="00A17117">
        <w:rPr>
          <w:rFonts w:cs="Courier New"/>
          <w:szCs w:val="20"/>
          <w:lang w:eastAsia="ru-RU"/>
        </w:rPr>
        <w:t xml:space="preserve"> </w:t>
      </w:r>
      <w:r w:rsidR="00BF326F" w:rsidRPr="00BF326F">
        <w:rPr>
          <w:rFonts w:cs="Courier New"/>
          <w:szCs w:val="20"/>
          <w:lang w:eastAsia="ru-RU"/>
        </w:rPr>
        <w:t>- elementTypeMapping should be a mapping of the corresponding elementType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C03B84" w:rsidRDefault="0036701D" w:rsidP="0036701D">
      <w:pPr>
        <w:autoSpaceDE w:val="0"/>
        <w:autoSpaceDN w:val="0"/>
        <w:adjustRightInd w:val="0"/>
        <w:spacing w:after="0" w:line="240" w:lineRule="auto"/>
        <w:rPr>
          <w:rFonts w:cs="Courier New"/>
          <w:szCs w:val="20"/>
          <w:lang w:eastAsia="ru-RU"/>
        </w:rPr>
      </w:pPr>
      <w:r w:rsidRPr="00C03B84">
        <w:rPr>
          <w:rFonts w:cs="Courier New"/>
          <w:szCs w:val="20"/>
          <w:lang w:eastAsia="ru-RU"/>
        </w:rPr>
        <w:t xml:space="preserve">  &lt;GroupType name="</w:t>
      </w:r>
      <w:r>
        <w:rPr>
          <w:rFonts w:cs="Courier New"/>
          <w:szCs w:val="20"/>
          <w:lang w:eastAsia="ru-RU"/>
        </w:rPr>
        <w:t>&lt;</w:t>
      </w:r>
      <w:r w:rsidRPr="00C03B84">
        <w:rPr>
          <w:rFonts w:cs="Courier New"/>
          <w:szCs w:val="20"/>
          <w:lang w:eastAsia="ru-RU"/>
        </w:rPr>
        <w:t>group type</w:t>
      </w:r>
      <w:r>
        <w:rPr>
          <w:rFonts w:cs="Courier New"/>
          <w:szCs w:val="20"/>
          <w:lang w:eastAsia="ru-RU"/>
        </w:rPr>
        <w:t>&gt;</w:t>
      </w:r>
      <w:r w:rsidRPr="00C03B84">
        <w:rPr>
          <w:rFonts w:cs="Courier New"/>
          <w:szCs w:val="20"/>
          <w:lang w:eastAsia="ru-RU"/>
        </w:rPr>
        <w:t>"&gt;</w:t>
      </w:r>
    </w:p>
    <w:p w:rsidR="0036701D" w:rsidRPr="00C03B84" w:rsidRDefault="0036701D" w:rsidP="0036701D">
      <w:pPr>
        <w:autoSpaceDE w:val="0"/>
        <w:autoSpaceDN w:val="0"/>
        <w:adjustRightInd w:val="0"/>
        <w:spacing w:after="0" w:line="240" w:lineRule="auto"/>
        <w:rPr>
          <w:rFonts w:cs="Courier New"/>
          <w:szCs w:val="20"/>
          <w:lang w:eastAsia="ru-RU"/>
        </w:rPr>
      </w:pPr>
      <w:r w:rsidRPr="00C03B84">
        <w:rPr>
          <w:rFonts w:cs="Courier New"/>
          <w:szCs w:val="20"/>
          <w:lang w:eastAsia="ru-RU"/>
        </w:rPr>
        <w:t xml:space="preserve">  </w:t>
      </w:r>
      <w:r>
        <w:rPr>
          <w:rFonts w:cs="Courier New"/>
          <w:szCs w:val="20"/>
          <w:lang w:eastAsia="ru-RU"/>
        </w:rPr>
        <w:t xml:space="preserve">  </w:t>
      </w:r>
      <w:r w:rsidRPr="00C03B84">
        <w:rPr>
          <w:rFonts w:cs="Courier New"/>
          <w:szCs w:val="20"/>
          <w:lang w:eastAsia="ru-RU"/>
        </w:rPr>
        <w:t>&lt;Group name="</w:t>
      </w:r>
      <w:r>
        <w:rPr>
          <w:rFonts w:cs="Courier New"/>
          <w:szCs w:val="20"/>
          <w:lang w:eastAsia="ru-RU"/>
        </w:rPr>
        <w:t>&lt;</w:t>
      </w:r>
      <w:r w:rsidRPr="00C03B84">
        <w:rPr>
          <w:rFonts w:cs="Courier New"/>
          <w:szCs w:val="20"/>
          <w:lang w:eastAsia="ru-RU"/>
        </w:rPr>
        <w:t>group</w:t>
      </w:r>
      <w:r>
        <w:rPr>
          <w:rFonts w:cs="Courier New"/>
          <w:szCs w:val="20"/>
          <w:lang w:eastAsia="ru-RU"/>
        </w:rPr>
        <w:t>&gt;</w:t>
      </w:r>
      <w:r w:rsidRPr="00C03B84">
        <w:rPr>
          <w:rFonts w:cs="Courier New"/>
          <w:szCs w:val="20"/>
          <w:lang w:eastAsia="ru-RU"/>
        </w:rPr>
        <w:t>"&gt;</w:t>
      </w:r>
    </w:p>
    <w:p w:rsidR="0036701D" w:rsidRPr="00C03B84" w:rsidRDefault="0036701D" w:rsidP="0036701D">
      <w:pPr>
        <w:autoSpaceDE w:val="0"/>
        <w:autoSpaceDN w:val="0"/>
        <w:adjustRightInd w:val="0"/>
        <w:spacing w:after="0" w:line="240" w:lineRule="auto"/>
        <w:rPr>
          <w:rFonts w:cs="Courier New"/>
          <w:szCs w:val="20"/>
          <w:lang w:eastAsia="ru-RU"/>
        </w:rPr>
      </w:pPr>
      <w:r w:rsidRPr="00C03B84">
        <w:rPr>
          <w:rFonts w:cs="Courier New"/>
          <w:szCs w:val="20"/>
          <w:lang w:eastAsia="ru-RU"/>
        </w:rPr>
        <w:t xml:space="preserve">    </w:t>
      </w:r>
      <w:r>
        <w:rPr>
          <w:rFonts w:cs="Courier New"/>
          <w:szCs w:val="20"/>
          <w:lang w:eastAsia="ru-RU"/>
        </w:rPr>
        <w:t xml:space="preserve">  </w:t>
      </w:r>
      <w:r w:rsidRPr="00C03B84">
        <w:rPr>
          <w:rFonts w:cs="Courier New"/>
          <w:szCs w:val="20"/>
          <w:lang w:eastAsia="ru-RU"/>
        </w:rPr>
        <w:t>&lt;Array name="</w:t>
      </w:r>
      <w:r>
        <w:rPr>
          <w:rFonts w:cs="Courier New"/>
          <w:szCs w:val="20"/>
          <w:lang w:eastAsia="ru-RU"/>
        </w:rPr>
        <w:t>&lt;</w:t>
      </w:r>
      <w:r w:rsidRPr="00C03B84">
        <w:rPr>
          <w:rFonts w:cs="Courier New"/>
          <w:szCs w:val="20"/>
          <w:lang w:eastAsia="ru-RU"/>
        </w:rPr>
        <w:t>array</w:t>
      </w:r>
      <w:r>
        <w:rPr>
          <w:rFonts w:cs="Courier New"/>
          <w:szCs w:val="20"/>
          <w:lang w:eastAsia="ru-RU"/>
        </w:rPr>
        <w:t>&gt;</w:t>
      </w:r>
      <w:r w:rsidRPr="00C03B84">
        <w:rPr>
          <w:rFonts w:cs="Courier New"/>
          <w:szCs w:val="20"/>
          <w:lang w:eastAsia="ru-RU"/>
        </w:rPr>
        <w:t>" elementType="</w:t>
      </w:r>
      <w:r>
        <w:rPr>
          <w:rFonts w:cs="Courier New"/>
          <w:szCs w:val="20"/>
          <w:lang w:eastAsia="ru-RU"/>
        </w:rPr>
        <w:t>&lt;</w:t>
      </w:r>
      <w:r w:rsidR="00586D13">
        <w:rPr>
          <w:rFonts w:cs="Courier New"/>
          <w:szCs w:val="20"/>
          <w:lang w:eastAsia="ru-RU"/>
        </w:rPr>
        <w:t>int</w:t>
      </w:r>
      <w:r>
        <w:rPr>
          <w:rFonts w:cs="Courier New"/>
          <w:szCs w:val="20"/>
          <w:lang w:eastAsia="ru-RU"/>
        </w:rPr>
        <w:t>&gt;</w:t>
      </w:r>
      <w:r w:rsidRPr="00C03B84">
        <w:rPr>
          <w:rFonts w:cs="Courier New"/>
          <w:szCs w:val="20"/>
          <w:lang w:eastAsia="ru-RU"/>
        </w:rPr>
        <w:t>" size="3"/&gt;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C03B84" w:rsidRDefault="0036701D" w:rsidP="0036701D">
      <w:pPr>
        <w:autoSpaceDE w:val="0"/>
        <w:autoSpaceDN w:val="0"/>
        <w:adjustRightInd w:val="0"/>
        <w:spacing w:after="0" w:line="240" w:lineRule="auto"/>
        <w:rPr>
          <w:rFonts w:cs="Courier New"/>
          <w:szCs w:val="20"/>
          <w:lang w:eastAsia="ru-RU"/>
        </w:rPr>
      </w:pPr>
      <w:r w:rsidRPr="00C03B84">
        <w:rPr>
          <w:rFonts w:cs="Courier New"/>
          <w:szCs w:val="20"/>
          <w:lang w:eastAsia="ru-RU"/>
        </w:rPr>
        <w:t xml:space="preserve">  &lt;GroupMapping name="</w:t>
      </w:r>
      <w:r>
        <w:rPr>
          <w:rFonts w:cs="Courier New"/>
          <w:szCs w:val="20"/>
          <w:lang w:eastAsia="ru-RU"/>
        </w:rPr>
        <w:t>&lt;</w:t>
      </w:r>
      <w:r w:rsidRPr="00C03B84">
        <w:rPr>
          <w:rFonts w:cs="Courier New"/>
          <w:szCs w:val="20"/>
          <w:lang w:eastAsia="ru-RU"/>
        </w:rPr>
        <w:t>group type mapping</w:t>
      </w:r>
      <w:r>
        <w:rPr>
          <w:rFonts w:cs="Courier New"/>
          <w:szCs w:val="20"/>
          <w:lang w:eastAsia="ru-RU"/>
        </w:rPr>
        <w:t>&gt;</w:t>
      </w:r>
      <w:r w:rsidRPr="00C03B84">
        <w:rPr>
          <w:rFonts w:cs="Courier New"/>
          <w:szCs w:val="20"/>
          <w:lang w:eastAsia="ru-RU"/>
        </w:rPr>
        <w:t>" appType="</w:t>
      </w:r>
      <w:r>
        <w:rPr>
          <w:rFonts w:cs="Courier New"/>
          <w:szCs w:val="20"/>
          <w:lang w:eastAsia="ru-RU"/>
        </w:rPr>
        <w:t>&lt;</w:t>
      </w:r>
      <w:r w:rsidRPr="00C03B84">
        <w:rPr>
          <w:rFonts w:cs="Courier New"/>
          <w:szCs w:val="20"/>
          <w:lang w:eastAsia="ru-RU"/>
        </w:rPr>
        <w:t>group type</w:t>
      </w:r>
      <w:r>
        <w:rPr>
          <w:rFonts w:cs="Courier New"/>
          <w:szCs w:val="20"/>
          <w:lang w:eastAsia="ru-RU"/>
        </w:rPr>
        <w:t>&gt;</w:t>
      </w:r>
      <w:r w:rsidRPr="00C03B84">
        <w:rPr>
          <w:rFonts w:cs="Courier New"/>
          <w:szCs w:val="20"/>
          <w:lang w:eastAsia="ru-RU"/>
        </w:rPr>
        <w:t xml:space="preserve">" </w:t>
      </w:r>
      <w:del w:id="247" w:author="Sergei Dvornikov" w:date="2013-04-19T16:56:00Z">
        <w:r w:rsidRPr="00C03B84" w:rsidDel="00CF6C89">
          <w:rPr>
            <w:rFonts w:cs="Courier New"/>
            <w:szCs w:val="20"/>
            <w:lang w:eastAsia="ru-RU"/>
          </w:rPr>
          <w:delText>alignment="1"</w:delText>
        </w:r>
      </w:del>
      <w:r w:rsidRPr="00C03B84">
        <w:rPr>
          <w:rFonts w:cs="Courier New"/>
          <w:szCs w:val="20"/>
          <w:lang w:eastAsia="ru-RU"/>
        </w:rPr>
        <w:t>&gt;</w:t>
      </w:r>
    </w:p>
    <w:p w:rsidR="0036701D" w:rsidRPr="00C03B84" w:rsidRDefault="0036701D" w:rsidP="0036701D">
      <w:pPr>
        <w:autoSpaceDE w:val="0"/>
        <w:autoSpaceDN w:val="0"/>
        <w:adjustRightInd w:val="0"/>
        <w:spacing w:after="0" w:line="240" w:lineRule="auto"/>
        <w:rPr>
          <w:rFonts w:cs="Courier New"/>
          <w:szCs w:val="20"/>
          <w:lang w:eastAsia="ru-RU"/>
        </w:rPr>
      </w:pPr>
      <w:r w:rsidRPr="00C03B84">
        <w:rPr>
          <w:rFonts w:cs="Courier New"/>
          <w:szCs w:val="20"/>
          <w:lang w:eastAsia="ru-RU"/>
        </w:rPr>
        <w:t xml:space="preserve">  </w:t>
      </w:r>
      <w:r>
        <w:rPr>
          <w:rFonts w:cs="Courier New"/>
          <w:szCs w:val="20"/>
          <w:lang w:eastAsia="ru-RU"/>
        </w:rPr>
        <w:t xml:space="preserve">  </w:t>
      </w:r>
      <w:r w:rsidRPr="00C03B84">
        <w:rPr>
          <w:rFonts w:cs="Courier New"/>
          <w:szCs w:val="20"/>
          <w:lang w:eastAsia="ru-RU"/>
        </w:rPr>
        <w:t>&lt;Group name="</w:t>
      </w:r>
      <w:r>
        <w:rPr>
          <w:rFonts w:cs="Courier New"/>
          <w:szCs w:val="20"/>
          <w:lang w:eastAsia="ru-RU"/>
        </w:rPr>
        <w:t>&lt;</w:t>
      </w:r>
      <w:r w:rsidRPr="00C03B84">
        <w:rPr>
          <w:rFonts w:cs="Courier New"/>
          <w:szCs w:val="20"/>
          <w:lang w:eastAsia="ru-RU"/>
        </w:rPr>
        <w:t>group</w:t>
      </w:r>
      <w:r>
        <w:rPr>
          <w:rFonts w:cs="Courier New"/>
          <w:szCs w:val="20"/>
          <w:lang w:eastAsia="ru-RU"/>
        </w:rPr>
        <w:t>&gt;</w:t>
      </w:r>
      <w:r w:rsidRPr="00C03B84">
        <w:rPr>
          <w:rFonts w:cs="Courier New"/>
          <w:szCs w:val="20"/>
          <w:lang w:eastAsia="ru-RU"/>
        </w:rPr>
        <w:t>"&gt;</w:t>
      </w:r>
    </w:p>
    <w:p w:rsidR="0036701D" w:rsidRPr="00C03B84" w:rsidRDefault="0036701D" w:rsidP="0036701D">
      <w:pPr>
        <w:autoSpaceDE w:val="0"/>
        <w:autoSpaceDN w:val="0"/>
        <w:adjustRightInd w:val="0"/>
        <w:spacing w:after="0" w:line="240" w:lineRule="auto"/>
        <w:rPr>
          <w:rFonts w:cs="Courier New"/>
          <w:szCs w:val="20"/>
          <w:lang w:eastAsia="ru-RU"/>
        </w:rPr>
      </w:pPr>
      <w:r w:rsidRPr="00C03B84">
        <w:rPr>
          <w:rFonts w:cs="Courier New"/>
          <w:szCs w:val="20"/>
          <w:lang w:eastAsia="ru-RU"/>
        </w:rPr>
        <w:t xml:space="preserve">    </w:t>
      </w:r>
      <w:r>
        <w:rPr>
          <w:rFonts w:cs="Courier New"/>
          <w:szCs w:val="20"/>
          <w:lang w:eastAsia="ru-RU"/>
        </w:rPr>
        <w:t xml:space="preserve">  </w:t>
      </w:r>
      <w:r w:rsidRPr="00C03B84">
        <w:rPr>
          <w:rFonts w:cs="Courier New"/>
          <w:szCs w:val="20"/>
          <w:lang w:eastAsia="ru-RU"/>
        </w:rPr>
        <w:t>&lt;Array name="</w:t>
      </w:r>
      <w:r>
        <w:rPr>
          <w:rFonts w:cs="Courier New"/>
          <w:szCs w:val="20"/>
          <w:lang w:eastAsia="ru-RU"/>
        </w:rPr>
        <w:t>&lt;</w:t>
      </w:r>
      <w:r w:rsidRPr="00C03B84">
        <w:rPr>
          <w:rFonts w:cs="Courier New"/>
          <w:szCs w:val="20"/>
          <w:lang w:eastAsia="ru-RU"/>
        </w:rPr>
        <w:t>array</w:t>
      </w:r>
      <w:r>
        <w:rPr>
          <w:rFonts w:cs="Courier New"/>
          <w:szCs w:val="20"/>
          <w:lang w:eastAsia="ru-RU"/>
        </w:rPr>
        <w:t>&gt;</w:t>
      </w:r>
      <w:r w:rsidRPr="00C03B84">
        <w:rPr>
          <w:rFonts w:cs="Courier New"/>
          <w:szCs w:val="20"/>
          <w:lang w:eastAsia="ru-RU"/>
        </w:rPr>
        <w:t>" elementTypeMapping="</w:t>
      </w:r>
      <w:r w:rsidRPr="00E14DD4">
        <w:rPr>
          <w:rFonts w:cs="Courier New"/>
          <w:i/>
          <w:szCs w:val="20"/>
          <w:lang w:eastAsia="ru-RU"/>
        </w:rPr>
        <w:t>&lt;</w:t>
      </w:r>
      <w:r w:rsidR="00586D13">
        <w:rPr>
          <w:rFonts w:cs="Courier New"/>
          <w:i/>
          <w:szCs w:val="20"/>
          <w:lang w:eastAsia="ru-RU"/>
        </w:rPr>
        <w:t>byte</w:t>
      </w:r>
      <w:r w:rsidRPr="00E14DD4">
        <w:rPr>
          <w:rFonts w:cs="Courier New"/>
          <w:i/>
          <w:szCs w:val="20"/>
          <w:lang w:eastAsia="ru-RU"/>
        </w:rPr>
        <w:t>&gt;</w:t>
      </w:r>
      <w:r w:rsidRPr="00C03B84">
        <w:rPr>
          <w:rFonts w:cs="Courier New"/>
          <w:szCs w:val="20"/>
          <w:lang w:eastAsia="ru-RU"/>
        </w:rPr>
        <w:t>" /&gt;</w:t>
      </w:r>
    </w:p>
    <w:p w:rsidR="00586D13" w:rsidRDefault="00586D13"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586D13" w:rsidRDefault="0036701D" w:rsidP="0036701D">
      <w:pPr>
        <w:autoSpaceDE w:val="0"/>
        <w:autoSpaceDN w:val="0"/>
        <w:adjustRightInd w:val="0"/>
        <w:spacing w:after="0" w:line="240" w:lineRule="auto"/>
        <w:rPr>
          <w:rFonts w:cs="Courier New"/>
          <w:szCs w:val="20"/>
          <w:lang w:eastAsia="ru-RU"/>
        </w:rPr>
      </w:pPr>
      <w:r w:rsidRPr="00C03B84">
        <w:rPr>
          <w:rFonts w:cs="Courier New"/>
          <w:b/>
          <w:szCs w:val="20"/>
          <w:lang w:eastAsia="ru-RU"/>
        </w:rPr>
        <w:t>Error EPI2706</w:t>
      </w:r>
      <w:r w:rsidRPr="00C03B84">
        <w:rPr>
          <w:rFonts w:cs="Courier New"/>
          <w:szCs w:val="20"/>
          <w:lang w:eastAsia="ru-RU"/>
        </w:rPr>
        <w:t>: InterfaceTypeMappings name=`</w:t>
      </w:r>
      <w:r>
        <w:rPr>
          <w:rFonts w:cs="Courier New"/>
          <w:szCs w:val="20"/>
          <w:lang w:eastAsia="ru-RU"/>
        </w:rPr>
        <w:t>&lt;i</w:t>
      </w:r>
      <w:r w:rsidRPr="00C03B84">
        <w:rPr>
          <w:rFonts w:cs="Courier New"/>
          <w:szCs w:val="20"/>
          <w:lang w:eastAsia="ru-RU"/>
        </w:rPr>
        <w:t>nterface</w:t>
      </w:r>
      <w:r>
        <w:rPr>
          <w:rFonts w:cs="Courier New"/>
          <w:szCs w:val="20"/>
          <w:lang w:eastAsia="ru-RU"/>
        </w:rPr>
        <w:t>&gt;</w:t>
      </w:r>
      <w:r w:rsidRPr="00C03B84">
        <w:rPr>
          <w:rFonts w:cs="Courier New"/>
          <w:szCs w:val="20"/>
          <w:lang w:eastAsia="ru-RU"/>
        </w:rPr>
        <w:t>` `Array` name=`</w:t>
      </w:r>
      <w:r>
        <w:rPr>
          <w:rFonts w:cs="Courier New"/>
          <w:szCs w:val="20"/>
          <w:lang w:eastAsia="ru-RU"/>
        </w:rPr>
        <w:t>&lt;</w:t>
      </w:r>
      <w:r w:rsidRPr="00C03B84">
        <w:rPr>
          <w:rFonts w:cs="Courier New"/>
          <w:szCs w:val="20"/>
          <w:lang w:eastAsia="ru-RU"/>
        </w:rPr>
        <w:t>array</w:t>
      </w:r>
      <w:r>
        <w:rPr>
          <w:rFonts w:cs="Courier New"/>
          <w:szCs w:val="20"/>
          <w:lang w:eastAsia="ru-RU"/>
        </w:rPr>
        <w:t>&gt;</w:t>
      </w:r>
      <w:r w:rsidRPr="00C03B84">
        <w:rPr>
          <w:rFonts w:cs="Courier New"/>
          <w:szCs w:val="20"/>
          <w:lang w:eastAsia="ru-RU"/>
        </w:rPr>
        <w:t>` elementType=</w:t>
      </w:r>
      <w:r w:rsidR="00287AB8">
        <w:rPr>
          <w:rFonts w:cs="Courier New"/>
          <w:szCs w:val="20"/>
          <w:lang w:eastAsia="ru-RU"/>
        </w:rPr>
        <w:t xml:space="preserve"> </w:t>
      </w:r>
      <w:r w:rsidRPr="00C03B84">
        <w:rPr>
          <w:rFonts w:cs="Courier New"/>
          <w:szCs w:val="20"/>
          <w:lang w:eastAsia="ru-RU"/>
        </w:rPr>
        <w:t>`</w:t>
      </w:r>
      <w:r>
        <w:rPr>
          <w:rFonts w:cs="Courier New"/>
          <w:szCs w:val="20"/>
          <w:lang w:eastAsia="ru-RU"/>
        </w:rPr>
        <w:t>&lt;</w:t>
      </w:r>
      <w:r w:rsidR="00586D13">
        <w:rPr>
          <w:rFonts w:cs="Courier New"/>
          <w:szCs w:val="20"/>
          <w:lang w:eastAsia="ru-RU"/>
        </w:rPr>
        <w:t>int</w:t>
      </w:r>
      <w:r>
        <w:rPr>
          <w:rFonts w:cs="Courier New"/>
          <w:szCs w:val="20"/>
          <w:lang w:eastAsia="ru-RU"/>
        </w:rPr>
        <w:t>&gt;</w:t>
      </w:r>
      <w:r w:rsidRPr="00C03B84">
        <w:rPr>
          <w:rFonts w:cs="Courier New"/>
          <w:szCs w:val="20"/>
          <w:lang w:eastAsia="ru-RU"/>
        </w:rPr>
        <w:t xml:space="preserve">` </w:t>
      </w:r>
      <w:r w:rsidR="00A17117">
        <w:rPr>
          <w:rFonts w:cs="Courier New"/>
          <w:szCs w:val="20"/>
          <w:lang w:eastAsia="ru-RU"/>
        </w:rPr>
        <w:t xml:space="preserve">- </w:t>
      </w:r>
      <w:r w:rsidRPr="00C03B84">
        <w:rPr>
          <w:rFonts w:cs="Courier New"/>
          <w:szCs w:val="20"/>
          <w:lang w:eastAsia="ru-RU"/>
        </w:rPr>
        <w:t>elementTypeMapping=</w:t>
      </w:r>
      <w:r w:rsidR="00287AB8">
        <w:rPr>
          <w:rFonts w:cs="Courier New"/>
          <w:szCs w:val="20"/>
          <w:lang w:eastAsia="ru-RU"/>
        </w:rPr>
        <w:t xml:space="preserve"> </w:t>
      </w:r>
      <w:r w:rsidRPr="00C03B84">
        <w:rPr>
          <w:rFonts w:cs="Courier New"/>
          <w:szCs w:val="20"/>
          <w:lang w:eastAsia="ru-RU"/>
        </w:rPr>
        <w:t>`</w:t>
      </w:r>
      <w:r w:rsidRPr="00C03B84">
        <w:rPr>
          <w:rFonts w:cs="Courier New"/>
          <w:i/>
          <w:szCs w:val="20"/>
          <w:lang w:eastAsia="ru-RU"/>
        </w:rPr>
        <w:t>&lt;</w:t>
      </w:r>
      <w:r w:rsidR="00586D13">
        <w:rPr>
          <w:rFonts w:cs="Courier New"/>
          <w:i/>
          <w:szCs w:val="20"/>
          <w:lang w:eastAsia="ru-RU"/>
        </w:rPr>
        <w:t>byte</w:t>
      </w:r>
      <w:r w:rsidRPr="00C03B84">
        <w:rPr>
          <w:rFonts w:cs="Courier New"/>
          <w:i/>
          <w:szCs w:val="20"/>
          <w:lang w:eastAsia="ru-RU"/>
        </w:rPr>
        <w:t>&gt;</w:t>
      </w:r>
      <w:r w:rsidRPr="00C03B84">
        <w:rPr>
          <w:rFonts w:cs="Courier New"/>
          <w:szCs w:val="20"/>
          <w:lang w:eastAsia="ru-RU"/>
        </w:rPr>
        <w:t xml:space="preserve">` </w:t>
      </w:r>
      <w:r w:rsidR="00586D13" w:rsidRPr="00586D13">
        <w:rPr>
          <w:rFonts w:cs="Courier New"/>
          <w:szCs w:val="20"/>
          <w:lang w:eastAsia="ru-RU"/>
        </w:rPr>
        <w:t>- elementTypeMapping should be a mapping of the corresponding elementType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F2292B"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2292B">
        <w:rPr>
          <w:rFonts w:cs="Courier New"/>
          <w:szCs w:val="20"/>
          <w:lang w:eastAsia="ru-RU"/>
        </w:rPr>
        <w:t>&lt;GroupType name="</w:t>
      </w:r>
      <w:r>
        <w:rPr>
          <w:rFonts w:cs="Courier New"/>
          <w:szCs w:val="20"/>
          <w:lang w:eastAsia="ru-RU"/>
        </w:rPr>
        <w:t>&lt;</w:t>
      </w:r>
      <w:r w:rsidRPr="00F2292B">
        <w:rPr>
          <w:rFonts w:cs="Courier New"/>
          <w:szCs w:val="20"/>
          <w:lang w:eastAsia="ru-RU"/>
        </w:rPr>
        <w:t>group type</w:t>
      </w:r>
      <w:r>
        <w:rPr>
          <w:rFonts w:cs="Courier New"/>
          <w:szCs w:val="20"/>
          <w:lang w:eastAsia="ru-RU"/>
        </w:rPr>
        <w:t>&gt;</w:t>
      </w:r>
      <w:r w:rsidRPr="00F2292B">
        <w:rPr>
          <w:rFonts w:cs="Courier New"/>
          <w:szCs w:val="20"/>
          <w:lang w:eastAsia="ru-RU"/>
        </w:rPr>
        <w:t>"&gt;</w:t>
      </w:r>
    </w:p>
    <w:p w:rsidR="0036701D" w:rsidRPr="00F2292B" w:rsidRDefault="0036701D" w:rsidP="0036701D">
      <w:pPr>
        <w:autoSpaceDE w:val="0"/>
        <w:autoSpaceDN w:val="0"/>
        <w:adjustRightInd w:val="0"/>
        <w:spacing w:after="0" w:line="240" w:lineRule="auto"/>
        <w:rPr>
          <w:rFonts w:cs="Courier New"/>
          <w:szCs w:val="20"/>
          <w:lang w:eastAsia="ru-RU"/>
        </w:rPr>
      </w:pPr>
      <w:r w:rsidRPr="00F2292B">
        <w:rPr>
          <w:rFonts w:cs="Courier New"/>
          <w:szCs w:val="20"/>
          <w:lang w:eastAsia="ru-RU"/>
        </w:rPr>
        <w:t xml:space="preserve">  </w:t>
      </w:r>
      <w:r>
        <w:rPr>
          <w:rFonts w:cs="Courier New"/>
          <w:szCs w:val="20"/>
          <w:lang w:eastAsia="ru-RU"/>
        </w:rPr>
        <w:t xml:space="preserve">  </w:t>
      </w:r>
      <w:r w:rsidRPr="00F2292B">
        <w:rPr>
          <w:rFonts w:cs="Courier New"/>
          <w:szCs w:val="20"/>
          <w:lang w:eastAsia="ru-RU"/>
        </w:rPr>
        <w:t>&lt;Group name="</w:t>
      </w:r>
      <w:r>
        <w:rPr>
          <w:rFonts w:cs="Courier New"/>
          <w:szCs w:val="20"/>
          <w:lang w:eastAsia="ru-RU"/>
        </w:rPr>
        <w:t>&lt;</w:t>
      </w:r>
      <w:r w:rsidRPr="00F2292B">
        <w:rPr>
          <w:rFonts w:cs="Courier New"/>
          <w:szCs w:val="20"/>
          <w:lang w:eastAsia="ru-RU"/>
        </w:rPr>
        <w:t>group</w:t>
      </w:r>
      <w:r>
        <w:rPr>
          <w:rFonts w:cs="Courier New"/>
          <w:szCs w:val="20"/>
          <w:lang w:eastAsia="ru-RU"/>
        </w:rPr>
        <w:t>&gt;</w:t>
      </w:r>
      <w:r w:rsidRPr="00F2292B">
        <w:rPr>
          <w:rFonts w:cs="Courier New"/>
          <w:szCs w:val="20"/>
          <w:lang w:eastAsia="ru-RU"/>
        </w:rPr>
        <w:t>" &gt;</w:t>
      </w:r>
    </w:p>
    <w:p w:rsidR="0036701D" w:rsidRPr="00F2292B" w:rsidRDefault="0036701D" w:rsidP="0036701D">
      <w:pPr>
        <w:autoSpaceDE w:val="0"/>
        <w:autoSpaceDN w:val="0"/>
        <w:adjustRightInd w:val="0"/>
        <w:spacing w:after="0" w:line="240" w:lineRule="auto"/>
        <w:rPr>
          <w:rFonts w:cs="Courier New"/>
          <w:szCs w:val="20"/>
          <w:lang w:eastAsia="ru-RU"/>
        </w:rPr>
      </w:pPr>
      <w:r w:rsidRPr="00F2292B">
        <w:rPr>
          <w:rFonts w:cs="Courier New"/>
          <w:szCs w:val="20"/>
          <w:lang w:eastAsia="ru-RU"/>
        </w:rPr>
        <w:t xml:space="preserve">    </w:t>
      </w:r>
      <w:r>
        <w:rPr>
          <w:rFonts w:cs="Courier New"/>
          <w:szCs w:val="20"/>
          <w:lang w:eastAsia="ru-RU"/>
        </w:rPr>
        <w:t xml:space="preserve">  </w:t>
      </w:r>
      <w:r w:rsidRPr="00F2292B">
        <w:rPr>
          <w:rFonts w:cs="Courier New"/>
          <w:szCs w:val="20"/>
          <w:lang w:eastAsia="ru-RU"/>
        </w:rPr>
        <w:t>&lt;Object name="</w:t>
      </w:r>
      <w:r>
        <w:rPr>
          <w:rFonts w:cs="Courier New"/>
          <w:szCs w:val="20"/>
          <w:lang w:eastAsia="ru-RU"/>
        </w:rPr>
        <w:t>&lt;</w:t>
      </w:r>
      <w:r w:rsidRPr="00F2292B">
        <w:rPr>
          <w:rFonts w:cs="Courier New"/>
          <w:szCs w:val="20"/>
          <w:lang w:eastAsia="ru-RU"/>
        </w:rPr>
        <w:t>object</w:t>
      </w:r>
      <w:r>
        <w:rPr>
          <w:rFonts w:cs="Courier New"/>
          <w:szCs w:val="20"/>
          <w:lang w:eastAsia="ru-RU"/>
        </w:rPr>
        <w:t>&gt;</w:t>
      </w:r>
      <w:r w:rsidRPr="00F2292B">
        <w:rPr>
          <w:rFonts w:cs="Courier New"/>
          <w:szCs w:val="20"/>
          <w:lang w:eastAsia="ru-RU"/>
        </w:rPr>
        <w:t>"&gt;</w:t>
      </w:r>
    </w:p>
    <w:p w:rsidR="0036701D" w:rsidRPr="00F2292B" w:rsidRDefault="0036701D" w:rsidP="0036701D">
      <w:pPr>
        <w:autoSpaceDE w:val="0"/>
        <w:autoSpaceDN w:val="0"/>
        <w:adjustRightInd w:val="0"/>
        <w:spacing w:after="0" w:line="240" w:lineRule="auto"/>
        <w:rPr>
          <w:rFonts w:cs="Courier New"/>
          <w:szCs w:val="20"/>
          <w:lang w:eastAsia="ru-RU"/>
        </w:rPr>
      </w:pPr>
      <w:r w:rsidRPr="00F2292B">
        <w:rPr>
          <w:rFonts w:cs="Courier New"/>
          <w:szCs w:val="20"/>
          <w:lang w:eastAsia="ru-RU"/>
        </w:rPr>
        <w:t xml:space="preserve">      </w:t>
      </w:r>
      <w:r>
        <w:rPr>
          <w:rFonts w:cs="Courier New"/>
          <w:szCs w:val="20"/>
          <w:lang w:eastAsia="ru-RU"/>
        </w:rPr>
        <w:t xml:space="preserve">  </w:t>
      </w:r>
      <w:r w:rsidRPr="00F2292B">
        <w:rPr>
          <w:rFonts w:cs="Courier New"/>
          <w:szCs w:val="20"/>
          <w:lang w:eastAsia="ru-RU"/>
        </w:rPr>
        <w:t>&lt;StringType length="12"/&gt;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F2292B"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2292B">
        <w:rPr>
          <w:rFonts w:cs="Courier New"/>
          <w:szCs w:val="20"/>
          <w:lang w:eastAsia="ru-RU"/>
        </w:rPr>
        <w:t>&lt;Group name="</w:t>
      </w:r>
      <w:r>
        <w:rPr>
          <w:rFonts w:cs="Courier New"/>
          <w:szCs w:val="20"/>
          <w:lang w:eastAsia="ru-RU"/>
        </w:rPr>
        <w:t>&lt;</w:t>
      </w:r>
      <w:r w:rsidRPr="00F2292B">
        <w:rPr>
          <w:rFonts w:cs="Courier New"/>
          <w:szCs w:val="20"/>
          <w:lang w:eastAsia="ru-RU"/>
        </w:rPr>
        <w:t>nested group</w:t>
      </w:r>
      <w:r>
        <w:rPr>
          <w:rFonts w:cs="Courier New"/>
          <w:szCs w:val="20"/>
          <w:lang w:eastAsia="ru-RU"/>
        </w:rPr>
        <w:t>&gt;</w:t>
      </w:r>
      <w:r w:rsidRPr="00F2292B">
        <w:rPr>
          <w:rFonts w:cs="Courier New"/>
          <w:szCs w:val="20"/>
          <w:lang w:eastAsia="ru-RU"/>
        </w:rPr>
        <w:t>" type="</w:t>
      </w:r>
      <w:r>
        <w:rPr>
          <w:rFonts w:cs="Courier New"/>
          <w:szCs w:val="20"/>
          <w:lang w:eastAsia="ru-RU"/>
        </w:rPr>
        <w:t>&lt;</w:t>
      </w:r>
      <w:r w:rsidRPr="00F2292B">
        <w:rPr>
          <w:rFonts w:cs="Courier New"/>
          <w:szCs w:val="20"/>
          <w:lang w:eastAsia="ru-RU"/>
        </w:rPr>
        <w:t>group type</w:t>
      </w:r>
      <w:r>
        <w:rPr>
          <w:rFonts w:cs="Courier New"/>
          <w:szCs w:val="20"/>
          <w:lang w:eastAsia="ru-RU"/>
        </w:rPr>
        <w:t>&gt;</w:t>
      </w:r>
      <w:r w:rsidRPr="00F2292B">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F2292B" w:rsidRDefault="0036701D" w:rsidP="0036701D">
      <w:pPr>
        <w:autoSpaceDE w:val="0"/>
        <w:autoSpaceDN w:val="0"/>
        <w:adjustRightInd w:val="0"/>
        <w:spacing w:after="0" w:line="240" w:lineRule="auto"/>
        <w:rPr>
          <w:rFonts w:cs="Courier New"/>
          <w:szCs w:val="20"/>
          <w:lang w:eastAsia="ru-RU"/>
        </w:rPr>
      </w:pPr>
      <w:r w:rsidRPr="00F2292B">
        <w:rPr>
          <w:rFonts w:cs="Courier New"/>
          <w:szCs w:val="20"/>
          <w:lang w:eastAsia="ru-RU"/>
        </w:rPr>
        <w:t xml:space="preserve">  &lt;GroupMapping object="</w:t>
      </w:r>
      <w:r>
        <w:rPr>
          <w:rFonts w:cs="Courier New"/>
          <w:szCs w:val="20"/>
          <w:lang w:eastAsia="ru-RU"/>
        </w:rPr>
        <w:t>&lt;</w:t>
      </w:r>
      <w:r w:rsidRPr="00F2292B">
        <w:rPr>
          <w:rFonts w:cs="Courier New"/>
          <w:szCs w:val="20"/>
          <w:lang w:eastAsia="ru-RU"/>
        </w:rPr>
        <w:t>nested group</w:t>
      </w:r>
      <w:r>
        <w:rPr>
          <w:rFonts w:cs="Courier New"/>
          <w:szCs w:val="20"/>
          <w:lang w:eastAsia="ru-RU"/>
        </w:rPr>
        <w:t>&gt;</w:t>
      </w:r>
      <w:r w:rsidRPr="00F2292B">
        <w:rPr>
          <w:rFonts w:cs="Courier New"/>
          <w:szCs w:val="20"/>
          <w:lang w:eastAsia="ru-RU"/>
        </w:rPr>
        <w:t>"&gt;</w:t>
      </w:r>
    </w:p>
    <w:p w:rsidR="0036701D" w:rsidRPr="00F2292B" w:rsidRDefault="0036701D" w:rsidP="0036701D">
      <w:pPr>
        <w:autoSpaceDE w:val="0"/>
        <w:autoSpaceDN w:val="0"/>
        <w:adjustRightInd w:val="0"/>
        <w:spacing w:after="0" w:line="240" w:lineRule="auto"/>
        <w:rPr>
          <w:rFonts w:cs="Courier New"/>
          <w:szCs w:val="20"/>
          <w:lang w:eastAsia="ru-RU"/>
        </w:rPr>
      </w:pPr>
      <w:r w:rsidRPr="00F2292B">
        <w:rPr>
          <w:rFonts w:cs="Courier New"/>
          <w:szCs w:val="20"/>
          <w:lang w:eastAsia="ru-RU"/>
        </w:rPr>
        <w:t xml:space="preserve">  </w:t>
      </w:r>
      <w:r>
        <w:rPr>
          <w:rFonts w:cs="Courier New"/>
          <w:szCs w:val="20"/>
          <w:lang w:eastAsia="ru-RU"/>
        </w:rPr>
        <w:t xml:space="preserve">  </w:t>
      </w:r>
      <w:r w:rsidRPr="00F2292B">
        <w:rPr>
          <w:rFonts w:cs="Courier New"/>
          <w:szCs w:val="20"/>
          <w:lang w:eastAsia="ru-RU"/>
        </w:rPr>
        <w:t>&lt;Group name="</w:t>
      </w:r>
      <w:r>
        <w:rPr>
          <w:rFonts w:cs="Courier New"/>
          <w:szCs w:val="20"/>
          <w:lang w:eastAsia="ru-RU"/>
        </w:rPr>
        <w:t>&lt;</w:t>
      </w:r>
      <w:r w:rsidRPr="00F2292B">
        <w:rPr>
          <w:rFonts w:cs="Courier New"/>
          <w:szCs w:val="20"/>
          <w:lang w:eastAsia="ru-RU"/>
        </w:rPr>
        <w:t>group</w:t>
      </w:r>
      <w:r>
        <w:rPr>
          <w:rFonts w:cs="Courier New"/>
          <w:szCs w:val="20"/>
          <w:lang w:eastAsia="ru-RU"/>
        </w:rPr>
        <w:t>&gt;</w:t>
      </w:r>
      <w:r w:rsidRPr="00F2292B">
        <w:rPr>
          <w:rFonts w:cs="Courier New"/>
          <w:szCs w:val="20"/>
          <w:lang w:eastAsia="ru-RU"/>
        </w:rPr>
        <w:t xml:space="preserve">" </w:t>
      </w:r>
      <w:r w:rsidRPr="00F2292B">
        <w:rPr>
          <w:rFonts w:cs="Courier New"/>
          <w:i/>
          <w:szCs w:val="20"/>
          <w:lang w:eastAsia="ru-RU"/>
        </w:rPr>
        <w:t>typeMapping="</w:t>
      </w:r>
      <w:r w:rsidR="0079064D">
        <w:rPr>
          <w:rFonts w:cs="Courier New"/>
          <w:i/>
          <w:szCs w:val="20"/>
          <w:lang w:eastAsia="ru-RU"/>
        </w:rPr>
        <w:t>…</w:t>
      </w:r>
      <w:r w:rsidRPr="00F2292B">
        <w:rPr>
          <w:rFonts w:cs="Courier New"/>
          <w:i/>
          <w:szCs w:val="20"/>
          <w:lang w:eastAsia="ru-RU"/>
        </w:rPr>
        <w:t>"</w:t>
      </w:r>
      <w:r w:rsidRPr="00F2292B">
        <w:rPr>
          <w:rFonts w:cs="Courier New"/>
          <w:szCs w:val="20"/>
          <w:lang w:eastAsia="ru-RU"/>
        </w:rPr>
        <w:t>&gt;</w:t>
      </w:r>
    </w:p>
    <w:p w:rsidR="0036701D" w:rsidRPr="00B12017" w:rsidRDefault="0036701D" w:rsidP="0036701D">
      <w:pPr>
        <w:autoSpaceDE w:val="0"/>
        <w:autoSpaceDN w:val="0"/>
        <w:adjustRightInd w:val="0"/>
        <w:spacing w:after="0" w:line="240" w:lineRule="auto"/>
        <w:rPr>
          <w:rFonts w:cs="Courier New"/>
          <w:szCs w:val="20"/>
          <w:lang w:eastAsia="ru-RU"/>
        </w:rPr>
      </w:pPr>
      <w:r w:rsidRPr="00B12017">
        <w:rPr>
          <w:rFonts w:cs="Courier New"/>
          <w:szCs w:val="20"/>
          <w:lang w:eastAsia="ru-RU"/>
        </w:rPr>
        <w:t xml:space="preserve">      &lt;Object name="&lt;object&gt;" &gt;</w:t>
      </w:r>
    </w:p>
    <w:p w:rsidR="0036701D" w:rsidRPr="00B12017" w:rsidRDefault="0036701D" w:rsidP="0036701D">
      <w:pPr>
        <w:autoSpaceDE w:val="0"/>
        <w:autoSpaceDN w:val="0"/>
        <w:adjustRightInd w:val="0"/>
        <w:spacing w:after="0" w:line="240" w:lineRule="auto"/>
        <w:rPr>
          <w:rFonts w:cs="Courier New"/>
          <w:szCs w:val="20"/>
          <w:lang w:eastAsia="ru-RU"/>
        </w:rPr>
      </w:pPr>
      <w:r w:rsidRPr="00B12017">
        <w:rPr>
          <w:rFonts w:cs="Courier New"/>
          <w:szCs w:val="20"/>
          <w:lang w:eastAsia="ru-RU"/>
        </w:rPr>
        <w:t xml:space="preserve">        &lt;StringMapping encoding="Western"/&gt;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lastRenderedPageBreak/>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2292B">
        <w:rPr>
          <w:rFonts w:cs="Courier New"/>
          <w:szCs w:val="20"/>
          <w:lang w:eastAsia="ru-RU"/>
        </w:rPr>
        <w:t>&lt;Allocate name="</w:t>
      </w:r>
      <w:r w:rsidR="0079064D">
        <w:rPr>
          <w:rFonts w:cs="Courier New"/>
          <w:szCs w:val="20"/>
          <w:lang w:eastAsia="ru-RU"/>
        </w:rPr>
        <w:t>&lt;</w:t>
      </w:r>
      <w:r w:rsidRPr="00F2292B">
        <w:rPr>
          <w:rFonts w:cs="Courier New"/>
          <w:szCs w:val="20"/>
          <w:lang w:eastAsia="ru-RU"/>
        </w:rPr>
        <w:t>nested group</w:t>
      </w:r>
      <w:r w:rsidR="0079064D">
        <w:rPr>
          <w:rFonts w:cs="Courier New"/>
          <w:szCs w:val="20"/>
          <w:lang w:eastAsia="ru-RU"/>
        </w:rPr>
        <w:t>&gt;</w:t>
      </w:r>
      <w:r w:rsidRPr="00F2292B">
        <w:rPr>
          <w:rFonts w:cs="Courier New"/>
          <w:szCs w:val="20"/>
          <w:lang w:eastAsia="ru-RU"/>
        </w:rPr>
        <w:t>"/&gt;</w:t>
      </w:r>
    </w:p>
    <w:p w:rsidR="0079064D" w:rsidRPr="00F2292B" w:rsidRDefault="0079064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9064D" w:rsidRDefault="0036701D" w:rsidP="0036701D">
      <w:pPr>
        <w:autoSpaceDE w:val="0"/>
        <w:autoSpaceDN w:val="0"/>
        <w:adjustRightInd w:val="0"/>
        <w:spacing w:after="0" w:line="240" w:lineRule="auto"/>
        <w:rPr>
          <w:rFonts w:cs="Courier New"/>
          <w:i/>
          <w:szCs w:val="20"/>
          <w:lang w:eastAsia="ru-RU"/>
        </w:rPr>
      </w:pPr>
      <w:r w:rsidRPr="00F2292B">
        <w:rPr>
          <w:rFonts w:cs="Courier New"/>
          <w:b/>
          <w:szCs w:val="20"/>
          <w:lang w:eastAsia="ru-RU"/>
        </w:rPr>
        <w:t>Error EPI2804</w:t>
      </w:r>
      <w:r w:rsidRPr="00F2292B">
        <w:rPr>
          <w:rFonts w:cs="Courier New"/>
          <w:szCs w:val="20"/>
          <w:lang w:eastAsia="ru-RU"/>
        </w:rPr>
        <w:t>: InterfaceTypeMappings name=`</w:t>
      </w:r>
      <w:r>
        <w:rPr>
          <w:rFonts w:cs="Courier New"/>
          <w:szCs w:val="20"/>
          <w:lang w:eastAsia="ru-RU"/>
        </w:rPr>
        <w:t>&lt;i</w:t>
      </w:r>
      <w:r w:rsidRPr="00F2292B">
        <w:rPr>
          <w:rFonts w:cs="Courier New"/>
          <w:szCs w:val="20"/>
          <w:lang w:eastAsia="ru-RU"/>
        </w:rPr>
        <w:t>nterface</w:t>
      </w:r>
      <w:r>
        <w:rPr>
          <w:rFonts w:cs="Courier New"/>
          <w:szCs w:val="20"/>
          <w:lang w:eastAsia="ru-RU"/>
        </w:rPr>
        <w:t>&gt;</w:t>
      </w:r>
      <w:r w:rsidRPr="00F2292B">
        <w:rPr>
          <w:rFonts w:cs="Courier New"/>
          <w:szCs w:val="20"/>
          <w:lang w:eastAsia="ru-RU"/>
        </w:rPr>
        <w:t xml:space="preserve">` </w:t>
      </w:r>
      <w:r w:rsidR="00B12017" w:rsidRPr="00B12017">
        <w:rPr>
          <w:rFonts w:cs="Courier New"/>
          <w:szCs w:val="20"/>
          <w:lang w:eastAsia="ru-RU"/>
        </w:rPr>
        <w:t>`GroupMapping` name=`` appType=`` object=</w:t>
      </w:r>
      <w:r w:rsidR="001D22D2">
        <w:rPr>
          <w:rFonts w:cs="Courier New"/>
          <w:szCs w:val="20"/>
          <w:lang w:eastAsia="ru-RU"/>
        </w:rPr>
        <w:t xml:space="preserve"> </w:t>
      </w:r>
      <w:r w:rsidR="00B12017" w:rsidRPr="00B12017">
        <w:rPr>
          <w:rFonts w:cs="Courier New"/>
          <w:szCs w:val="20"/>
          <w:lang w:eastAsia="ru-RU"/>
        </w:rPr>
        <w:t>`</w:t>
      </w:r>
      <w:r w:rsidR="00B12017">
        <w:rPr>
          <w:rFonts w:cs="Courier New"/>
          <w:szCs w:val="20"/>
          <w:lang w:eastAsia="ru-RU"/>
        </w:rPr>
        <w:t>&lt;</w:t>
      </w:r>
      <w:r w:rsidR="00B12017" w:rsidRPr="00B12017">
        <w:rPr>
          <w:rFonts w:cs="Courier New"/>
          <w:szCs w:val="20"/>
          <w:lang w:eastAsia="ru-RU"/>
        </w:rPr>
        <w:t>nestedGroup</w:t>
      </w:r>
      <w:r w:rsidR="00B12017">
        <w:rPr>
          <w:rFonts w:cs="Courier New"/>
          <w:szCs w:val="20"/>
          <w:lang w:eastAsia="ru-RU"/>
        </w:rPr>
        <w:t>&gt;</w:t>
      </w:r>
      <w:r w:rsidR="00B12017" w:rsidRPr="00B12017">
        <w:rPr>
          <w:rFonts w:cs="Courier New"/>
          <w:szCs w:val="20"/>
          <w:lang w:eastAsia="ru-RU"/>
        </w:rPr>
        <w:t>`</w:t>
      </w:r>
      <w:r w:rsidR="00B12017">
        <w:rPr>
          <w:rFonts w:cs="Courier New"/>
          <w:szCs w:val="20"/>
          <w:lang w:eastAsia="ru-RU"/>
        </w:rPr>
        <w:t xml:space="preserve"> </w:t>
      </w:r>
      <w:r w:rsidRPr="00F2292B">
        <w:rPr>
          <w:rFonts w:cs="Courier New"/>
          <w:szCs w:val="20"/>
          <w:lang w:eastAsia="ru-RU"/>
        </w:rPr>
        <w:t>`Group` name=</w:t>
      </w:r>
      <w:r w:rsidR="001D22D2">
        <w:rPr>
          <w:rFonts w:cs="Courier New"/>
          <w:szCs w:val="20"/>
          <w:lang w:eastAsia="ru-RU"/>
        </w:rPr>
        <w:t xml:space="preserve"> </w:t>
      </w:r>
      <w:r w:rsidRPr="00F2292B">
        <w:rPr>
          <w:rFonts w:cs="Courier New"/>
          <w:szCs w:val="20"/>
          <w:lang w:eastAsia="ru-RU"/>
        </w:rPr>
        <w:t>`</w:t>
      </w:r>
      <w:r>
        <w:rPr>
          <w:rFonts w:cs="Courier New"/>
          <w:szCs w:val="20"/>
          <w:lang w:eastAsia="ru-RU"/>
        </w:rPr>
        <w:t>&lt;</w:t>
      </w:r>
      <w:r w:rsidRPr="00F2292B">
        <w:rPr>
          <w:rFonts w:cs="Courier New"/>
          <w:szCs w:val="20"/>
          <w:lang w:eastAsia="ru-RU"/>
        </w:rPr>
        <w:t>group</w:t>
      </w:r>
      <w:r>
        <w:rPr>
          <w:rFonts w:cs="Courier New"/>
          <w:szCs w:val="20"/>
          <w:lang w:eastAsia="ru-RU"/>
        </w:rPr>
        <w:t>&gt;</w:t>
      </w:r>
      <w:r w:rsidRPr="00F2292B">
        <w:rPr>
          <w:rFonts w:cs="Courier New"/>
          <w:szCs w:val="20"/>
          <w:lang w:eastAsia="ru-RU"/>
        </w:rPr>
        <w:t xml:space="preserve">` - </w:t>
      </w:r>
      <w:r w:rsidR="007D60FE" w:rsidRPr="007D60FE">
        <w:rPr>
          <w:rFonts w:cs="Courier New"/>
          <w:szCs w:val="20"/>
          <w:lang w:eastAsia="ru-RU"/>
        </w:rPr>
        <w:t>c</w:t>
      </w:r>
      <w:r w:rsidR="007D60FE">
        <w:rPr>
          <w:rFonts w:cs="Courier New"/>
          <w:szCs w:val="20"/>
          <w:lang w:eastAsia="ru-RU"/>
        </w:rPr>
        <w:t>an</w:t>
      </w:r>
      <w:r w:rsidR="007D60FE" w:rsidRPr="007D60FE">
        <w:rPr>
          <w:rFonts w:cs="Courier New"/>
          <w:szCs w:val="20"/>
          <w:lang w:eastAsia="ru-RU"/>
        </w:rPr>
        <w:t xml:space="preserve">not specify both </w:t>
      </w:r>
      <w:r w:rsidR="007D60FE" w:rsidRPr="00B12017">
        <w:rPr>
          <w:rFonts w:cs="Courier New"/>
          <w:i/>
          <w:szCs w:val="20"/>
          <w:lang w:eastAsia="ru-RU"/>
        </w:rPr>
        <w:t>typeMapping attribute</w:t>
      </w:r>
      <w:r w:rsidR="007D60FE" w:rsidRPr="007D60FE">
        <w:rPr>
          <w:rFonts w:cs="Courier New"/>
          <w:szCs w:val="20"/>
          <w:lang w:eastAsia="ru-RU"/>
        </w:rPr>
        <w:t xml:space="preserve"> and inline mapping</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F14D76"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14D76">
        <w:rPr>
          <w:rFonts w:cs="Courier New"/>
          <w:szCs w:val="20"/>
          <w:lang w:eastAsia="ru-RU"/>
        </w:rPr>
        <w:t>&lt;GroupType name="</w:t>
      </w:r>
      <w:r>
        <w:rPr>
          <w:rFonts w:cs="Courier New"/>
          <w:szCs w:val="20"/>
          <w:lang w:eastAsia="ru-RU"/>
        </w:rPr>
        <w:t>&lt;group type&gt;</w:t>
      </w:r>
      <w:r w:rsidRPr="00F14D76">
        <w:rPr>
          <w:rFonts w:cs="Courier New"/>
          <w:szCs w:val="20"/>
          <w:lang w:eastAsia="ru-RU"/>
        </w:rPr>
        <w:t>"&gt;</w:t>
      </w:r>
    </w:p>
    <w:p w:rsidR="0036701D" w:rsidRPr="00F14D76" w:rsidRDefault="0036701D" w:rsidP="0036701D">
      <w:pPr>
        <w:autoSpaceDE w:val="0"/>
        <w:autoSpaceDN w:val="0"/>
        <w:adjustRightInd w:val="0"/>
        <w:spacing w:after="0" w:line="240" w:lineRule="auto"/>
        <w:rPr>
          <w:rFonts w:cs="Courier New"/>
          <w:szCs w:val="20"/>
          <w:lang w:eastAsia="ru-RU"/>
        </w:rPr>
      </w:pPr>
      <w:r w:rsidRPr="00F14D76">
        <w:rPr>
          <w:rFonts w:cs="Courier New"/>
          <w:szCs w:val="20"/>
          <w:lang w:eastAsia="ru-RU"/>
        </w:rPr>
        <w:t xml:space="preserve">     &lt;Object name="</w:t>
      </w:r>
      <w:r w:rsidR="008F086A">
        <w:rPr>
          <w:rFonts w:cs="Courier New"/>
          <w:szCs w:val="20"/>
          <w:lang w:eastAsia="ru-RU"/>
        </w:rPr>
        <w:t>&lt;object0&gt;</w:t>
      </w:r>
      <w:r w:rsidRPr="00F14D76">
        <w:rPr>
          <w:rFonts w:cs="Courier New"/>
          <w:szCs w:val="20"/>
          <w:lang w:eastAsia="ru-RU"/>
        </w:rPr>
        <w:t>" type="boolean"/&gt;</w:t>
      </w:r>
    </w:p>
    <w:p w:rsidR="0036701D" w:rsidRPr="00F14D76" w:rsidRDefault="0036701D" w:rsidP="0036701D">
      <w:pPr>
        <w:autoSpaceDE w:val="0"/>
        <w:autoSpaceDN w:val="0"/>
        <w:adjustRightInd w:val="0"/>
        <w:spacing w:after="0" w:line="240" w:lineRule="auto"/>
        <w:rPr>
          <w:rFonts w:cs="Courier New"/>
          <w:szCs w:val="20"/>
          <w:lang w:eastAsia="ru-RU"/>
        </w:rPr>
      </w:pPr>
      <w:r w:rsidRPr="00F14D76">
        <w:rPr>
          <w:rFonts w:cs="Courier New"/>
          <w:szCs w:val="20"/>
          <w:lang w:eastAsia="ru-RU"/>
        </w:rPr>
        <w:t xml:space="preserve">     &lt;Object name="</w:t>
      </w:r>
      <w:r>
        <w:rPr>
          <w:rFonts w:cs="Courier New"/>
          <w:szCs w:val="20"/>
          <w:lang w:eastAsia="ru-RU"/>
        </w:rPr>
        <w:t>&lt;object</w:t>
      </w:r>
      <w:r w:rsidRPr="00F14D76">
        <w:rPr>
          <w:rFonts w:cs="Courier New"/>
          <w:szCs w:val="20"/>
          <w:lang w:eastAsia="ru-RU"/>
        </w:rPr>
        <w:t>2</w:t>
      </w:r>
      <w:r w:rsidR="008F086A">
        <w:rPr>
          <w:rFonts w:cs="Courier New"/>
          <w:szCs w:val="20"/>
          <w:lang w:eastAsia="ru-RU"/>
        </w:rPr>
        <w:t>&gt;</w:t>
      </w:r>
      <w:r w:rsidRPr="00F14D76">
        <w:rPr>
          <w:rFonts w:cs="Courier New"/>
          <w:szCs w:val="20"/>
          <w:lang w:eastAsia="ru-RU"/>
        </w:rPr>
        <w:t>" type="boolean"/&gt;</w:t>
      </w:r>
    </w:p>
    <w:p w:rsidR="0036701D" w:rsidRPr="00F14D76" w:rsidRDefault="008F086A"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F14D76" w:rsidRDefault="0036701D" w:rsidP="0036701D">
      <w:pPr>
        <w:autoSpaceDE w:val="0"/>
        <w:autoSpaceDN w:val="0"/>
        <w:adjustRightInd w:val="0"/>
        <w:spacing w:after="0" w:line="240" w:lineRule="auto"/>
        <w:rPr>
          <w:rFonts w:cs="Courier New"/>
          <w:szCs w:val="20"/>
          <w:lang w:eastAsia="ru-RU"/>
        </w:rPr>
      </w:pPr>
      <w:r w:rsidRPr="00F14D76">
        <w:rPr>
          <w:rFonts w:cs="Courier New"/>
          <w:szCs w:val="20"/>
          <w:lang w:eastAsia="ru-RU"/>
        </w:rPr>
        <w:t xml:space="preserve">&lt;InterfaceTypeMappings </w:t>
      </w:r>
      <w:r w:rsidRPr="00EA6111">
        <w:rPr>
          <w:rFonts w:cs="Courier New"/>
          <w:szCs w:val="20"/>
          <w:lang w:eastAsia="ru-RU"/>
        </w:rPr>
        <w:t>name="</w:t>
      </w:r>
      <w:r>
        <w:rPr>
          <w:rFonts w:cs="Courier New"/>
          <w:szCs w:val="20"/>
          <w:lang w:eastAsia="ru-RU"/>
        </w:rPr>
        <w:t>&lt;interface&gt;</w:t>
      </w:r>
      <w:r w:rsidRPr="00EA6111">
        <w:rPr>
          <w:rFonts w:cs="Courier New"/>
          <w:szCs w:val="20"/>
          <w:lang w:eastAsia="ru-RU"/>
        </w:rPr>
        <w:t>"</w:t>
      </w:r>
      <w:r w:rsidRPr="00F14D76">
        <w:rPr>
          <w:rFonts w:cs="Courier New"/>
          <w:szCs w:val="20"/>
          <w:lang w:eastAsia="ru-RU"/>
        </w:rPr>
        <w:t>…</w:t>
      </w:r>
      <w:r>
        <w:rPr>
          <w:rFonts w:cs="Courier New"/>
          <w:szCs w:val="20"/>
          <w:lang w:eastAsia="ru-RU"/>
        </w:rPr>
        <w:t>&gt;</w:t>
      </w:r>
    </w:p>
    <w:p w:rsidR="0036701D" w:rsidRPr="00F14D76"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F14D76">
        <w:rPr>
          <w:rFonts w:cs="Courier New"/>
          <w:szCs w:val="20"/>
          <w:lang w:eastAsia="ru-RU"/>
        </w:rPr>
        <w:t>&lt;GroupMapping name="</w:t>
      </w:r>
      <w:r>
        <w:rPr>
          <w:rFonts w:cs="Courier New"/>
          <w:szCs w:val="20"/>
          <w:lang w:eastAsia="ru-RU"/>
        </w:rPr>
        <w:t>&lt;group mapping&gt;</w:t>
      </w:r>
      <w:r w:rsidRPr="00F14D76">
        <w:rPr>
          <w:rFonts w:cs="Courier New"/>
          <w:szCs w:val="20"/>
          <w:lang w:eastAsia="ru-RU"/>
        </w:rPr>
        <w:t>" appType="</w:t>
      </w:r>
      <w:r>
        <w:rPr>
          <w:rFonts w:cs="Courier New"/>
          <w:szCs w:val="20"/>
          <w:lang w:eastAsia="ru-RU"/>
        </w:rPr>
        <w:t>&lt;group type&gt;</w:t>
      </w:r>
      <w:r w:rsidRPr="00F14D76">
        <w:rPr>
          <w:rFonts w:cs="Courier New"/>
          <w:szCs w:val="20"/>
          <w:lang w:eastAsia="ru-RU"/>
        </w:rPr>
        <w:t>" &gt;</w:t>
      </w:r>
    </w:p>
    <w:p w:rsidR="0036701D" w:rsidRPr="00F14D76" w:rsidRDefault="0036701D" w:rsidP="0036701D">
      <w:pPr>
        <w:autoSpaceDE w:val="0"/>
        <w:autoSpaceDN w:val="0"/>
        <w:adjustRightInd w:val="0"/>
        <w:spacing w:after="0" w:line="240" w:lineRule="auto"/>
        <w:rPr>
          <w:rFonts w:cs="Courier New"/>
          <w:szCs w:val="20"/>
          <w:lang w:eastAsia="ru-RU"/>
        </w:rPr>
      </w:pPr>
      <w:r w:rsidRPr="00F14D76">
        <w:rPr>
          <w:rFonts w:cs="Courier New"/>
          <w:szCs w:val="20"/>
          <w:lang w:eastAsia="ru-RU"/>
        </w:rPr>
        <w:t xml:space="preserve">  </w:t>
      </w:r>
      <w:r>
        <w:rPr>
          <w:rFonts w:cs="Courier New"/>
          <w:szCs w:val="20"/>
          <w:lang w:eastAsia="ru-RU"/>
        </w:rPr>
        <w:t xml:space="preserve">  </w:t>
      </w:r>
      <w:r w:rsidRPr="00F14D76">
        <w:rPr>
          <w:rFonts w:cs="Courier New"/>
          <w:szCs w:val="20"/>
          <w:lang w:eastAsia="ru-RU"/>
        </w:rPr>
        <w:t>&lt;Object name="</w:t>
      </w:r>
      <w:r w:rsidRPr="00644B79">
        <w:rPr>
          <w:rFonts w:cs="Courier New"/>
          <w:i/>
          <w:szCs w:val="20"/>
          <w:lang w:eastAsia="ru-RU"/>
        </w:rPr>
        <w:t>&lt;object1&gt;</w:t>
      </w:r>
      <w:r w:rsidRPr="00F14D76">
        <w:rPr>
          <w:rFonts w:cs="Courier New"/>
          <w:szCs w:val="20"/>
          <w:lang w:eastAsia="ru-RU"/>
        </w:rPr>
        <w:t>" typeMapping="bitNormal"</w:t>
      </w:r>
      <w:r w:rsidR="008F086A">
        <w:rPr>
          <w:rFonts w:cs="Courier New"/>
          <w:szCs w:val="20"/>
          <w:lang w:eastAsia="ru-RU"/>
        </w:rPr>
        <w:t xml:space="preserve"> </w:t>
      </w:r>
      <w:r>
        <w:rPr>
          <w:rFonts w:cs="Courier New"/>
          <w:szCs w:val="20"/>
          <w:lang w:eastAsia="ru-RU"/>
        </w:rPr>
        <w:t>…</w:t>
      </w:r>
      <w:r w:rsidRPr="00F14D76">
        <w:rPr>
          <w:rFonts w:cs="Courier New"/>
          <w:szCs w:val="20"/>
          <w:lang w:eastAsia="ru-RU"/>
        </w:rPr>
        <w:t xml:space="preserve"> /&gt;</w:t>
      </w:r>
    </w:p>
    <w:p w:rsidR="0036701D" w:rsidRPr="00F14D76" w:rsidRDefault="0036701D" w:rsidP="0036701D">
      <w:pPr>
        <w:autoSpaceDE w:val="0"/>
        <w:autoSpaceDN w:val="0"/>
        <w:adjustRightInd w:val="0"/>
        <w:spacing w:after="0" w:line="240" w:lineRule="auto"/>
        <w:rPr>
          <w:rFonts w:cs="Courier New"/>
          <w:szCs w:val="20"/>
          <w:lang w:eastAsia="ru-RU"/>
        </w:rPr>
      </w:pPr>
      <w:r w:rsidRPr="00F14D76">
        <w:rPr>
          <w:rFonts w:cs="Courier New"/>
          <w:szCs w:val="20"/>
          <w:lang w:eastAsia="ru-RU"/>
        </w:rPr>
        <w:t xml:space="preserve">    &lt;Object name="</w:t>
      </w:r>
      <w:r>
        <w:rPr>
          <w:rFonts w:cs="Courier New"/>
          <w:szCs w:val="20"/>
          <w:lang w:eastAsia="ru-RU"/>
        </w:rPr>
        <w:t>&lt;object2&gt;</w:t>
      </w:r>
      <w:r w:rsidRPr="00F14D76">
        <w:rPr>
          <w:rFonts w:cs="Courier New"/>
          <w:szCs w:val="20"/>
          <w:lang w:eastAsia="ru-RU"/>
        </w:rPr>
        <w:t>" typeMapping="bitNormal"</w:t>
      </w:r>
      <w:r w:rsidR="008F086A">
        <w:rPr>
          <w:rFonts w:cs="Courier New"/>
          <w:szCs w:val="20"/>
          <w:lang w:eastAsia="ru-RU"/>
        </w:rPr>
        <w:t xml:space="preserve"> …</w:t>
      </w:r>
      <w:r w:rsidRPr="00F14D76">
        <w:rPr>
          <w:rFonts w:cs="Courier New"/>
          <w:szCs w:val="20"/>
          <w:lang w:eastAsia="ru-RU"/>
        </w:rPr>
        <w:t>/&gt;</w:t>
      </w:r>
    </w:p>
    <w:p w:rsidR="0036701D" w:rsidRPr="00F14D76" w:rsidRDefault="008F086A"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644B79">
        <w:rPr>
          <w:rFonts w:cs="Courier New"/>
          <w:b/>
          <w:szCs w:val="20"/>
          <w:lang w:eastAsia="ru-RU"/>
        </w:rPr>
        <w:t>Error EPI2807</w:t>
      </w:r>
      <w:r w:rsidRPr="00F14D76">
        <w:rPr>
          <w:rFonts w:cs="Courier New"/>
          <w:szCs w:val="20"/>
          <w:lang w:eastAsia="ru-RU"/>
        </w:rPr>
        <w:t>: Interface='</w:t>
      </w:r>
      <w:r>
        <w:rPr>
          <w:rFonts w:cs="Courier New"/>
          <w:szCs w:val="20"/>
          <w:lang w:eastAsia="ru-RU"/>
        </w:rPr>
        <w:t>&lt;interface&gt;</w:t>
      </w:r>
      <w:r w:rsidRPr="00F14D76">
        <w:rPr>
          <w:rFonts w:cs="Courier New"/>
          <w:szCs w:val="20"/>
          <w:lang w:eastAsia="ru-RU"/>
        </w:rPr>
        <w:t>' mapping name=`</w:t>
      </w:r>
      <w:r>
        <w:rPr>
          <w:rFonts w:cs="Courier New"/>
          <w:szCs w:val="20"/>
          <w:lang w:eastAsia="ru-RU"/>
        </w:rPr>
        <w:t>&lt;group mapping&gt;</w:t>
      </w:r>
      <w:r w:rsidRPr="00F14D76">
        <w:rPr>
          <w:rFonts w:cs="Courier New"/>
          <w:szCs w:val="20"/>
          <w:lang w:eastAsia="ru-RU"/>
        </w:rPr>
        <w:t xml:space="preserve">` - </w:t>
      </w:r>
      <w:r w:rsidR="009246DB">
        <w:rPr>
          <w:rFonts w:cs="Courier New"/>
          <w:szCs w:val="20"/>
          <w:lang w:eastAsia="ru-RU"/>
        </w:rPr>
        <w:t>`</w:t>
      </w:r>
      <w:r w:rsidRPr="00644B79">
        <w:rPr>
          <w:rFonts w:cs="Courier New"/>
          <w:i/>
          <w:szCs w:val="20"/>
          <w:lang w:eastAsia="ru-RU"/>
        </w:rPr>
        <w:t>&lt;object1&gt;</w:t>
      </w:r>
      <w:r w:rsidR="009246DB">
        <w:rPr>
          <w:rFonts w:cs="Courier New"/>
          <w:szCs w:val="20"/>
          <w:lang w:eastAsia="ru-RU"/>
        </w:rPr>
        <w:t>` element</w:t>
      </w:r>
      <w:r w:rsidRPr="00F14D76">
        <w:rPr>
          <w:rFonts w:cs="Courier New"/>
          <w:szCs w:val="20"/>
          <w:lang w:eastAsia="ru-RU"/>
        </w:rPr>
        <w:t xml:space="preserve"> not found in type definition</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DC4334"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DC4334">
        <w:rPr>
          <w:rFonts w:cs="Courier New"/>
          <w:szCs w:val="20"/>
          <w:lang w:eastAsia="ru-RU"/>
        </w:rPr>
        <w:t>&lt;GroupType name="</w:t>
      </w:r>
      <w:r>
        <w:rPr>
          <w:rFonts w:cs="Courier New"/>
          <w:szCs w:val="20"/>
          <w:lang w:eastAsia="ru-RU"/>
        </w:rPr>
        <w:t>&lt;</w:t>
      </w:r>
      <w:r w:rsidRPr="00DC4334">
        <w:rPr>
          <w:rFonts w:cs="Courier New"/>
          <w:szCs w:val="20"/>
          <w:lang w:eastAsia="ru-RU"/>
        </w:rPr>
        <w:t>inline group type</w:t>
      </w:r>
      <w:r>
        <w:rPr>
          <w:rFonts w:cs="Courier New"/>
          <w:szCs w:val="20"/>
          <w:lang w:eastAsia="ru-RU"/>
        </w:rPr>
        <w:t>&gt;</w:t>
      </w:r>
      <w:r w:rsidRPr="00DC4334">
        <w:rPr>
          <w:rFonts w:cs="Courier New"/>
          <w:szCs w:val="20"/>
          <w:lang w:eastAsia="ru-RU"/>
        </w:rPr>
        <w:t>"&gt;</w:t>
      </w:r>
    </w:p>
    <w:p w:rsidR="0036701D" w:rsidRPr="00DC4334" w:rsidRDefault="0036701D" w:rsidP="0036701D">
      <w:pPr>
        <w:autoSpaceDE w:val="0"/>
        <w:autoSpaceDN w:val="0"/>
        <w:adjustRightInd w:val="0"/>
        <w:spacing w:after="0" w:line="240" w:lineRule="auto"/>
        <w:rPr>
          <w:rFonts w:cs="Courier New"/>
          <w:szCs w:val="20"/>
          <w:lang w:eastAsia="ru-RU"/>
        </w:rPr>
      </w:pPr>
      <w:r w:rsidRPr="00DC4334">
        <w:rPr>
          <w:rFonts w:cs="Courier New"/>
          <w:szCs w:val="20"/>
          <w:lang w:eastAsia="ru-RU"/>
        </w:rPr>
        <w:t xml:space="preserve">  </w:t>
      </w:r>
      <w:r>
        <w:rPr>
          <w:rFonts w:cs="Courier New"/>
          <w:szCs w:val="20"/>
          <w:lang w:eastAsia="ru-RU"/>
        </w:rPr>
        <w:t xml:space="preserve">  </w:t>
      </w:r>
      <w:r w:rsidRPr="00DC4334">
        <w:rPr>
          <w:rFonts w:cs="Courier New"/>
          <w:szCs w:val="20"/>
          <w:lang w:eastAsia="ru-RU"/>
        </w:rPr>
        <w:t>&lt;Group name="</w:t>
      </w:r>
      <w:r>
        <w:rPr>
          <w:rFonts w:cs="Courier New"/>
          <w:szCs w:val="20"/>
          <w:lang w:eastAsia="ru-RU"/>
        </w:rPr>
        <w:t>&lt;</w:t>
      </w:r>
      <w:r w:rsidRPr="00DC4334">
        <w:rPr>
          <w:rFonts w:cs="Courier New"/>
          <w:szCs w:val="20"/>
          <w:lang w:eastAsia="ru-RU"/>
        </w:rPr>
        <w:t>group</w:t>
      </w:r>
      <w:r>
        <w:rPr>
          <w:rFonts w:cs="Courier New"/>
          <w:szCs w:val="20"/>
          <w:lang w:eastAsia="ru-RU"/>
        </w:rPr>
        <w:t>&gt;</w:t>
      </w:r>
      <w:r w:rsidRPr="00DC4334">
        <w:rPr>
          <w:rFonts w:cs="Courier New"/>
          <w:szCs w:val="20"/>
          <w:lang w:eastAsia="ru-RU"/>
        </w:rPr>
        <w:t>" &gt;</w:t>
      </w:r>
    </w:p>
    <w:p w:rsidR="0036701D" w:rsidRPr="00022C86" w:rsidRDefault="0036701D" w:rsidP="0036701D">
      <w:pPr>
        <w:autoSpaceDE w:val="0"/>
        <w:autoSpaceDN w:val="0"/>
        <w:adjustRightInd w:val="0"/>
        <w:spacing w:after="0" w:line="240" w:lineRule="auto"/>
        <w:rPr>
          <w:rFonts w:cs="Courier New"/>
          <w:i/>
          <w:szCs w:val="20"/>
          <w:lang w:eastAsia="ru-RU"/>
        </w:rPr>
      </w:pPr>
      <w:r w:rsidRPr="00DC4334">
        <w:rPr>
          <w:rFonts w:cs="Courier New"/>
          <w:szCs w:val="20"/>
          <w:lang w:eastAsia="ru-RU"/>
        </w:rPr>
        <w:t xml:space="preserve">  </w:t>
      </w:r>
      <w:r w:rsidRPr="00022C86">
        <w:rPr>
          <w:rFonts w:cs="Courier New"/>
          <w:i/>
          <w:szCs w:val="20"/>
          <w:lang w:eastAsia="ru-RU"/>
        </w:rPr>
        <w:t xml:space="preserve">    &lt;Object name="&lt;inline string1&gt;"&gt;</w:t>
      </w:r>
    </w:p>
    <w:p w:rsidR="0036701D" w:rsidRPr="00022C86" w:rsidRDefault="0036701D" w:rsidP="0036701D">
      <w:pPr>
        <w:autoSpaceDE w:val="0"/>
        <w:autoSpaceDN w:val="0"/>
        <w:adjustRightInd w:val="0"/>
        <w:spacing w:after="0" w:line="240" w:lineRule="auto"/>
        <w:rPr>
          <w:rFonts w:cs="Courier New"/>
          <w:i/>
          <w:szCs w:val="20"/>
          <w:lang w:eastAsia="ru-RU"/>
        </w:rPr>
      </w:pPr>
      <w:r w:rsidRPr="00022C86">
        <w:rPr>
          <w:rFonts w:cs="Courier New"/>
          <w:i/>
          <w:szCs w:val="20"/>
          <w:lang w:eastAsia="ru-RU"/>
        </w:rPr>
        <w:t xml:space="preserve">        &lt;StringType length="1" /&gt;</w:t>
      </w:r>
    </w:p>
    <w:p w:rsidR="0036701D" w:rsidRPr="00022C86" w:rsidRDefault="0036701D" w:rsidP="0036701D">
      <w:pPr>
        <w:autoSpaceDE w:val="0"/>
        <w:autoSpaceDN w:val="0"/>
        <w:adjustRightInd w:val="0"/>
        <w:spacing w:after="0" w:line="240" w:lineRule="auto"/>
        <w:rPr>
          <w:rFonts w:cs="Courier New"/>
          <w:i/>
          <w:szCs w:val="20"/>
          <w:lang w:eastAsia="ru-RU"/>
        </w:rPr>
      </w:pPr>
      <w:r w:rsidRPr="00022C86">
        <w:rPr>
          <w:rFonts w:cs="Courier New"/>
          <w:i/>
          <w:szCs w:val="20"/>
          <w:lang w:eastAsia="ru-RU"/>
        </w:rPr>
        <w:t xml:space="preserve">      &lt;/Object&gt;</w:t>
      </w:r>
    </w:p>
    <w:p w:rsidR="0036701D" w:rsidRPr="00022C86" w:rsidRDefault="0036701D" w:rsidP="0036701D">
      <w:pPr>
        <w:autoSpaceDE w:val="0"/>
        <w:autoSpaceDN w:val="0"/>
        <w:adjustRightInd w:val="0"/>
        <w:spacing w:after="0" w:line="240" w:lineRule="auto"/>
        <w:rPr>
          <w:rFonts w:cs="Courier New"/>
          <w:szCs w:val="20"/>
          <w:lang w:eastAsia="ru-RU"/>
        </w:rPr>
      </w:pPr>
      <w:r w:rsidRPr="00022C86">
        <w:rPr>
          <w:rFonts w:cs="Courier New"/>
          <w:i/>
          <w:szCs w:val="20"/>
          <w:lang w:eastAsia="ru-RU"/>
        </w:rPr>
        <w:t xml:space="preserve">  </w:t>
      </w:r>
      <w:r w:rsidRPr="00022C86">
        <w:rPr>
          <w:rFonts w:cs="Courier New"/>
          <w:szCs w:val="20"/>
          <w:lang w:eastAsia="ru-RU"/>
        </w:rPr>
        <w:t xml:space="preserve">    &lt;Object name="&lt;inline string2&gt;"&gt;</w:t>
      </w:r>
    </w:p>
    <w:p w:rsidR="0036701D" w:rsidRPr="00022C86" w:rsidRDefault="0036701D" w:rsidP="0036701D">
      <w:pPr>
        <w:autoSpaceDE w:val="0"/>
        <w:autoSpaceDN w:val="0"/>
        <w:adjustRightInd w:val="0"/>
        <w:spacing w:after="0" w:line="240" w:lineRule="auto"/>
        <w:rPr>
          <w:rFonts w:cs="Courier New"/>
          <w:szCs w:val="20"/>
          <w:lang w:eastAsia="ru-RU"/>
        </w:rPr>
      </w:pPr>
      <w:r w:rsidRPr="00022C86">
        <w:rPr>
          <w:rFonts w:cs="Courier New"/>
          <w:szCs w:val="20"/>
          <w:lang w:eastAsia="ru-RU"/>
        </w:rPr>
        <w:t xml:space="preserve">        &lt;StringType length="2"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DC4334" w:rsidRDefault="0036701D" w:rsidP="0036701D">
      <w:pPr>
        <w:autoSpaceDE w:val="0"/>
        <w:autoSpaceDN w:val="0"/>
        <w:adjustRightInd w:val="0"/>
        <w:spacing w:after="0" w:line="240" w:lineRule="auto"/>
        <w:rPr>
          <w:rFonts w:cs="Courier New"/>
          <w:szCs w:val="20"/>
          <w:lang w:eastAsia="ru-RU"/>
        </w:rPr>
      </w:pPr>
      <w:r w:rsidRPr="00DC4334">
        <w:rPr>
          <w:rFonts w:cs="Courier New"/>
          <w:szCs w:val="20"/>
          <w:lang w:eastAsia="ru-RU"/>
        </w:rPr>
        <w:t xml:space="preserve">  &lt;GroupMapping name="</w:t>
      </w:r>
      <w:r>
        <w:rPr>
          <w:rFonts w:cs="Courier New"/>
          <w:szCs w:val="20"/>
          <w:lang w:eastAsia="ru-RU"/>
        </w:rPr>
        <w:t>&lt;</w:t>
      </w:r>
      <w:r w:rsidRPr="00DC4334">
        <w:rPr>
          <w:rFonts w:cs="Courier New"/>
          <w:szCs w:val="20"/>
          <w:lang w:eastAsia="ru-RU"/>
        </w:rPr>
        <w:t>inline group mapping</w:t>
      </w:r>
      <w:r>
        <w:rPr>
          <w:rFonts w:cs="Courier New"/>
          <w:szCs w:val="20"/>
          <w:lang w:eastAsia="ru-RU"/>
        </w:rPr>
        <w:t>&gt;</w:t>
      </w:r>
      <w:r w:rsidRPr="00DC4334">
        <w:rPr>
          <w:rFonts w:cs="Courier New"/>
          <w:szCs w:val="20"/>
          <w:lang w:eastAsia="ru-RU"/>
        </w:rPr>
        <w:t>" appType="</w:t>
      </w:r>
      <w:r>
        <w:rPr>
          <w:rFonts w:cs="Courier New"/>
          <w:szCs w:val="20"/>
          <w:lang w:eastAsia="ru-RU"/>
        </w:rPr>
        <w:t>&lt;</w:t>
      </w:r>
      <w:r w:rsidRPr="00DC4334">
        <w:rPr>
          <w:rFonts w:cs="Courier New"/>
          <w:szCs w:val="20"/>
          <w:lang w:eastAsia="ru-RU"/>
        </w:rPr>
        <w:t>inline group type</w:t>
      </w:r>
      <w:r>
        <w:rPr>
          <w:rFonts w:cs="Courier New"/>
          <w:szCs w:val="20"/>
          <w:lang w:eastAsia="ru-RU"/>
        </w:rPr>
        <w:t>&gt;</w:t>
      </w:r>
      <w:r w:rsidRPr="00DC4334">
        <w:rPr>
          <w:rFonts w:cs="Courier New"/>
          <w:szCs w:val="20"/>
          <w:lang w:eastAsia="ru-RU"/>
        </w:rPr>
        <w:t>"&gt;</w:t>
      </w:r>
    </w:p>
    <w:p w:rsidR="0036701D" w:rsidRPr="00DC4334" w:rsidRDefault="0036701D" w:rsidP="0036701D">
      <w:pPr>
        <w:autoSpaceDE w:val="0"/>
        <w:autoSpaceDN w:val="0"/>
        <w:adjustRightInd w:val="0"/>
        <w:spacing w:after="0" w:line="240" w:lineRule="auto"/>
        <w:rPr>
          <w:rFonts w:cs="Courier New"/>
          <w:szCs w:val="20"/>
          <w:lang w:eastAsia="ru-RU"/>
        </w:rPr>
      </w:pPr>
      <w:r w:rsidRPr="00DC4334">
        <w:rPr>
          <w:rFonts w:cs="Courier New"/>
          <w:szCs w:val="20"/>
          <w:lang w:eastAsia="ru-RU"/>
        </w:rPr>
        <w:t xml:space="preserve">  </w:t>
      </w:r>
      <w:r>
        <w:rPr>
          <w:rFonts w:cs="Courier New"/>
          <w:szCs w:val="20"/>
          <w:lang w:eastAsia="ru-RU"/>
        </w:rPr>
        <w:t xml:space="preserve">  </w:t>
      </w:r>
      <w:r w:rsidRPr="00DC4334">
        <w:rPr>
          <w:rFonts w:cs="Courier New"/>
          <w:szCs w:val="20"/>
          <w:lang w:eastAsia="ru-RU"/>
        </w:rPr>
        <w:t>&lt;Group name="</w:t>
      </w:r>
      <w:r>
        <w:rPr>
          <w:rFonts w:cs="Courier New"/>
          <w:szCs w:val="20"/>
          <w:lang w:eastAsia="ru-RU"/>
        </w:rPr>
        <w:t>&lt;</w:t>
      </w:r>
      <w:r w:rsidRPr="00DC4334">
        <w:rPr>
          <w:rFonts w:cs="Courier New"/>
          <w:szCs w:val="20"/>
          <w:lang w:eastAsia="ru-RU"/>
        </w:rPr>
        <w:t>group</w:t>
      </w:r>
      <w:r>
        <w:rPr>
          <w:rFonts w:cs="Courier New"/>
          <w:szCs w:val="20"/>
          <w:lang w:eastAsia="ru-RU"/>
        </w:rPr>
        <w:t>&gt;</w:t>
      </w:r>
      <w:r w:rsidRPr="00DC4334">
        <w:rPr>
          <w:rFonts w:cs="Courier New"/>
          <w:szCs w:val="20"/>
          <w:lang w:eastAsia="ru-RU"/>
        </w:rPr>
        <w:t>" &gt;</w:t>
      </w:r>
    </w:p>
    <w:p w:rsidR="0036701D" w:rsidRPr="00DC4334" w:rsidRDefault="0036701D" w:rsidP="0036701D">
      <w:pPr>
        <w:autoSpaceDE w:val="0"/>
        <w:autoSpaceDN w:val="0"/>
        <w:adjustRightInd w:val="0"/>
        <w:spacing w:after="0" w:line="240" w:lineRule="auto"/>
        <w:rPr>
          <w:rFonts w:cs="Courier New"/>
          <w:szCs w:val="20"/>
          <w:lang w:eastAsia="ru-RU"/>
        </w:rPr>
      </w:pPr>
      <w:r w:rsidRPr="00DC4334">
        <w:rPr>
          <w:rFonts w:cs="Courier New"/>
          <w:szCs w:val="20"/>
          <w:lang w:eastAsia="ru-RU"/>
        </w:rPr>
        <w:t xml:space="preserve">    </w:t>
      </w:r>
      <w:r>
        <w:rPr>
          <w:rFonts w:cs="Courier New"/>
          <w:szCs w:val="20"/>
          <w:lang w:eastAsia="ru-RU"/>
        </w:rPr>
        <w:t xml:space="preserve">  </w:t>
      </w:r>
      <w:r w:rsidRPr="00DC4334">
        <w:rPr>
          <w:rFonts w:cs="Courier New"/>
          <w:szCs w:val="20"/>
          <w:lang w:eastAsia="ru-RU"/>
        </w:rPr>
        <w:t>&lt;Object name="</w:t>
      </w:r>
      <w:r>
        <w:rPr>
          <w:rFonts w:cs="Courier New"/>
          <w:szCs w:val="20"/>
          <w:lang w:eastAsia="ru-RU"/>
        </w:rPr>
        <w:t>&lt;inline string2&gt;</w:t>
      </w:r>
      <w:r w:rsidRPr="00DC4334">
        <w:rPr>
          <w:rFonts w:cs="Courier New"/>
          <w:szCs w:val="20"/>
          <w:lang w:eastAsia="ru-RU"/>
        </w:rPr>
        <w:t>" &gt;</w:t>
      </w:r>
    </w:p>
    <w:p w:rsidR="0036701D" w:rsidRPr="00DC4334" w:rsidRDefault="0036701D" w:rsidP="0036701D">
      <w:pPr>
        <w:autoSpaceDE w:val="0"/>
        <w:autoSpaceDN w:val="0"/>
        <w:adjustRightInd w:val="0"/>
        <w:spacing w:after="0" w:line="240" w:lineRule="auto"/>
        <w:rPr>
          <w:rFonts w:cs="Courier New"/>
          <w:szCs w:val="20"/>
          <w:lang w:eastAsia="ru-RU"/>
        </w:rPr>
      </w:pPr>
      <w:r w:rsidRPr="00DC4334">
        <w:rPr>
          <w:rFonts w:cs="Courier New"/>
          <w:szCs w:val="20"/>
          <w:lang w:eastAsia="ru-RU"/>
        </w:rPr>
        <w:t xml:space="preserve">      </w:t>
      </w:r>
      <w:r>
        <w:rPr>
          <w:rFonts w:cs="Courier New"/>
          <w:szCs w:val="20"/>
          <w:lang w:eastAsia="ru-RU"/>
        </w:rPr>
        <w:t xml:space="preserve">  </w:t>
      </w:r>
      <w:r w:rsidRPr="00DC4334">
        <w:rPr>
          <w:rFonts w:cs="Courier New"/>
          <w:szCs w:val="20"/>
          <w:lang w:eastAsia="ru-RU"/>
        </w:rPr>
        <w:t>&lt;StringMapping encoding="Western"/&gt;</w:t>
      </w:r>
    </w:p>
    <w:p w:rsidR="0036701D" w:rsidRPr="00DC4334"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DC4334">
        <w:rPr>
          <w:rFonts w:cs="Courier New"/>
          <w:szCs w:val="20"/>
          <w:lang w:eastAsia="ru-RU"/>
        </w:rPr>
        <w:t>&lt;/Object&gt;</w:t>
      </w:r>
    </w:p>
    <w:p w:rsidR="0036701D" w:rsidRPr="00DC4334"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DC4334">
        <w:rPr>
          <w:rFonts w:cs="Courier New"/>
          <w:szCs w:val="20"/>
          <w:lang w:eastAsia="ru-RU"/>
        </w:rPr>
        <w:t>&lt;/Group&gt;</w:t>
      </w:r>
    </w:p>
    <w:p w:rsidR="0036701D" w:rsidRPr="00DC4334"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DC4334">
        <w:rPr>
          <w:rFonts w:cs="Courier New"/>
          <w:szCs w:val="20"/>
          <w:lang w:eastAsia="ru-RU"/>
        </w:rPr>
        <w:t>&lt;/GroupMapping&gt;</w:t>
      </w:r>
    </w:p>
    <w:p w:rsidR="001243A1" w:rsidRDefault="001243A1"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022C86">
        <w:rPr>
          <w:rFonts w:cs="Courier New"/>
          <w:b/>
          <w:szCs w:val="20"/>
          <w:lang w:eastAsia="ru-RU"/>
        </w:rPr>
        <w:t>Error EPI2900</w:t>
      </w:r>
      <w:r w:rsidRPr="00022C86">
        <w:rPr>
          <w:rFonts w:cs="Courier New"/>
          <w:szCs w:val="20"/>
          <w:lang w:eastAsia="ru-RU"/>
        </w:rPr>
        <w:t>: InterfaceTypeMappings name=`</w:t>
      </w:r>
      <w:r>
        <w:rPr>
          <w:rFonts w:cs="Courier New"/>
          <w:szCs w:val="20"/>
          <w:lang w:eastAsia="ru-RU"/>
        </w:rPr>
        <w:t>&lt;i</w:t>
      </w:r>
      <w:r w:rsidRPr="00022C86">
        <w:rPr>
          <w:rFonts w:cs="Courier New"/>
          <w:szCs w:val="20"/>
          <w:lang w:eastAsia="ru-RU"/>
        </w:rPr>
        <w:t>nterface</w:t>
      </w:r>
      <w:r>
        <w:rPr>
          <w:rFonts w:cs="Courier New"/>
          <w:szCs w:val="20"/>
          <w:lang w:eastAsia="ru-RU"/>
        </w:rPr>
        <w:t>&gt;</w:t>
      </w:r>
      <w:r w:rsidRPr="00022C86">
        <w:rPr>
          <w:rFonts w:cs="Courier New"/>
          <w:szCs w:val="20"/>
          <w:lang w:eastAsia="ru-RU"/>
        </w:rPr>
        <w:t>` `Group` name=</w:t>
      </w:r>
      <w:r w:rsidR="001D22D2">
        <w:rPr>
          <w:rFonts w:cs="Courier New"/>
          <w:szCs w:val="20"/>
          <w:lang w:eastAsia="ru-RU"/>
        </w:rPr>
        <w:t xml:space="preserve"> </w:t>
      </w:r>
      <w:r w:rsidRPr="00022C86">
        <w:rPr>
          <w:rFonts w:cs="Courier New"/>
          <w:szCs w:val="20"/>
          <w:lang w:eastAsia="ru-RU"/>
        </w:rPr>
        <w:t>`</w:t>
      </w:r>
      <w:r>
        <w:rPr>
          <w:rFonts w:cs="Courier New"/>
          <w:szCs w:val="20"/>
          <w:lang w:eastAsia="ru-RU"/>
        </w:rPr>
        <w:t>&lt;</w:t>
      </w:r>
      <w:r w:rsidRPr="00022C86">
        <w:rPr>
          <w:rFonts w:cs="Courier New"/>
          <w:szCs w:val="20"/>
          <w:lang w:eastAsia="ru-RU"/>
        </w:rPr>
        <w:t>group</w:t>
      </w:r>
      <w:r>
        <w:rPr>
          <w:rFonts w:cs="Courier New"/>
          <w:szCs w:val="20"/>
          <w:lang w:eastAsia="ru-RU"/>
        </w:rPr>
        <w:t>&gt;</w:t>
      </w:r>
      <w:r w:rsidRPr="00022C86">
        <w:rPr>
          <w:rFonts w:cs="Courier New"/>
          <w:szCs w:val="20"/>
          <w:lang w:eastAsia="ru-RU"/>
        </w:rPr>
        <w:t xml:space="preserve">` </w:t>
      </w:r>
      <w:r w:rsidR="00E53A12" w:rsidRPr="00022C86">
        <w:rPr>
          <w:rFonts w:cs="Courier New"/>
          <w:szCs w:val="20"/>
          <w:lang w:eastAsia="ru-RU"/>
        </w:rPr>
        <w:t>`Object` name=</w:t>
      </w:r>
      <w:r w:rsidR="001D22D2">
        <w:rPr>
          <w:rFonts w:cs="Courier New"/>
          <w:szCs w:val="20"/>
          <w:lang w:eastAsia="ru-RU"/>
        </w:rPr>
        <w:t xml:space="preserve"> </w:t>
      </w:r>
      <w:r w:rsidR="00E53A12" w:rsidRPr="00022C86">
        <w:rPr>
          <w:rFonts w:cs="Courier New"/>
          <w:szCs w:val="20"/>
          <w:lang w:eastAsia="ru-RU"/>
        </w:rPr>
        <w:t>`</w:t>
      </w:r>
      <w:r w:rsidR="00E53A12" w:rsidRPr="00022C86">
        <w:rPr>
          <w:rFonts w:cs="Courier New"/>
          <w:i/>
          <w:szCs w:val="20"/>
          <w:lang w:eastAsia="ru-RU"/>
        </w:rPr>
        <w:t>&lt;inline string1&gt;</w:t>
      </w:r>
      <w:r w:rsidR="00E53A12" w:rsidRPr="00022C86">
        <w:rPr>
          <w:rFonts w:cs="Courier New"/>
          <w:szCs w:val="20"/>
          <w:lang w:eastAsia="ru-RU"/>
        </w:rPr>
        <w:t>`</w:t>
      </w:r>
      <w:r w:rsidR="00E53A12">
        <w:rPr>
          <w:rFonts w:cs="Courier New"/>
          <w:szCs w:val="20"/>
          <w:lang w:eastAsia="ru-RU"/>
        </w:rPr>
        <w:t xml:space="preserve"> - [</w:t>
      </w:r>
      <w:r w:rsidRPr="00022C86">
        <w:rPr>
          <w:rFonts w:cs="Courier New"/>
          <w:szCs w:val="20"/>
          <w:lang w:eastAsia="ru-RU"/>
        </w:rPr>
        <w:t>inline</w:t>
      </w:r>
      <w:r w:rsidR="00E53A12">
        <w:rPr>
          <w:rFonts w:cs="Courier New"/>
          <w:szCs w:val="20"/>
          <w:lang w:eastAsia="ru-RU"/>
        </w:rPr>
        <w:t>]</w:t>
      </w:r>
      <w:r w:rsidRPr="00022C86">
        <w:rPr>
          <w:rFonts w:cs="Courier New"/>
          <w:szCs w:val="20"/>
          <w:lang w:eastAsia="ru-RU"/>
        </w:rPr>
        <w:t xml:space="preserve"> mapping for the `Object` </w:t>
      </w:r>
      <w:r w:rsidR="00C04C6E">
        <w:rPr>
          <w:rFonts w:cs="Courier New"/>
          <w:szCs w:val="20"/>
          <w:lang w:eastAsia="ru-RU"/>
        </w:rPr>
        <w:t>not found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594D57">
        <w:rPr>
          <w:rFonts w:cs="Courier New"/>
          <w:szCs w:val="20"/>
          <w:lang w:eastAsia="ru-RU"/>
        </w:rPr>
        <w:t>&lt;GroupType name="</w:t>
      </w:r>
      <w:r>
        <w:rPr>
          <w:rFonts w:cs="Courier New"/>
          <w:szCs w:val="20"/>
          <w:lang w:eastAsia="ru-RU"/>
        </w:rPr>
        <w:t>&lt;</w:t>
      </w:r>
      <w:r w:rsidRPr="00594D57">
        <w:rPr>
          <w:rFonts w:cs="Courier New"/>
          <w:szCs w:val="20"/>
          <w:lang w:eastAsia="ru-RU"/>
        </w:rPr>
        <w:t>group type</w:t>
      </w:r>
      <w:r>
        <w:rPr>
          <w:rFonts w:cs="Courier New"/>
          <w:szCs w:val="20"/>
          <w:lang w:eastAsia="ru-RU"/>
        </w:rPr>
        <w:t>&gt;</w:t>
      </w:r>
      <w:r w:rsidRPr="00594D57">
        <w:rPr>
          <w:rFonts w:cs="Courier New"/>
          <w:szCs w:val="20"/>
          <w:lang w:eastAsia="ru-RU"/>
        </w:rPr>
        <w:t>"&gt;</w:t>
      </w:r>
    </w:p>
    <w:p w:rsidR="00972D5D" w:rsidRPr="00DC4334" w:rsidRDefault="00972D5D" w:rsidP="00972D5D">
      <w:pPr>
        <w:autoSpaceDE w:val="0"/>
        <w:autoSpaceDN w:val="0"/>
        <w:adjustRightInd w:val="0"/>
        <w:spacing w:after="0" w:line="240" w:lineRule="auto"/>
        <w:rPr>
          <w:rFonts w:cs="Courier New"/>
          <w:szCs w:val="20"/>
          <w:lang w:eastAsia="ru-RU"/>
        </w:rPr>
      </w:pPr>
      <w:r w:rsidRPr="00DC4334">
        <w:rPr>
          <w:rFonts w:cs="Courier New"/>
          <w:szCs w:val="20"/>
          <w:lang w:eastAsia="ru-RU"/>
        </w:rPr>
        <w:t xml:space="preserve">  </w:t>
      </w:r>
      <w:r>
        <w:rPr>
          <w:rFonts w:cs="Courier New"/>
          <w:szCs w:val="20"/>
          <w:lang w:eastAsia="ru-RU"/>
        </w:rPr>
        <w:t xml:space="preserve">  </w:t>
      </w:r>
      <w:r w:rsidRPr="00DC4334">
        <w:rPr>
          <w:rFonts w:cs="Courier New"/>
          <w:szCs w:val="20"/>
          <w:lang w:eastAsia="ru-RU"/>
        </w:rPr>
        <w:t>&lt;Group name="</w:t>
      </w:r>
      <w:r>
        <w:rPr>
          <w:rFonts w:cs="Courier New"/>
          <w:szCs w:val="20"/>
          <w:lang w:eastAsia="ru-RU"/>
        </w:rPr>
        <w:t>&lt;</w:t>
      </w:r>
      <w:r w:rsidRPr="00DC4334">
        <w:rPr>
          <w:rFonts w:cs="Courier New"/>
          <w:szCs w:val="20"/>
          <w:lang w:eastAsia="ru-RU"/>
        </w:rPr>
        <w:t>group</w:t>
      </w:r>
      <w:r>
        <w:rPr>
          <w:rFonts w:cs="Courier New"/>
          <w:szCs w:val="20"/>
          <w:lang w:eastAsia="ru-RU"/>
        </w:rPr>
        <w:t>&gt;</w:t>
      </w:r>
      <w:r w:rsidRPr="00DC4334">
        <w:rPr>
          <w:rFonts w:cs="Courier New"/>
          <w:szCs w:val="20"/>
          <w:lang w:eastAsia="ru-RU"/>
        </w:rPr>
        <w:t>" &gt;</w:t>
      </w:r>
    </w:p>
    <w:p w:rsidR="0036701D" w:rsidRPr="00594D57" w:rsidRDefault="00972D5D" w:rsidP="00972D5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0036701D" w:rsidRPr="00594D57">
        <w:rPr>
          <w:rFonts w:cs="Courier New"/>
          <w:szCs w:val="20"/>
          <w:lang w:eastAsia="ru-RU"/>
        </w:rPr>
        <w:t xml:space="preserve">    &lt;Object name=</w:t>
      </w:r>
      <w:r w:rsidR="0036701D" w:rsidRPr="00624D5C">
        <w:rPr>
          <w:rFonts w:cs="Courier New"/>
          <w:i/>
          <w:szCs w:val="20"/>
          <w:lang w:eastAsia="ru-RU"/>
        </w:rPr>
        <w:t>"&lt;inline object&gt;"</w:t>
      </w:r>
      <w:r w:rsidR="0036701D" w:rsidRPr="00594D57">
        <w:rPr>
          <w:rFonts w:cs="Courier New"/>
          <w:szCs w:val="20"/>
          <w:lang w:eastAsia="ru-RU"/>
        </w:rPr>
        <w:t>&gt;</w:t>
      </w:r>
    </w:p>
    <w:p w:rsidR="0036701D" w:rsidRPr="00624D5C" w:rsidRDefault="0036701D" w:rsidP="0036701D">
      <w:pPr>
        <w:autoSpaceDE w:val="0"/>
        <w:autoSpaceDN w:val="0"/>
        <w:adjustRightInd w:val="0"/>
        <w:spacing w:after="0" w:line="240" w:lineRule="auto"/>
        <w:rPr>
          <w:rFonts w:cs="Courier New"/>
          <w:i/>
          <w:szCs w:val="20"/>
          <w:lang w:eastAsia="ru-RU"/>
        </w:rPr>
      </w:pPr>
      <w:r w:rsidRPr="009E1F11">
        <w:rPr>
          <w:rFonts w:cs="Courier New"/>
          <w:szCs w:val="20"/>
          <w:lang w:eastAsia="ru-RU"/>
        </w:rPr>
        <w:t xml:space="preserve">         </w:t>
      </w:r>
      <w:r w:rsidRPr="00624D5C">
        <w:rPr>
          <w:rFonts w:cs="Courier New"/>
          <w:i/>
          <w:szCs w:val="20"/>
          <w:lang w:eastAsia="ru-RU"/>
        </w:rPr>
        <w:t>&lt;NumericType&gt;</w:t>
      </w:r>
    </w:p>
    <w:p w:rsidR="0036701D" w:rsidRPr="00972D5D" w:rsidRDefault="0036701D" w:rsidP="00972D5D">
      <w:pPr>
        <w:autoSpaceDE w:val="0"/>
        <w:autoSpaceDN w:val="0"/>
        <w:adjustRightInd w:val="0"/>
        <w:spacing w:after="0" w:line="240" w:lineRule="auto"/>
        <w:rPr>
          <w:rFonts w:cs="Courier New"/>
          <w:i/>
          <w:szCs w:val="20"/>
          <w:lang w:eastAsia="ru-RU"/>
        </w:rPr>
      </w:pPr>
      <w:r w:rsidRPr="00624D5C">
        <w:rPr>
          <w:rFonts w:cs="Courier New"/>
          <w:i/>
          <w:szCs w:val="20"/>
          <w:lang w:eastAsia="ru-RU"/>
        </w:rPr>
        <w:t xml:space="preserve">           &lt;Range min="0" max="1" step="1"/&gt;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lastRenderedPageBreak/>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594D57">
        <w:rPr>
          <w:rFonts w:cs="Courier New"/>
          <w:szCs w:val="20"/>
          <w:lang w:eastAsia="ru-RU"/>
        </w:rPr>
        <w:t>&lt;Group name="</w:t>
      </w:r>
      <w:r>
        <w:rPr>
          <w:rFonts w:cs="Courier New"/>
          <w:szCs w:val="20"/>
          <w:lang w:eastAsia="ru-RU"/>
        </w:rPr>
        <w:t>&lt;</w:t>
      </w:r>
      <w:r w:rsidRPr="00594D57">
        <w:rPr>
          <w:rFonts w:cs="Courier New"/>
          <w:szCs w:val="20"/>
          <w:lang w:eastAsia="ru-RU"/>
        </w:rPr>
        <w:t>group</w:t>
      </w:r>
      <w:r>
        <w:rPr>
          <w:rFonts w:cs="Courier New"/>
          <w:szCs w:val="20"/>
          <w:lang w:eastAsia="ru-RU"/>
        </w:rPr>
        <w:t>&gt;</w:t>
      </w:r>
      <w:r w:rsidRPr="00594D57">
        <w:rPr>
          <w:rFonts w:cs="Courier New"/>
          <w:szCs w:val="20"/>
          <w:lang w:eastAsia="ru-RU"/>
        </w:rPr>
        <w:t>" type="</w:t>
      </w:r>
      <w:r>
        <w:rPr>
          <w:rFonts w:cs="Courier New"/>
          <w:szCs w:val="20"/>
          <w:lang w:eastAsia="ru-RU"/>
        </w:rPr>
        <w:t>&lt;</w:t>
      </w:r>
      <w:r w:rsidRPr="00594D57">
        <w:rPr>
          <w:rFonts w:cs="Courier New"/>
          <w:szCs w:val="20"/>
          <w:lang w:eastAsia="ru-RU"/>
        </w:rPr>
        <w:t>group type</w:t>
      </w:r>
      <w:r>
        <w:rPr>
          <w:rFonts w:cs="Courier New"/>
          <w:szCs w:val="20"/>
          <w:lang w:eastAsia="ru-RU"/>
        </w:rPr>
        <w:t>&gt;</w:t>
      </w:r>
      <w:r w:rsidRPr="00594D57">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name=`&lt;segm name&gt;`…</w:t>
      </w:r>
      <w:r w:rsidRPr="00984B7E">
        <w:rPr>
          <w:rFonts w:cs="Courier New"/>
          <w:szCs w:val="20"/>
          <w:lang w:eastAsia="ru-RU"/>
        </w:rPr>
        <w:t>&gt;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594D57">
        <w:rPr>
          <w:rFonts w:cs="Courier New"/>
          <w:szCs w:val="20"/>
          <w:lang w:eastAsia="ru-RU"/>
        </w:rPr>
        <w:t>&lt;Allocate name="</w:t>
      </w:r>
      <w:r>
        <w:rPr>
          <w:rFonts w:cs="Courier New"/>
          <w:szCs w:val="20"/>
          <w:lang w:eastAsia="ru-RU"/>
        </w:rPr>
        <w:t>&lt;</w:t>
      </w:r>
      <w:r w:rsidRPr="00594D57">
        <w:rPr>
          <w:rFonts w:cs="Courier New"/>
          <w:szCs w:val="20"/>
          <w:lang w:eastAsia="ru-RU"/>
        </w:rPr>
        <w:t>group</w:t>
      </w:r>
      <w:r>
        <w:rPr>
          <w:rFonts w:cs="Courier New"/>
          <w:szCs w:val="20"/>
          <w:lang w:eastAsia="ru-RU"/>
        </w:rPr>
        <w:t>&gt;</w:t>
      </w:r>
      <w:r w:rsidRPr="00594D57">
        <w:rPr>
          <w:rFonts w:cs="Courier New"/>
          <w:szCs w:val="20"/>
          <w:lang w:eastAsia="ru-RU"/>
        </w:rPr>
        <w:t xml:space="preserve">" </w:t>
      </w:r>
      <w:r w:rsidR="00477CDB">
        <w:rPr>
          <w:rFonts w:cs="Courier New"/>
          <w:szCs w:val="20"/>
          <w:lang w:eastAsia="ru-RU"/>
        </w:rPr>
        <w:t>…</w:t>
      </w:r>
      <w:r w:rsidRPr="00594D57">
        <w:rPr>
          <w:rFonts w:cs="Courier New"/>
          <w:szCs w:val="20"/>
          <w:lang w:eastAsia="ru-RU"/>
        </w:rPr>
        <w:t>/&gt;</w:t>
      </w:r>
    </w:p>
    <w:p w:rsidR="00477CDB" w:rsidRDefault="00477CDB"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E1F11" w:rsidRDefault="0036701D" w:rsidP="00972D5D">
      <w:pPr>
        <w:autoSpaceDE w:val="0"/>
        <w:autoSpaceDN w:val="0"/>
        <w:adjustRightInd w:val="0"/>
        <w:spacing w:after="0" w:line="240" w:lineRule="auto"/>
        <w:rPr>
          <w:rFonts w:cs="Courier New"/>
          <w:szCs w:val="20"/>
          <w:lang w:eastAsia="ru-RU"/>
        </w:rPr>
      </w:pPr>
      <w:r w:rsidRPr="009E1F11">
        <w:rPr>
          <w:rFonts w:cs="Courier New"/>
          <w:b/>
          <w:szCs w:val="20"/>
          <w:lang w:eastAsia="ru-RU"/>
        </w:rPr>
        <w:t>Error EPI2901</w:t>
      </w:r>
      <w:r w:rsidRPr="009E1F11">
        <w:rPr>
          <w:rFonts w:cs="Courier New"/>
          <w:szCs w:val="20"/>
          <w:lang w:eastAsia="ru-RU"/>
        </w:rPr>
        <w:t>: Interface name=`</w:t>
      </w:r>
      <w:r>
        <w:rPr>
          <w:rFonts w:cs="Courier New"/>
          <w:szCs w:val="20"/>
          <w:lang w:eastAsia="ru-RU"/>
        </w:rPr>
        <w:t>&lt;i</w:t>
      </w:r>
      <w:r w:rsidRPr="009E1F11">
        <w:rPr>
          <w:rFonts w:cs="Courier New"/>
          <w:szCs w:val="20"/>
          <w:lang w:eastAsia="ru-RU"/>
        </w:rPr>
        <w:t>nterface</w:t>
      </w:r>
      <w:r>
        <w:rPr>
          <w:rFonts w:cs="Courier New"/>
          <w:szCs w:val="20"/>
          <w:lang w:eastAsia="ru-RU"/>
        </w:rPr>
        <w:t>&gt;</w:t>
      </w:r>
      <w:r w:rsidRPr="009E1F11">
        <w:rPr>
          <w:rFonts w:cs="Courier New"/>
          <w:szCs w:val="20"/>
          <w:lang w:eastAsia="ru-RU"/>
        </w:rPr>
        <w:t>` `</w:t>
      </w:r>
      <w:r w:rsidR="00972D5D" w:rsidRPr="00972D5D">
        <w:rPr>
          <w:rFonts w:cs="Courier New"/>
          <w:szCs w:val="20"/>
          <w:lang w:eastAsia="ru-RU"/>
        </w:rPr>
        <w:t>GroupMapping/Group</w:t>
      </w:r>
      <w:r w:rsidRPr="009E1F11">
        <w:rPr>
          <w:rFonts w:cs="Courier New"/>
          <w:szCs w:val="20"/>
          <w:lang w:eastAsia="ru-RU"/>
        </w:rPr>
        <w:t xml:space="preserve">` name=`` appType name=`` - </w:t>
      </w:r>
      <w:r w:rsidR="00972D5D" w:rsidRPr="00972D5D">
        <w:rPr>
          <w:rFonts w:cs="Courier New"/>
          <w:szCs w:val="20"/>
          <w:lang w:eastAsia="ru-RU"/>
        </w:rPr>
        <w:t>could not find mapping for Object name</w:t>
      </w:r>
      <w:r w:rsidR="00972D5D">
        <w:rPr>
          <w:rFonts w:cs="Courier New"/>
          <w:szCs w:val="20"/>
          <w:lang w:eastAsia="ru-RU"/>
        </w:rPr>
        <w:t xml:space="preserve"> </w:t>
      </w:r>
      <w:r w:rsidRPr="009E1F11">
        <w:rPr>
          <w:rFonts w:cs="Courier New"/>
          <w:szCs w:val="20"/>
          <w:lang w:eastAsia="ru-RU"/>
        </w:rPr>
        <w:t>`</w:t>
      </w:r>
      <w:r w:rsidRPr="00624D5C">
        <w:rPr>
          <w:rFonts w:cs="Courier New"/>
          <w:i/>
          <w:szCs w:val="20"/>
          <w:lang w:eastAsia="ru-RU"/>
        </w:rPr>
        <w:t>&lt;inline object&gt;</w:t>
      </w:r>
      <w:r w:rsidRPr="009E1F11">
        <w:rPr>
          <w:rFonts w:cs="Courier New"/>
          <w:szCs w:val="20"/>
          <w:lang w:eastAsia="ru-RU"/>
        </w:rPr>
        <w:t>`</w:t>
      </w:r>
      <w:r>
        <w:rPr>
          <w:rFonts w:cs="Courier New"/>
          <w:szCs w:val="20"/>
          <w:lang w:eastAsia="ru-RU"/>
        </w:rPr>
        <w:t xml:space="preserve"> </w:t>
      </w:r>
      <w:r w:rsidRPr="00624D5C">
        <w:rPr>
          <w:rFonts w:cs="Courier New"/>
          <w:szCs w:val="20"/>
          <w:lang w:eastAsia="ru-RU"/>
        </w:rPr>
        <w:t>in the Segment name=</w:t>
      </w:r>
      <w:r w:rsidR="001D22D2">
        <w:rPr>
          <w:rFonts w:cs="Courier New"/>
          <w:szCs w:val="20"/>
          <w:lang w:eastAsia="ru-RU"/>
        </w:rPr>
        <w:t xml:space="preserve"> </w:t>
      </w:r>
      <w:r w:rsidRPr="00624D5C">
        <w:rPr>
          <w:rFonts w:cs="Courier New"/>
          <w:szCs w:val="20"/>
          <w:lang w:eastAsia="ru-RU"/>
        </w:rPr>
        <w:t>`</w:t>
      </w:r>
      <w:r>
        <w:rPr>
          <w:rFonts w:cs="Courier New"/>
          <w:szCs w:val="20"/>
          <w:lang w:eastAsia="ru-RU"/>
        </w:rPr>
        <w:t>&lt;segm</w:t>
      </w:r>
      <w:r w:rsidRPr="00624D5C">
        <w:rPr>
          <w:rFonts w:cs="Courier New"/>
          <w:szCs w:val="20"/>
          <w:lang w:eastAsia="ru-RU"/>
        </w:rPr>
        <w:t xml:space="preserve"> name</w:t>
      </w:r>
      <w:r>
        <w:rPr>
          <w:rFonts w:cs="Courier New"/>
          <w:szCs w:val="20"/>
          <w:lang w:eastAsia="ru-RU"/>
        </w:rPr>
        <w:t>&gt;</w:t>
      </w:r>
      <w:r w:rsidRPr="00624D5C">
        <w:rPr>
          <w:rFonts w:cs="Courier New"/>
          <w:szCs w:val="20"/>
          <w:lang w:eastAsia="ru-RU"/>
        </w:rPr>
        <w:t>` Context path=</w:t>
      </w:r>
      <w:r w:rsidR="001D22D2">
        <w:rPr>
          <w:rFonts w:cs="Courier New"/>
          <w:szCs w:val="20"/>
          <w:lang w:eastAsia="ru-RU"/>
        </w:rPr>
        <w:t xml:space="preserve"> </w:t>
      </w:r>
      <w:r w:rsidRPr="00624D5C">
        <w:rPr>
          <w:rFonts w:cs="Courier New"/>
          <w:szCs w:val="20"/>
          <w:lang w:eastAsia="ru-RU"/>
        </w:rPr>
        <w:t>`</w:t>
      </w:r>
      <w:r>
        <w:rPr>
          <w:rFonts w:cs="Courier New"/>
          <w:szCs w:val="20"/>
          <w:lang w:eastAsia="ru-RU"/>
        </w:rPr>
        <w:t>&lt;i</w:t>
      </w:r>
      <w:r w:rsidRPr="00624D5C">
        <w:rPr>
          <w:rFonts w:cs="Courier New"/>
          <w:szCs w:val="20"/>
          <w:lang w:eastAsia="ru-RU"/>
        </w:rPr>
        <w:t>nterface</w:t>
      </w:r>
      <w:r>
        <w:rPr>
          <w:rFonts w:cs="Courier New"/>
          <w:szCs w:val="20"/>
          <w:lang w:eastAsia="ru-RU"/>
        </w:rPr>
        <w:t>&gt;</w:t>
      </w:r>
      <w:r w:rsidRPr="00624D5C">
        <w:rPr>
          <w:rFonts w:cs="Courier New"/>
          <w:szCs w:val="20"/>
          <w:lang w:eastAsia="ru-RU"/>
        </w:rPr>
        <w:t>` Allocate name=</w:t>
      </w:r>
      <w:r w:rsidR="001D22D2">
        <w:rPr>
          <w:rFonts w:cs="Courier New"/>
          <w:szCs w:val="20"/>
          <w:lang w:eastAsia="ru-RU"/>
        </w:rPr>
        <w:t>`</w:t>
      </w:r>
      <w:r>
        <w:rPr>
          <w:rFonts w:cs="Courier New"/>
          <w:szCs w:val="20"/>
          <w:lang w:eastAsia="ru-RU"/>
        </w:rPr>
        <w:t>&lt;</w:t>
      </w:r>
      <w:r w:rsidRPr="00624D5C">
        <w:rPr>
          <w:rFonts w:cs="Courier New"/>
          <w:szCs w:val="20"/>
          <w:lang w:eastAsia="ru-RU"/>
        </w:rPr>
        <w:t>group</w:t>
      </w:r>
      <w:r>
        <w:rPr>
          <w:rFonts w:cs="Courier New"/>
          <w:szCs w:val="20"/>
          <w:lang w:eastAsia="ru-RU"/>
        </w:rPr>
        <w:t>&gt;</w:t>
      </w:r>
      <w:r w:rsidR="001D22D2">
        <w:rPr>
          <w:rFonts w:cs="Courier New"/>
          <w:szCs w:val="20"/>
          <w:lang w:eastAsia="ru-RU"/>
        </w:rPr>
        <w:t>`</w:t>
      </w:r>
      <w:r w:rsidRPr="00624D5C">
        <w:rPr>
          <w:rFonts w:cs="Courier New"/>
          <w:szCs w:val="20"/>
          <w:lang w:eastAsia="ru-RU"/>
        </w:rPr>
        <w:t xml:space="preserve"> address=</w:t>
      </w:r>
      <w:r w:rsidR="001D22D2">
        <w:rPr>
          <w:rFonts w:cs="Courier New"/>
          <w:szCs w:val="20"/>
          <w:lang w:eastAsia="ru-RU"/>
        </w:rPr>
        <w:t>`</w:t>
      </w:r>
      <w:r>
        <w:rPr>
          <w:rFonts w:cs="Courier New"/>
          <w:szCs w:val="20"/>
          <w:lang w:eastAsia="ru-RU"/>
        </w:rPr>
        <w:t>&lt;address&gt;</w:t>
      </w:r>
      <w:r w:rsidR="001D22D2">
        <w:rPr>
          <w:rFonts w:cs="Courier New"/>
          <w:szCs w:val="20"/>
          <w:lang w:eastAsia="ru-RU"/>
        </w:rPr>
        <w:t>`</w:t>
      </w:r>
      <w:r>
        <w:rPr>
          <w:rFonts w:cs="Courier New"/>
          <w:szCs w:val="20"/>
          <w:lang w:eastAsia="ru-RU"/>
        </w:rPr>
        <w:t xml:space="preserve"> </w:t>
      </w:r>
      <w:del w:id="248" w:author="Sergei Dvornikov" w:date="2013-04-19T16:56:00Z">
        <w:r w:rsidDel="00CF6C89">
          <w:rPr>
            <w:rFonts w:cs="Courier New"/>
            <w:szCs w:val="20"/>
            <w:lang w:eastAsia="ru-RU"/>
          </w:rPr>
          <w:delText>alignment=</w:delText>
        </w:r>
        <w:r w:rsidR="001D22D2" w:rsidDel="00CF6C89">
          <w:rPr>
            <w:rFonts w:cs="Courier New"/>
            <w:szCs w:val="20"/>
            <w:lang w:eastAsia="ru-RU"/>
          </w:rPr>
          <w:delText>`</w:delText>
        </w:r>
        <w:r w:rsidDel="00CF6C89">
          <w:rPr>
            <w:rFonts w:cs="Courier New"/>
            <w:szCs w:val="20"/>
            <w:lang w:eastAsia="ru-RU"/>
          </w:rPr>
          <w:delText>&lt;number&gt;</w:delText>
        </w:r>
        <w:r w:rsidR="001D22D2" w:rsidDel="00CF6C89">
          <w:rPr>
            <w:rFonts w:cs="Courier New"/>
            <w:szCs w:val="20"/>
            <w:lang w:eastAsia="ru-RU"/>
          </w:rPr>
          <w:delText>`</w:delText>
        </w:r>
      </w:del>
      <w:bookmarkStart w:id="249" w:name="_GoBack"/>
      <w:bookmarkEnd w:id="249"/>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C03B84"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03B84">
        <w:rPr>
          <w:rFonts w:cs="Courier New"/>
          <w:szCs w:val="20"/>
          <w:lang w:eastAsia="ru-RU"/>
        </w:rPr>
        <w:t>&lt;StringType name="</w:t>
      </w:r>
      <w:r>
        <w:rPr>
          <w:rFonts w:cs="Courier New"/>
          <w:szCs w:val="20"/>
          <w:lang w:eastAsia="ru-RU"/>
        </w:rPr>
        <w:t>&lt;</w:t>
      </w:r>
      <w:r w:rsidRPr="00C03B84">
        <w:rPr>
          <w:rFonts w:cs="Courier New"/>
          <w:szCs w:val="20"/>
          <w:lang w:eastAsia="ru-RU"/>
        </w:rPr>
        <w:t>string type</w:t>
      </w:r>
      <w:r>
        <w:rPr>
          <w:rFonts w:cs="Courier New"/>
          <w:szCs w:val="20"/>
          <w:lang w:eastAsia="ru-RU"/>
        </w:rPr>
        <w:t>&gt;</w:t>
      </w:r>
      <w:r w:rsidRPr="00C03B84">
        <w:rPr>
          <w:rFonts w:cs="Courier New"/>
          <w:szCs w:val="20"/>
          <w:lang w:eastAsia="ru-RU"/>
        </w:rPr>
        <w:t xml:space="preserve">" </w:t>
      </w:r>
      <w:r w:rsidR="009E5DEB">
        <w:rPr>
          <w:rFonts w:cs="Courier New"/>
          <w:szCs w:val="20"/>
          <w:lang w:eastAsia="ru-RU"/>
        </w:rPr>
        <w:t>…</w:t>
      </w:r>
      <w:r w:rsidRPr="00C03B84">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C03B84"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03B84">
        <w:rPr>
          <w:rFonts w:cs="Courier New"/>
          <w:szCs w:val="20"/>
          <w:lang w:eastAsia="ru-RU"/>
        </w:rPr>
        <w:t>&lt;</w:t>
      </w:r>
      <w:r>
        <w:rPr>
          <w:rFonts w:cs="Courier New"/>
          <w:szCs w:val="20"/>
          <w:lang w:eastAsia="ru-RU"/>
        </w:rPr>
        <w:t>Object</w:t>
      </w:r>
      <w:r w:rsidRPr="00C03B84">
        <w:rPr>
          <w:rFonts w:cs="Courier New"/>
          <w:szCs w:val="20"/>
          <w:lang w:eastAsia="ru-RU"/>
        </w:rPr>
        <w:t xml:space="preserve"> name="</w:t>
      </w:r>
      <w:r>
        <w:rPr>
          <w:rFonts w:cs="Courier New"/>
          <w:szCs w:val="20"/>
          <w:lang w:eastAsia="ru-RU"/>
        </w:rPr>
        <w:t>&lt;object&gt;</w:t>
      </w:r>
      <w:r w:rsidRPr="00C03B84">
        <w:rPr>
          <w:rFonts w:cs="Courier New"/>
          <w:szCs w:val="20"/>
          <w:lang w:eastAsia="ru-RU"/>
        </w:rPr>
        <w:t>" type="</w:t>
      </w:r>
      <w:r>
        <w:rPr>
          <w:rFonts w:cs="Courier New"/>
          <w:szCs w:val="20"/>
          <w:lang w:eastAsia="ru-RU"/>
        </w:rPr>
        <w:t>&lt;string</w:t>
      </w:r>
      <w:r w:rsidRPr="00C03B84">
        <w:rPr>
          <w:rFonts w:cs="Courier New"/>
          <w:szCs w:val="20"/>
          <w:lang w:eastAsia="ru-RU"/>
        </w:rPr>
        <w:t xml:space="preserve"> type</w:t>
      </w:r>
      <w:r>
        <w:rPr>
          <w:rFonts w:cs="Courier New"/>
          <w:szCs w:val="20"/>
          <w:lang w:eastAsia="ru-RU"/>
        </w:rPr>
        <w:t>&gt;</w:t>
      </w:r>
      <w:r w:rsidRPr="00C03B84">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C03B84"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03B84">
        <w:rPr>
          <w:rFonts w:cs="Courier New"/>
          <w:szCs w:val="20"/>
          <w:lang w:eastAsia="ru-RU"/>
        </w:rPr>
        <w:t>&lt;StringMapping name="</w:t>
      </w:r>
      <w:r>
        <w:rPr>
          <w:rFonts w:cs="Courier New"/>
          <w:szCs w:val="20"/>
          <w:lang w:eastAsia="ru-RU"/>
        </w:rPr>
        <w:t>&lt;</w:t>
      </w:r>
      <w:r w:rsidRPr="00C03B84">
        <w:rPr>
          <w:rFonts w:cs="Courier New"/>
          <w:szCs w:val="20"/>
          <w:lang w:eastAsia="ru-RU"/>
        </w:rPr>
        <w:t>string mapping</w:t>
      </w:r>
      <w:r>
        <w:rPr>
          <w:rFonts w:cs="Courier New"/>
          <w:szCs w:val="20"/>
          <w:lang w:eastAsia="ru-RU"/>
        </w:rPr>
        <w:t>&gt;</w:t>
      </w:r>
      <w:r w:rsidRPr="00C03B84">
        <w:rPr>
          <w:rFonts w:cs="Courier New"/>
          <w:szCs w:val="20"/>
          <w:lang w:eastAsia="ru-RU"/>
        </w:rPr>
        <w:t>" appType="</w:t>
      </w:r>
      <w:r>
        <w:rPr>
          <w:rFonts w:cs="Courier New"/>
          <w:szCs w:val="20"/>
          <w:lang w:eastAsia="ru-RU"/>
        </w:rPr>
        <w:t>&lt;</w:t>
      </w:r>
      <w:r w:rsidRPr="00C03B84">
        <w:rPr>
          <w:rFonts w:cs="Courier New"/>
          <w:szCs w:val="20"/>
          <w:lang w:eastAsia="ru-RU"/>
        </w:rPr>
        <w:t>string type</w:t>
      </w:r>
      <w:r>
        <w:rPr>
          <w:rFonts w:cs="Courier New"/>
          <w:szCs w:val="20"/>
          <w:lang w:eastAsia="ru-RU"/>
        </w:rPr>
        <w:t>&gt;</w:t>
      </w:r>
      <w:r w:rsidRPr="00C03B84">
        <w:rPr>
          <w:rFonts w:cs="Courier New"/>
          <w:szCs w:val="20"/>
          <w:lang w:eastAsia="ru-RU"/>
        </w:rPr>
        <w:t xml:space="preserve">" </w:t>
      </w:r>
      <w:r w:rsidR="009E5DEB">
        <w:rPr>
          <w:rFonts w:cs="Courier New"/>
          <w:szCs w:val="20"/>
          <w:lang w:eastAsia="ru-RU"/>
        </w:rPr>
        <w:t>…</w:t>
      </w:r>
      <w:r w:rsidRPr="00C03B84">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F3ECF"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F3ECF">
        <w:rPr>
          <w:rFonts w:cs="Courier New"/>
          <w:szCs w:val="20"/>
          <w:lang w:eastAsia="ru-RU"/>
        </w:rPr>
        <w:t>&lt;Segment name="</w:t>
      </w:r>
      <w:r w:rsidR="009E5DEB">
        <w:rPr>
          <w:rFonts w:cs="Courier New"/>
          <w:szCs w:val="20"/>
          <w:lang w:eastAsia="ru-RU"/>
        </w:rPr>
        <w:t>&lt;</w:t>
      </w:r>
      <w:r>
        <w:rPr>
          <w:rFonts w:cs="Courier New"/>
          <w:szCs w:val="20"/>
          <w:lang w:eastAsia="ru-RU"/>
        </w:rPr>
        <w:t>segment</w:t>
      </w:r>
      <w:r w:rsidR="009E5DEB">
        <w:rPr>
          <w:rFonts w:cs="Courier New"/>
          <w:szCs w:val="20"/>
          <w:lang w:eastAsia="ru-RU"/>
        </w:rPr>
        <w:t>&gt;</w:t>
      </w:r>
      <w:r w:rsidRPr="009F3ECF">
        <w:rPr>
          <w:rFonts w:cs="Courier New"/>
          <w:szCs w:val="20"/>
          <w:lang w:eastAsia="ru-RU"/>
        </w:rPr>
        <w:t xml:space="preserve">" </w:t>
      </w:r>
      <w:r>
        <w:rPr>
          <w:rFonts w:cs="Courier New"/>
          <w:szCs w:val="20"/>
          <w:lang w:eastAsia="ru-RU"/>
        </w:rPr>
        <w:t>…</w:t>
      </w:r>
      <w:r w:rsidRPr="009F3ECF">
        <w:rPr>
          <w:rFonts w:cs="Courier New"/>
          <w:szCs w:val="20"/>
          <w:lang w:eastAsia="ru-RU"/>
        </w:rPr>
        <w:t>&gt;</w:t>
      </w:r>
    </w:p>
    <w:p w:rsidR="0036701D" w:rsidRDefault="0036701D" w:rsidP="0036701D">
      <w:pPr>
        <w:autoSpaceDE w:val="0"/>
        <w:autoSpaceDN w:val="0"/>
        <w:adjustRightInd w:val="0"/>
        <w:spacing w:after="0" w:line="240" w:lineRule="auto"/>
        <w:rPr>
          <w:rFonts w:cs="Courier New"/>
          <w:i/>
          <w:szCs w:val="20"/>
          <w:lang w:eastAsia="ru-RU"/>
        </w:rPr>
      </w:pPr>
      <w:r>
        <w:rPr>
          <w:rFonts w:cs="Courier New"/>
          <w:szCs w:val="20"/>
          <w:lang w:eastAsia="ru-RU"/>
        </w:rPr>
        <w:t xml:space="preserve">    </w:t>
      </w:r>
      <w:r w:rsidRPr="00B15344">
        <w:rPr>
          <w:rFonts w:cs="Courier New"/>
          <w:i/>
          <w:szCs w:val="20"/>
          <w:lang w:eastAsia="ru-RU"/>
        </w:rPr>
        <w:t>&lt;!--&lt;Allocate name="&lt;object&gt;" …/&gt;--&gt;</w:t>
      </w:r>
    </w:p>
    <w:p w:rsidR="009E5DEB" w:rsidRPr="00B15344" w:rsidRDefault="009E5DEB" w:rsidP="0036701D">
      <w:pPr>
        <w:autoSpaceDE w:val="0"/>
        <w:autoSpaceDN w:val="0"/>
        <w:adjustRightInd w:val="0"/>
        <w:spacing w:after="0" w:line="240" w:lineRule="auto"/>
        <w:rPr>
          <w:rFonts w:cs="Courier New"/>
          <w:i/>
          <w:szCs w:val="20"/>
          <w:lang w:eastAsia="ru-RU"/>
        </w:rPr>
      </w:pPr>
      <w:r>
        <w:rPr>
          <w:rFonts w:cs="Courier New"/>
          <w:i/>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9F3ECF">
        <w:rPr>
          <w:rFonts w:cs="Courier New"/>
          <w:b/>
          <w:szCs w:val="20"/>
          <w:lang w:eastAsia="ru-RU"/>
        </w:rPr>
        <w:t>Error EPI3101</w:t>
      </w:r>
      <w:r w:rsidRPr="009F3ECF">
        <w:rPr>
          <w:rFonts w:cs="Courier New"/>
          <w:szCs w:val="20"/>
          <w:lang w:eastAsia="ru-RU"/>
        </w:rPr>
        <w:t>: AppInterfaceObject full name=`</w:t>
      </w:r>
      <w:r>
        <w:rPr>
          <w:rFonts w:cs="Courier New"/>
          <w:szCs w:val="20"/>
          <w:lang w:eastAsia="ru-RU"/>
        </w:rPr>
        <w:t>&lt;interface&gt;.&lt;</w:t>
      </w:r>
      <w:r w:rsidRPr="00B15344">
        <w:rPr>
          <w:rFonts w:cs="Courier New"/>
          <w:i/>
          <w:szCs w:val="20"/>
          <w:lang w:eastAsia="ru-RU"/>
        </w:rPr>
        <w:t>object</w:t>
      </w:r>
      <w:r>
        <w:rPr>
          <w:rFonts w:cs="Courier New"/>
          <w:szCs w:val="20"/>
          <w:lang w:eastAsia="ru-RU"/>
        </w:rPr>
        <w:t>&gt;</w:t>
      </w:r>
      <w:r w:rsidRPr="009F3ECF">
        <w:rPr>
          <w:rFonts w:cs="Courier New"/>
          <w:szCs w:val="20"/>
          <w:lang w:eastAsia="ru-RU"/>
        </w:rPr>
        <w:t>` - address not assigned</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023A0F" w:rsidRDefault="00023A0F" w:rsidP="00023A0F">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023A0F" w:rsidRPr="00E937E1" w:rsidRDefault="00023A0F" w:rsidP="00023A0F">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&lt;Object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w:t>
      </w:r>
      <w:r w:rsidRPr="00ED603C">
        <w:rPr>
          <w:rFonts w:cs="Courier New"/>
          <w:i/>
          <w:szCs w:val="20"/>
          <w:lang w:eastAsia="ru-RU"/>
        </w:rPr>
        <w:t>"timestampms"</w:t>
      </w:r>
      <w:r w:rsidRPr="00E937E1">
        <w:rPr>
          <w:rFonts w:cs="Courier New"/>
          <w:szCs w:val="20"/>
          <w:lang w:eastAsia="ru-RU"/>
        </w:rPr>
        <w:t>/&gt;</w:t>
      </w:r>
    </w:p>
    <w:p w:rsidR="00023A0F" w:rsidRDefault="00023A0F" w:rsidP="00023A0F">
      <w:pPr>
        <w:autoSpaceDE w:val="0"/>
        <w:autoSpaceDN w:val="0"/>
        <w:adjustRightInd w:val="0"/>
        <w:spacing w:after="0" w:line="240" w:lineRule="auto"/>
        <w:rPr>
          <w:rFonts w:cs="Courier New"/>
          <w:szCs w:val="20"/>
          <w:lang w:eastAsia="ru-RU"/>
        </w:rPr>
      </w:pPr>
      <w:r>
        <w:rPr>
          <w:rFonts w:cs="Courier New"/>
          <w:szCs w:val="20"/>
          <w:lang w:eastAsia="ru-RU"/>
        </w:rPr>
        <w:t>…</w:t>
      </w:r>
    </w:p>
    <w:p w:rsidR="00023A0F" w:rsidRDefault="00023A0F" w:rsidP="00023A0F">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023A0F" w:rsidRPr="00E937E1" w:rsidRDefault="00023A0F" w:rsidP="00023A0F">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&lt;TimeStampMapping name="</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 appType=</w:t>
      </w:r>
      <w:r w:rsidRPr="00ED603C">
        <w:rPr>
          <w:rFonts w:cs="Courier New"/>
          <w:szCs w:val="20"/>
          <w:lang w:eastAsia="ru-RU"/>
        </w:rPr>
        <w:t>"timestamp"</w:t>
      </w:r>
      <w:r w:rsidRPr="00AE29AE">
        <w:rPr>
          <w:rFonts w:cs="Courier New"/>
          <w:i/>
          <w:szCs w:val="20"/>
          <w:lang w:eastAsia="ru-RU"/>
        </w:rPr>
        <w:t xml:space="preserve"> </w:t>
      </w:r>
      <w:r w:rsidRPr="00E937E1">
        <w:rPr>
          <w:rFonts w:cs="Courier New"/>
          <w:szCs w:val="20"/>
          <w:lang w:eastAsia="ru-RU"/>
        </w:rPr>
        <w:t xml:space="preserve">packaging="unix" </w:t>
      </w:r>
      <w:r>
        <w:rPr>
          <w:rFonts w:cs="Courier New"/>
          <w:szCs w:val="20"/>
          <w:lang w:eastAsia="ru-RU"/>
        </w:rPr>
        <w:t>…</w:t>
      </w:r>
      <w:r w:rsidRPr="00E937E1">
        <w:rPr>
          <w:rFonts w:cs="Courier New"/>
          <w:szCs w:val="20"/>
          <w:lang w:eastAsia="ru-RU"/>
        </w:rPr>
        <w:t>/&gt;</w:t>
      </w:r>
    </w:p>
    <w:p w:rsidR="00023A0F" w:rsidRDefault="00023A0F" w:rsidP="00023A0F">
      <w:pPr>
        <w:autoSpaceDE w:val="0"/>
        <w:autoSpaceDN w:val="0"/>
        <w:adjustRightInd w:val="0"/>
        <w:spacing w:after="0" w:line="240" w:lineRule="auto"/>
        <w:rPr>
          <w:rFonts w:cs="Courier New"/>
          <w:szCs w:val="20"/>
          <w:lang w:eastAsia="ru-RU"/>
        </w:rPr>
      </w:pPr>
      <w:r>
        <w:rPr>
          <w:rFonts w:cs="Courier New"/>
          <w:szCs w:val="20"/>
          <w:lang w:eastAsia="ru-RU"/>
        </w:rPr>
        <w:t>…</w:t>
      </w:r>
    </w:p>
    <w:p w:rsidR="00023A0F" w:rsidRPr="00984B7E" w:rsidRDefault="00023A0F" w:rsidP="00023A0F">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023A0F" w:rsidRPr="00984B7E" w:rsidRDefault="00023A0F" w:rsidP="00023A0F">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023A0F" w:rsidRPr="00984B7E" w:rsidRDefault="00023A0F" w:rsidP="00023A0F">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023A0F" w:rsidRDefault="00023A0F" w:rsidP="00023A0F">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&lt;Allocate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typeMapping="</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"/&gt;</w:t>
      </w:r>
    </w:p>
    <w:p w:rsidR="00023A0F" w:rsidRDefault="00023A0F" w:rsidP="00023A0F">
      <w:pPr>
        <w:autoSpaceDE w:val="0"/>
        <w:autoSpaceDN w:val="0"/>
        <w:adjustRightInd w:val="0"/>
        <w:spacing w:after="0" w:line="240" w:lineRule="auto"/>
        <w:rPr>
          <w:rFonts w:cs="Courier New"/>
          <w:szCs w:val="20"/>
          <w:lang w:eastAsia="ru-RU"/>
        </w:rPr>
      </w:pPr>
      <w:r>
        <w:rPr>
          <w:rFonts w:cs="Courier New"/>
          <w:szCs w:val="20"/>
          <w:lang w:eastAsia="ru-RU"/>
        </w:rPr>
        <w:t>…</w:t>
      </w:r>
    </w:p>
    <w:p w:rsidR="008365E7" w:rsidRDefault="00023A0F" w:rsidP="008365E7">
      <w:pPr>
        <w:autoSpaceDE w:val="0"/>
        <w:autoSpaceDN w:val="0"/>
        <w:adjustRightInd w:val="0"/>
        <w:spacing w:after="0" w:line="240" w:lineRule="auto"/>
        <w:rPr>
          <w:rFonts w:cs="Courier New"/>
          <w:szCs w:val="20"/>
          <w:lang w:eastAsia="ru-RU"/>
        </w:rPr>
      </w:pPr>
      <w:r w:rsidRPr="00AE29AE">
        <w:rPr>
          <w:rFonts w:cs="Courier New"/>
          <w:b/>
          <w:szCs w:val="20"/>
          <w:lang w:eastAsia="ru-RU"/>
        </w:rPr>
        <w:t>Error EPI</w:t>
      </w:r>
      <w:r>
        <w:rPr>
          <w:rFonts w:cs="Courier New"/>
          <w:b/>
          <w:szCs w:val="20"/>
          <w:lang w:eastAsia="ru-RU"/>
        </w:rPr>
        <w:t>3403</w:t>
      </w:r>
      <w:r w:rsidRPr="00AB1097">
        <w:rPr>
          <w:rFonts w:cs="Courier New"/>
          <w:szCs w:val="20"/>
          <w:lang w:eastAsia="ru-RU"/>
        </w:rPr>
        <w:t xml:space="preserve">: </w:t>
      </w:r>
      <w:r w:rsidR="008365E7" w:rsidRPr="008365E7">
        <w:rPr>
          <w:rFonts w:cs="Courier New"/>
          <w:szCs w:val="20"/>
          <w:lang w:eastAsia="ru-RU"/>
        </w:rPr>
        <w:t>object=`</w:t>
      </w:r>
      <w:r w:rsidR="008365E7">
        <w:rPr>
          <w:rFonts w:cs="Courier New"/>
          <w:szCs w:val="20"/>
          <w:lang w:eastAsia="ru-RU"/>
        </w:rPr>
        <w:t>&lt;</w:t>
      </w:r>
      <w:r w:rsidR="008365E7" w:rsidRPr="008365E7">
        <w:rPr>
          <w:rFonts w:cs="Courier New"/>
          <w:szCs w:val="20"/>
          <w:lang w:eastAsia="ru-RU"/>
        </w:rPr>
        <w:t>object</w:t>
      </w:r>
      <w:r w:rsidR="008365E7">
        <w:rPr>
          <w:rFonts w:cs="Courier New"/>
          <w:szCs w:val="20"/>
          <w:lang w:eastAsia="ru-RU"/>
        </w:rPr>
        <w:t>&gt;</w:t>
      </w:r>
      <w:r w:rsidR="008365E7" w:rsidRPr="008365E7">
        <w:rPr>
          <w:rFonts w:cs="Courier New"/>
          <w:szCs w:val="20"/>
          <w:lang w:eastAsia="ru-RU"/>
        </w:rPr>
        <w:t>` appType=`timestampms` typeMapping `mapping` appType=</w:t>
      </w:r>
      <w:r w:rsidR="001D22D2">
        <w:rPr>
          <w:rFonts w:cs="Courier New"/>
          <w:szCs w:val="20"/>
          <w:lang w:eastAsia="ru-RU"/>
        </w:rPr>
        <w:t xml:space="preserve"> </w:t>
      </w:r>
      <w:r w:rsidR="008365E7" w:rsidRPr="008365E7">
        <w:rPr>
          <w:rFonts w:cs="Courier New"/>
          <w:szCs w:val="20"/>
          <w:lang w:eastAsia="ru-RU"/>
        </w:rPr>
        <w:t>`timestamp` - typeMapping should be a mapping of the type `</w:t>
      </w:r>
      <w:r w:rsidR="008365E7">
        <w:rPr>
          <w:rFonts w:cs="Courier New"/>
          <w:szCs w:val="20"/>
          <w:lang w:eastAsia="ru-RU"/>
        </w:rPr>
        <w:t>timestampms`</w:t>
      </w:r>
    </w:p>
    <w:p w:rsidR="00023A0F" w:rsidRDefault="00023A0F" w:rsidP="001A66BB">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1A66BB"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&lt;Types&gt;</w:t>
      </w:r>
    </w:p>
    <w:p w:rsidR="001A66BB" w:rsidRPr="001A66BB"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1A66BB">
        <w:rPr>
          <w:rFonts w:cs="Courier New"/>
          <w:szCs w:val="20"/>
          <w:lang w:eastAsia="ru-RU"/>
        </w:rPr>
        <w:t>&lt;NumericType name="</w:t>
      </w:r>
      <w:r w:rsidR="001F198B">
        <w:rPr>
          <w:rFonts w:cs="Courier New"/>
          <w:szCs w:val="20"/>
          <w:lang w:eastAsia="ru-RU"/>
        </w:rPr>
        <w:t>&lt;numericType&gt;</w:t>
      </w:r>
      <w:r w:rsidRPr="001A66BB">
        <w:rPr>
          <w:rFonts w:cs="Courier New"/>
          <w:szCs w:val="20"/>
          <w:lang w:eastAsia="ru-RU"/>
        </w:rPr>
        <w:t>"&gt;</w:t>
      </w:r>
    </w:p>
    <w:p w:rsidR="001A66BB" w:rsidRPr="001A66BB" w:rsidRDefault="001A66BB" w:rsidP="001A66BB">
      <w:pPr>
        <w:autoSpaceDE w:val="0"/>
        <w:autoSpaceDN w:val="0"/>
        <w:adjustRightInd w:val="0"/>
        <w:spacing w:after="0" w:line="240" w:lineRule="auto"/>
        <w:rPr>
          <w:rFonts w:cs="Courier New"/>
          <w:szCs w:val="20"/>
          <w:lang w:eastAsia="ru-RU"/>
        </w:rPr>
      </w:pPr>
      <w:r w:rsidRPr="001A66BB">
        <w:rPr>
          <w:rFonts w:cs="Courier New"/>
          <w:szCs w:val="20"/>
          <w:lang w:eastAsia="ru-RU"/>
        </w:rPr>
        <w:t xml:space="preserve">  </w:t>
      </w:r>
      <w:r>
        <w:rPr>
          <w:rFonts w:cs="Courier New"/>
          <w:szCs w:val="20"/>
          <w:lang w:eastAsia="ru-RU"/>
        </w:rPr>
        <w:t xml:space="preserve">  </w:t>
      </w:r>
      <w:r w:rsidRPr="001A66BB">
        <w:rPr>
          <w:rFonts w:cs="Courier New"/>
          <w:szCs w:val="20"/>
          <w:lang w:eastAsia="ru-RU"/>
        </w:rPr>
        <w:t>&lt;Range min="0" max="100" step="1"/&gt;</w:t>
      </w:r>
    </w:p>
    <w:p w:rsidR="001A66BB" w:rsidRPr="004252CC" w:rsidRDefault="001A66BB" w:rsidP="001A66BB">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1A66BB" w:rsidRDefault="001A66BB" w:rsidP="001A66BB">
      <w:pPr>
        <w:autoSpaceDE w:val="0"/>
        <w:autoSpaceDN w:val="0"/>
        <w:adjustRightInd w:val="0"/>
        <w:spacing w:after="0" w:line="240" w:lineRule="auto"/>
        <w:rPr>
          <w:rFonts w:cs="Courier New"/>
          <w:szCs w:val="20"/>
          <w:lang w:eastAsia="ru-RU"/>
        </w:rPr>
      </w:pPr>
      <w:r w:rsidRPr="004252CC">
        <w:rPr>
          <w:rFonts w:cs="Courier New"/>
          <w:szCs w:val="20"/>
          <w:lang w:eastAsia="ru-RU"/>
        </w:rPr>
        <w:lastRenderedPageBreak/>
        <w:t>&lt;Objects&gt;</w:t>
      </w:r>
    </w:p>
    <w:p w:rsidR="001A66BB"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1A66BB">
        <w:rPr>
          <w:rFonts w:cs="Courier New"/>
          <w:szCs w:val="20"/>
          <w:lang w:eastAsia="ru-RU"/>
        </w:rPr>
        <w:t>&lt;Object name="</w:t>
      </w:r>
      <w:r w:rsidR="00614049">
        <w:rPr>
          <w:rFonts w:cs="Courier New"/>
          <w:szCs w:val="20"/>
          <w:lang w:eastAsia="ru-RU"/>
        </w:rPr>
        <w:t>&lt;</w:t>
      </w:r>
      <w:r w:rsidRPr="001A66BB">
        <w:rPr>
          <w:rFonts w:cs="Courier New"/>
          <w:szCs w:val="20"/>
          <w:lang w:eastAsia="ru-RU"/>
        </w:rPr>
        <w:t>object</w:t>
      </w:r>
      <w:r w:rsidR="00614049">
        <w:rPr>
          <w:rFonts w:cs="Courier New"/>
          <w:szCs w:val="20"/>
          <w:lang w:eastAsia="ru-RU"/>
        </w:rPr>
        <w:t>&gt;</w:t>
      </w:r>
      <w:r w:rsidRPr="001A66BB">
        <w:rPr>
          <w:rFonts w:cs="Courier New"/>
          <w:szCs w:val="20"/>
          <w:lang w:eastAsia="ru-RU"/>
        </w:rPr>
        <w:t>" type="</w:t>
      </w:r>
      <w:r w:rsidR="001F198B">
        <w:rPr>
          <w:rFonts w:cs="Courier New"/>
          <w:szCs w:val="20"/>
          <w:lang w:eastAsia="ru-RU"/>
        </w:rPr>
        <w:t>&lt;NumericType&gt;</w:t>
      </w:r>
      <w:r w:rsidRPr="001A66BB">
        <w:rPr>
          <w:rFonts w:cs="Courier New"/>
          <w:szCs w:val="20"/>
          <w:lang w:eastAsia="ru-RU"/>
        </w:rPr>
        <w:t>" /&gt;</w:t>
      </w:r>
    </w:p>
    <w:p w:rsidR="001A66BB"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w:t>
      </w:r>
    </w:p>
    <w:p w:rsidR="001A66BB" w:rsidRPr="001A66BB" w:rsidRDefault="001A66BB" w:rsidP="001A66BB">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1A66BB" w:rsidRPr="001A66BB" w:rsidRDefault="001A66BB" w:rsidP="001A66BB">
      <w:pPr>
        <w:autoSpaceDE w:val="0"/>
        <w:autoSpaceDN w:val="0"/>
        <w:adjustRightInd w:val="0"/>
        <w:spacing w:after="0" w:line="240" w:lineRule="auto"/>
        <w:rPr>
          <w:rFonts w:cs="Courier New"/>
          <w:i/>
          <w:szCs w:val="20"/>
          <w:lang w:eastAsia="ru-RU"/>
        </w:rPr>
      </w:pPr>
      <w:r w:rsidRPr="001A66BB">
        <w:rPr>
          <w:rFonts w:cs="Courier New"/>
          <w:i/>
          <w:szCs w:val="20"/>
          <w:lang w:eastAsia="ru-RU"/>
        </w:rPr>
        <w:t xml:space="preserve">  &lt;!--&lt;NumericMapping name="</w:t>
      </w:r>
      <w:r w:rsidR="001F198B">
        <w:rPr>
          <w:rFonts w:cs="Courier New"/>
          <w:i/>
          <w:szCs w:val="20"/>
          <w:lang w:eastAsia="ru-RU"/>
        </w:rPr>
        <w:t>&lt;</w:t>
      </w:r>
      <w:r w:rsidRPr="001A66BB">
        <w:rPr>
          <w:rFonts w:cs="Courier New"/>
          <w:i/>
          <w:szCs w:val="20"/>
          <w:lang w:eastAsia="ru-RU"/>
        </w:rPr>
        <w:t>numeric mapping</w:t>
      </w:r>
      <w:r w:rsidR="001F198B">
        <w:rPr>
          <w:rFonts w:cs="Courier New"/>
          <w:i/>
          <w:szCs w:val="20"/>
          <w:lang w:eastAsia="ru-RU"/>
        </w:rPr>
        <w:t>&gt;</w:t>
      </w:r>
      <w:r w:rsidRPr="001A66BB">
        <w:rPr>
          <w:rFonts w:cs="Courier New"/>
          <w:i/>
          <w:szCs w:val="20"/>
          <w:lang w:eastAsia="ru-RU"/>
        </w:rPr>
        <w:t>" appType="</w:t>
      </w:r>
      <w:r w:rsidR="001F198B">
        <w:rPr>
          <w:rFonts w:cs="Courier New"/>
          <w:i/>
          <w:szCs w:val="20"/>
          <w:lang w:eastAsia="ru-RU"/>
        </w:rPr>
        <w:t>&lt;NumericType&gt;</w:t>
      </w:r>
      <w:r w:rsidRPr="001A66BB">
        <w:rPr>
          <w:rFonts w:cs="Courier New"/>
          <w:i/>
          <w:szCs w:val="20"/>
          <w:lang w:eastAsia="ru-RU"/>
        </w:rPr>
        <w:t xml:space="preserve">" </w:t>
      </w:r>
      <w:r w:rsidR="001F198B">
        <w:rPr>
          <w:rFonts w:cs="Courier New"/>
          <w:i/>
          <w:szCs w:val="20"/>
          <w:lang w:eastAsia="ru-RU"/>
        </w:rPr>
        <w:t>…</w:t>
      </w:r>
      <w:r w:rsidRPr="001A66BB">
        <w:rPr>
          <w:rFonts w:cs="Courier New"/>
          <w:i/>
          <w:szCs w:val="20"/>
          <w:lang w:eastAsia="ru-RU"/>
        </w:rPr>
        <w:t>&gt;</w:t>
      </w:r>
      <w:r w:rsidR="001F198B">
        <w:rPr>
          <w:rFonts w:cs="Courier New"/>
          <w:i/>
          <w:szCs w:val="20"/>
          <w:lang w:eastAsia="ru-RU"/>
        </w:rPr>
        <w:t>--&gt;</w:t>
      </w:r>
    </w:p>
    <w:p w:rsidR="001A66BB"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w:t>
      </w:r>
    </w:p>
    <w:p w:rsidR="001A66BB" w:rsidRPr="00984B7E" w:rsidRDefault="001A66BB" w:rsidP="001A66BB">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1A66BB" w:rsidRPr="00984B7E"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name=`&lt;segm&gt;`…</w:t>
      </w:r>
      <w:r w:rsidRPr="00984B7E">
        <w:rPr>
          <w:rFonts w:cs="Courier New"/>
          <w:szCs w:val="20"/>
          <w:lang w:eastAsia="ru-RU"/>
        </w:rPr>
        <w:t>&gt;</w:t>
      </w:r>
    </w:p>
    <w:p w:rsidR="001A66BB" w:rsidRPr="00984B7E"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1A66BB" w:rsidRDefault="001A66BB" w:rsidP="001A66BB">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1A66BB">
        <w:rPr>
          <w:rFonts w:cs="Courier New"/>
          <w:szCs w:val="20"/>
          <w:lang w:eastAsia="ru-RU"/>
        </w:rPr>
        <w:t>&lt;Allocate name="</w:t>
      </w:r>
      <w:r w:rsidR="001F198B">
        <w:rPr>
          <w:rFonts w:cs="Courier New"/>
          <w:szCs w:val="20"/>
          <w:lang w:eastAsia="ru-RU"/>
        </w:rPr>
        <w:t>&lt;</w:t>
      </w:r>
      <w:r w:rsidRPr="001A66BB">
        <w:rPr>
          <w:rFonts w:cs="Courier New"/>
          <w:szCs w:val="20"/>
          <w:lang w:eastAsia="ru-RU"/>
        </w:rPr>
        <w:t>object</w:t>
      </w:r>
      <w:r w:rsidR="001F198B">
        <w:rPr>
          <w:rFonts w:cs="Courier New"/>
          <w:szCs w:val="20"/>
          <w:lang w:eastAsia="ru-RU"/>
        </w:rPr>
        <w:t>&gt;</w:t>
      </w:r>
      <w:r w:rsidRPr="001A66BB">
        <w:rPr>
          <w:rFonts w:cs="Courier New"/>
          <w:szCs w:val="20"/>
          <w:lang w:eastAsia="ru-RU"/>
        </w:rPr>
        <w:t>" /&gt;</w:t>
      </w:r>
    </w:p>
    <w:p w:rsidR="001F198B" w:rsidRPr="001A66BB" w:rsidRDefault="001F198B" w:rsidP="001A66BB">
      <w:pPr>
        <w:autoSpaceDE w:val="0"/>
        <w:autoSpaceDN w:val="0"/>
        <w:adjustRightInd w:val="0"/>
        <w:spacing w:after="0" w:line="240" w:lineRule="auto"/>
        <w:rPr>
          <w:rFonts w:cs="Courier New"/>
          <w:szCs w:val="20"/>
          <w:lang w:eastAsia="ru-RU"/>
        </w:rPr>
      </w:pPr>
      <w:r>
        <w:rPr>
          <w:rFonts w:cs="Courier New"/>
          <w:szCs w:val="20"/>
          <w:lang w:eastAsia="ru-RU"/>
        </w:rPr>
        <w:t>…</w:t>
      </w:r>
    </w:p>
    <w:p w:rsidR="001A66BB" w:rsidRDefault="001A66BB" w:rsidP="0036701D">
      <w:pPr>
        <w:autoSpaceDE w:val="0"/>
        <w:autoSpaceDN w:val="0"/>
        <w:adjustRightInd w:val="0"/>
        <w:spacing w:after="0" w:line="240" w:lineRule="auto"/>
        <w:rPr>
          <w:rFonts w:cs="Courier New"/>
          <w:szCs w:val="20"/>
          <w:lang w:eastAsia="ru-RU"/>
        </w:rPr>
      </w:pPr>
      <w:r w:rsidRPr="001A66BB">
        <w:rPr>
          <w:rFonts w:cs="Courier New"/>
          <w:b/>
          <w:szCs w:val="20"/>
          <w:lang w:eastAsia="ru-RU"/>
        </w:rPr>
        <w:t>Error EPI3404</w:t>
      </w:r>
      <w:r w:rsidRPr="001A66BB">
        <w:rPr>
          <w:rFonts w:cs="Courier New"/>
          <w:szCs w:val="20"/>
          <w:lang w:eastAsia="ru-RU"/>
        </w:rPr>
        <w:t>: AppInterfaceImplementationObject name=`</w:t>
      </w:r>
      <w:r>
        <w:rPr>
          <w:rFonts w:cs="Courier New"/>
          <w:szCs w:val="20"/>
          <w:lang w:eastAsia="ru-RU"/>
        </w:rPr>
        <w:t>i</w:t>
      </w:r>
      <w:r w:rsidRPr="001A66BB">
        <w:rPr>
          <w:rFonts w:cs="Courier New"/>
          <w:szCs w:val="20"/>
          <w:lang w:eastAsia="ru-RU"/>
        </w:rPr>
        <w:t>nterface.object` appType=</w:t>
      </w:r>
      <w:r w:rsidR="001D22D2">
        <w:rPr>
          <w:rFonts w:cs="Courier New"/>
          <w:szCs w:val="20"/>
          <w:lang w:eastAsia="ru-RU"/>
        </w:rPr>
        <w:t xml:space="preserve"> </w:t>
      </w:r>
      <w:r w:rsidRPr="001A66BB">
        <w:rPr>
          <w:rFonts w:cs="Courier New"/>
          <w:szCs w:val="20"/>
          <w:lang w:eastAsia="ru-RU"/>
        </w:rPr>
        <w:t>`</w:t>
      </w:r>
      <w:r>
        <w:rPr>
          <w:rFonts w:cs="Courier New"/>
          <w:szCs w:val="20"/>
          <w:lang w:eastAsia="ru-RU"/>
        </w:rPr>
        <w:t>i</w:t>
      </w:r>
      <w:r w:rsidRPr="001A66BB">
        <w:rPr>
          <w:rFonts w:cs="Courier New"/>
          <w:szCs w:val="20"/>
          <w:lang w:eastAsia="ru-RU"/>
        </w:rPr>
        <w:t xml:space="preserve">nterface.numericType` - </w:t>
      </w:r>
      <w:r w:rsidR="001F198B" w:rsidRPr="001F198B">
        <w:rPr>
          <w:rFonts w:cs="Courier New"/>
          <w:szCs w:val="20"/>
          <w:lang w:eastAsia="ru-RU"/>
        </w:rPr>
        <w:t>could not determine typeMapping for</w:t>
      </w:r>
      <w:r w:rsidRPr="001A66BB">
        <w:rPr>
          <w:rFonts w:cs="Courier New"/>
          <w:szCs w:val="20"/>
          <w:lang w:eastAsia="ru-RU"/>
        </w:rPr>
        <w:t xml:space="preserve"> </w:t>
      </w:r>
      <w:r w:rsidR="001F198B" w:rsidRPr="001A66BB">
        <w:rPr>
          <w:rFonts w:cs="Courier New"/>
          <w:szCs w:val="20"/>
          <w:lang w:eastAsia="ru-RU"/>
        </w:rPr>
        <w:t>`</w:t>
      </w:r>
      <w:r w:rsidR="001F198B">
        <w:rPr>
          <w:rFonts w:cs="Courier New"/>
          <w:szCs w:val="20"/>
          <w:lang w:eastAsia="ru-RU"/>
        </w:rPr>
        <w:t>i</w:t>
      </w:r>
      <w:r w:rsidR="001F198B" w:rsidRPr="001A66BB">
        <w:rPr>
          <w:rFonts w:cs="Courier New"/>
          <w:szCs w:val="20"/>
          <w:lang w:eastAsia="ru-RU"/>
        </w:rPr>
        <w:t>nterface.object`</w:t>
      </w:r>
      <w:r w:rsidR="001F198B">
        <w:rPr>
          <w:rFonts w:cs="Courier New"/>
          <w:szCs w:val="20"/>
          <w:lang w:eastAsia="ru-RU"/>
        </w:rPr>
        <w:t xml:space="preserve"> </w:t>
      </w:r>
      <w:r w:rsidRPr="001A66BB">
        <w:rPr>
          <w:rFonts w:cs="Courier New"/>
          <w:szCs w:val="20"/>
          <w:lang w:eastAsia="ru-RU"/>
        </w:rPr>
        <w:t>in the Segment name=`</w:t>
      </w:r>
      <w:r w:rsidR="001D22D2">
        <w:rPr>
          <w:rFonts w:cs="Courier New"/>
          <w:szCs w:val="20"/>
          <w:lang w:eastAsia="ru-RU"/>
        </w:rPr>
        <w:t>s</w:t>
      </w:r>
      <w:r>
        <w:rPr>
          <w:rFonts w:cs="Courier New"/>
          <w:szCs w:val="20"/>
          <w:lang w:eastAsia="ru-RU"/>
        </w:rPr>
        <w:t>e</w:t>
      </w:r>
      <w:r w:rsidRPr="001A66BB">
        <w:rPr>
          <w:rFonts w:cs="Courier New"/>
          <w:szCs w:val="20"/>
          <w:lang w:eastAsia="ru-RU"/>
        </w:rPr>
        <w:t>gm` Allocate name=`</w:t>
      </w:r>
      <w:r>
        <w:rPr>
          <w:rFonts w:cs="Courier New"/>
          <w:szCs w:val="20"/>
          <w:lang w:eastAsia="ru-RU"/>
        </w:rPr>
        <w:t>i</w:t>
      </w:r>
      <w:r w:rsidRPr="001A66BB">
        <w:rPr>
          <w:rFonts w:cs="Courier New"/>
          <w:szCs w:val="20"/>
          <w:lang w:eastAsia="ru-RU"/>
        </w:rPr>
        <w:t>nterface.object`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8A5112" w:rsidRPr="008A5112" w:rsidRDefault="008A5112" w:rsidP="008A5112">
      <w:pPr>
        <w:autoSpaceDE w:val="0"/>
        <w:autoSpaceDN w:val="0"/>
        <w:adjustRightInd w:val="0"/>
        <w:spacing w:after="0" w:line="240" w:lineRule="auto"/>
        <w:rPr>
          <w:rFonts w:cs="Courier New"/>
          <w:szCs w:val="20"/>
          <w:lang w:eastAsia="ru-RU"/>
        </w:rPr>
      </w:pPr>
      <w:r>
        <w:rPr>
          <w:rFonts w:cs="Courier New"/>
          <w:szCs w:val="20"/>
          <w:lang w:eastAsia="ru-RU"/>
        </w:rPr>
        <w:t>&lt;Types&gt;</w:t>
      </w:r>
    </w:p>
    <w:p w:rsidR="008A5112" w:rsidRPr="008A5112" w:rsidRDefault="008A5112" w:rsidP="008A5112">
      <w:pPr>
        <w:autoSpaceDE w:val="0"/>
        <w:autoSpaceDN w:val="0"/>
        <w:adjustRightInd w:val="0"/>
        <w:spacing w:after="0" w:line="240" w:lineRule="auto"/>
        <w:rPr>
          <w:rFonts w:cs="Courier New"/>
          <w:szCs w:val="20"/>
          <w:lang w:eastAsia="ru-RU"/>
        </w:rPr>
      </w:pPr>
      <w:r w:rsidRPr="008A5112">
        <w:rPr>
          <w:rFonts w:cs="Courier New"/>
          <w:szCs w:val="20"/>
          <w:lang w:eastAsia="ru-RU"/>
        </w:rPr>
        <w:t xml:space="preserve">     &lt;GroupType name="</w:t>
      </w:r>
      <w:r w:rsidR="00E04AF4">
        <w:rPr>
          <w:rFonts w:cs="Courier New"/>
          <w:szCs w:val="20"/>
          <w:lang w:eastAsia="ru-RU"/>
        </w:rPr>
        <w:t>&lt;</w:t>
      </w:r>
      <w:r w:rsidRPr="008A5112">
        <w:rPr>
          <w:rFonts w:cs="Courier New"/>
          <w:szCs w:val="20"/>
          <w:lang w:eastAsia="ru-RU"/>
        </w:rPr>
        <w:t>group type</w:t>
      </w:r>
      <w:r w:rsidR="00E04AF4">
        <w:rPr>
          <w:rFonts w:cs="Courier New"/>
          <w:szCs w:val="20"/>
          <w:lang w:eastAsia="ru-RU"/>
        </w:rPr>
        <w:t>&gt;</w:t>
      </w:r>
      <w:r w:rsidRPr="008A5112">
        <w:rPr>
          <w:rFonts w:cs="Courier New"/>
          <w:szCs w:val="20"/>
          <w:lang w:eastAsia="ru-RU"/>
        </w:rPr>
        <w:t>"&gt;</w:t>
      </w:r>
    </w:p>
    <w:p w:rsidR="008A5112" w:rsidRPr="008A5112" w:rsidRDefault="008A5112" w:rsidP="008A5112">
      <w:pPr>
        <w:autoSpaceDE w:val="0"/>
        <w:autoSpaceDN w:val="0"/>
        <w:adjustRightInd w:val="0"/>
        <w:spacing w:after="0" w:line="240" w:lineRule="auto"/>
        <w:rPr>
          <w:rFonts w:cs="Courier New"/>
          <w:szCs w:val="20"/>
          <w:lang w:eastAsia="ru-RU"/>
        </w:rPr>
      </w:pPr>
      <w:r w:rsidRPr="008A5112">
        <w:rPr>
          <w:rFonts w:cs="Courier New"/>
          <w:szCs w:val="20"/>
          <w:lang w:eastAsia="ru-RU"/>
        </w:rPr>
        <w:t xml:space="preserve">       &lt;Group name="group" &gt;</w:t>
      </w:r>
    </w:p>
    <w:p w:rsidR="008A5112" w:rsidRPr="008A5112" w:rsidRDefault="008A5112" w:rsidP="008A5112">
      <w:pPr>
        <w:autoSpaceDE w:val="0"/>
        <w:autoSpaceDN w:val="0"/>
        <w:adjustRightInd w:val="0"/>
        <w:spacing w:after="0" w:line="240" w:lineRule="auto"/>
        <w:rPr>
          <w:rFonts w:cs="Courier New"/>
          <w:szCs w:val="20"/>
          <w:lang w:eastAsia="ru-RU"/>
        </w:rPr>
      </w:pPr>
      <w:r w:rsidRPr="008A5112">
        <w:rPr>
          <w:rFonts w:cs="Courier New"/>
          <w:szCs w:val="20"/>
          <w:lang w:eastAsia="ru-RU"/>
        </w:rPr>
        <w:t xml:space="preserve">         &lt;Object name="</w:t>
      </w:r>
      <w:r w:rsidR="00E04AF4">
        <w:rPr>
          <w:rFonts w:cs="Courier New"/>
          <w:szCs w:val="20"/>
          <w:lang w:eastAsia="ru-RU"/>
        </w:rPr>
        <w:t>&lt;</w:t>
      </w:r>
      <w:r w:rsidRPr="008A5112">
        <w:rPr>
          <w:rFonts w:cs="Courier New"/>
          <w:szCs w:val="20"/>
          <w:lang w:eastAsia="ru-RU"/>
        </w:rPr>
        <w:t>object</w:t>
      </w:r>
      <w:r w:rsidR="00E04AF4">
        <w:rPr>
          <w:rFonts w:cs="Courier New"/>
          <w:szCs w:val="20"/>
          <w:lang w:eastAsia="ru-RU"/>
        </w:rPr>
        <w:t>&gt;</w:t>
      </w:r>
      <w:r w:rsidRPr="008A5112">
        <w:rPr>
          <w:rFonts w:cs="Courier New"/>
          <w:szCs w:val="20"/>
          <w:lang w:eastAsia="ru-RU"/>
        </w:rPr>
        <w:t>"&gt;</w:t>
      </w:r>
    </w:p>
    <w:p w:rsidR="008A5112" w:rsidRPr="008A5112" w:rsidRDefault="008A5112" w:rsidP="008A5112">
      <w:pPr>
        <w:autoSpaceDE w:val="0"/>
        <w:autoSpaceDN w:val="0"/>
        <w:adjustRightInd w:val="0"/>
        <w:spacing w:after="0" w:line="240" w:lineRule="auto"/>
        <w:rPr>
          <w:rFonts w:cs="Courier New"/>
          <w:szCs w:val="20"/>
          <w:lang w:eastAsia="ru-RU"/>
        </w:rPr>
      </w:pPr>
      <w:r w:rsidRPr="008A5112">
        <w:rPr>
          <w:rFonts w:cs="Courier New"/>
          <w:szCs w:val="20"/>
          <w:lang w:eastAsia="ru-RU"/>
        </w:rPr>
        <w:t xml:space="preserve">           &lt;StringType length="12"/&gt;</w:t>
      </w:r>
    </w:p>
    <w:p w:rsidR="008A5112" w:rsidRPr="004252CC" w:rsidRDefault="008A5112" w:rsidP="008A5112">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8A5112" w:rsidRPr="008A5112" w:rsidRDefault="008A5112" w:rsidP="008A5112">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8A5112" w:rsidRPr="008A5112" w:rsidRDefault="008A5112" w:rsidP="008A5112">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8A5112">
        <w:rPr>
          <w:rFonts w:cs="Courier New"/>
          <w:szCs w:val="20"/>
          <w:lang w:eastAsia="ru-RU"/>
        </w:rPr>
        <w:t>&lt;Group name="group" type="</w:t>
      </w:r>
      <w:r w:rsidR="00E04AF4">
        <w:rPr>
          <w:rFonts w:cs="Courier New"/>
          <w:szCs w:val="20"/>
          <w:lang w:eastAsia="ru-RU"/>
        </w:rPr>
        <w:t>&lt;</w:t>
      </w:r>
      <w:r w:rsidRPr="008A5112">
        <w:rPr>
          <w:rFonts w:cs="Courier New"/>
          <w:szCs w:val="20"/>
          <w:lang w:eastAsia="ru-RU"/>
        </w:rPr>
        <w:t>group type</w:t>
      </w:r>
      <w:r w:rsidR="00E04AF4">
        <w:rPr>
          <w:rFonts w:cs="Courier New"/>
          <w:szCs w:val="20"/>
          <w:lang w:eastAsia="ru-RU"/>
        </w:rPr>
        <w:t>&gt;</w:t>
      </w:r>
      <w:r w:rsidRPr="008A5112">
        <w:rPr>
          <w:rFonts w:cs="Courier New"/>
          <w:szCs w:val="20"/>
          <w:lang w:eastAsia="ru-RU"/>
        </w:rPr>
        <w:t>"/&gt;</w:t>
      </w:r>
    </w:p>
    <w:p w:rsidR="008A5112" w:rsidRDefault="008A5112" w:rsidP="008A5112">
      <w:pPr>
        <w:autoSpaceDE w:val="0"/>
        <w:autoSpaceDN w:val="0"/>
        <w:adjustRightInd w:val="0"/>
        <w:spacing w:after="0" w:line="240" w:lineRule="auto"/>
        <w:rPr>
          <w:rFonts w:cs="Courier New"/>
          <w:szCs w:val="20"/>
          <w:lang w:eastAsia="ru-RU"/>
        </w:rPr>
      </w:pPr>
      <w:r>
        <w:rPr>
          <w:rFonts w:cs="Courier New"/>
          <w:szCs w:val="20"/>
          <w:lang w:eastAsia="ru-RU"/>
        </w:rPr>
        <w:t>…</w:t>
      </w:r>
    </w:p>
    <w:p w:rsidR="008A5112" w:rsidRDefault="008A5112" w:rsidP="008A5112">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8A5112" w:rsidRPr="008A5112" w:rsidRDefault="008A5112" w:rsidP="008A5112">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8A5112">
        <w:rPr>
          <w:rFonts w:cs="Courier New"/>
          <w:szCs w:val="20"/>
          <w:lang w:eastAsia="ru-RU"/>
        </w:rPr>
        <w:t>&lt;GroupMapping name="</w:t>
      </w:r>
      <w:r w:rsidR="00E04AF4">
        <w:rPr>
          <w:rFonts w:cs="Courier New"/>
          <w:szCs w:val="20"/>
          <w:lang w:eastAsia="ru-RU"/>
        </w:rPr>
        <w:t>&lt;</w:t>
      </w:r>
      <w:r w:rsidRPr="008A5112">
        <w:rPr>
          <w:rFonts w:cs="Courier New"/>
          <w:szCs w:val="20"/>
          <w:lang w:eastAsia="ru-RU"/>
        </w:rPr>
        <w:t>group mapping</w:t>
      </w:r>
      <w:r w:rsidR="00E04AF4">
        <w:rPr>
          <w:rFonts w:cs="Courier New"/>
          <w:szCs w:val="20"/>
          <w:lang w:eastAsia="ru-RU"/>
        </w:rPr>
        <w:t>&gt;</w:t>
      </w:r>
      <w:r w:rsidRPr="008A5112">
        <w:rPr>
          <w:rFonts w:cs="Courier New"/>
          <w:szCs w:val="20"/>
          <w:lang w:eastAsia="ru-RU"/>
        </w:rPr>
        <w:t>" appType="</w:t>
      </w:r>
      <w:r w:rsidR="00E04AF4">
        <w:rPr>
          <w:rFonts w:cs="Courier New"/>
          <w:szCs w:val="20"/>
          <w:lang w:eastAsia="ru-RU"/>
        </w:rPr>
        <w:t>&lt;</w:t>
      </w:r>
      <w:r w:rsidRPr="008A5112">
        <w:rPr>
          <w:rFonts w:cs="Courier New"/>
          <w:szCs w:val="20"/>
          <w:lang w:eastAsia="ru-RU"/>
        </w:rPr>
        <w:t>group type</w:t>
      </w:r>
      <w:r w:rsidR="00E04AF4">
        <w:rPr>
          <w:rFonts w:cs="Courier New"/>
          <w:szCs w:val="20"/>
          <w:lang w:eastAsia="ru-RU"/>
        </w:rPr>
        <w:t>&gt;</w:t>
      </w:r>
      <w:r w:rsidRPr="008A5112">
        <w:rPr>
          <w:rFonts w:cs="Courier New"/>
          <w:szCs w:val="20"/>
          <w:lang w:eastAsia="ru-RU"/>
        </w:rPr>
        <w:t>"&gt;</w:t>
      </w:r>
    </w:p>
    <w:p w:rsidR="008A5112" w:rsidRPr="008A5112" w:rsidRDefault="008A5112" w:rsidP="008A5112">
      <w:pPr>
        <w:autoSpaceDE w:val="0"/>
        <w:autoSpaceDN w:val="0"/>
        <w:adjustRightInd w:val="0"/>
        <w:spacing w:after="0" w:line="240" w:lineRule="auto"/>
        <w:rPr>
          <w:rFonts w:cs="Courier New"/>
          <w:szCs w:val="20"/>
          <w:lang w:eastAsia="ru-RU"/>
        </w:rPr>
      </w:pPr>
      <w:r w:rsidRPr="008A5112">
        <w:rPr>
          <w:rFonts w:cs="Courier New"/>
          <w:szCs w:val="20"/>
          <w:lang w:eastAsia="ru-RU"/>
        </w:rPr>
        <w:t xml:space="preserve">      &lt;Group name="</w:t>
      </w:r>
      <w:r w:rsidR="00E04AF4">
        <w:rPr>
          <w:rFonts w:cs="Courier New"/>
          <w:szCs w:val="20"/>
          <w:lang w:eastAsia="ru-RU"/>
        </w:rPr>
        <w:t>&lt;</w:t>
      </w:r>
      <w:r w:rsidRPr="008A5112">
        <w:rPr>
          <w:rFonts w:cs="Courier New"/>
          <w:szCs w:val="20"/>
          <w:lang w:eastAsia="ru-RU"/>
        </w:rPr>
        <w:t>group</w:t>
      </w:r>
      <w:r w:rsidR="00E04AF4">
        <w:rPr>
          <w:rFonts w:cs="Courier New"/>
          <w:szCs w:val="20"/>
          <w:lang w:eastAsia="ru-RU"/>
        </w:rPr>
        <w:t>&gt;</w:t>
      </w:r>
      <w:r w:rsidRPr="008A5112">
        <w:rPr>
          <w:rFonts w:cs="Courier New"/>
          <w:szCs w:val="20"/>
          <w:lang w:eastAsia="ru-RU"/>
        </w:rPr>
        <w:t>"&gt;</w:t>
      </w:r>
    </w:p>
    <w:p w:rsidR="008A5112" w:rsidRPr="008A5112" w:rsidRDefault="008A5112" w:rsidP="008A5112">
      <w:pPr>
        <w:autoSpaceDE w:val="0"/>
        <w:autoSpaceDN w:val="0"/>
        <w:adjustRightInd w:val="0"/>
        <w:spacing w:after="0" w:line="240" w:lineRule="auto"/>
        <w:rPr>
          <w:rFonts w:cs="Courier New"/>
          <w:szCs w:val="20"/>
          <w:lang w:eastAsia="ru-RU"/>
        </w:rPr>
      </w:pPr>
      <w:r w:rsidRPr="008A5112">
        <w:rPr>
          <w:rFonts w:cs="Courier New"/>
          <w:szCs w:val="20"/>
          <w:lang w:eastAsia="ru-RU"/>
        </w:rPr>
        <w:t xml:space="preserve">        &lt;Object name="</w:t>
      </w:r>
      <w:r w:rsidR="00E04AF4">
        <w:rPr>
          <w:rFonts w:cs="Courier New"/>
          <w:szCs w:val="20"/>
          <w:lang w:eastAsia="ru-RU"/>
        </w:rPr>
        <w:t>&lt;</w:t>
      </w:r>
      <w:r w:rsidRPr="008A5112">
        <w:rPr>
          <w:rFonts w:cs="Courier New"/>
          <w:szCs w:val="20"/>
          <w:lang w:eastAsia="ru-RU"/>
        </w:rPr>
        <w:t>object</w:t>
      </w:r>
      <w:r w:rsidR="00E04AF4">
        <w:rPr>
          <w:rFonts w:cs="Courier New"/>
          <w:szCs w:val="20"/>
          <w:lang w:eastAsia="ru-RU"/>
        </w:rPr>
        <w:t>&gt;</w:t>
      </w:r>
      <w:r w:rsidRPr="008A5112">
        <w:rPr>
          <w:rFonts w:cs="Courier New"/>
          <w:szCs w:val="20"/>
          <w:lang w:eastAsia="ru-RU"/>
        </w:rPr>
        <w:t>" &gt;</w:t>
      </w:r>
    </w:p>
    <w:p w:rsidR="008A5112" w:rsidRPr="008A5112" w:rsidRDefault="008A5112" w:rsidP="008A5112">
      <w:pPr>
        <w:autoSpaceDE w:val="0"/>
        <w:autoSpaceDN w:val="0"/>
        <w:adjustRightInd w:val="0"/>
        <w:spacing w:after="0" w:line="240" w:lineRule="auto"/>
        <w:rPr>
          <w:rFonts w:cs="Courier New"/>
          <w:szCs w:val="20"/>
          <w:lang w:eastAsia="ru-RU"/>
        </w:rPr>
      </w:pPr>
      <w:r w:rsidRPr="008A5112">
        <w:rPr>
          <w:rFonts w:cs="Courier New"/>
          <w:szCs w:val="20"/>
          <w:lang w:eastAsia="ru-RU"/>
        </w:rPr>
        <w:t xml:space="preserve">          &lt;StringMapping </w:t>
      </w:r>
      <w:r w:rsidR="00E04AF4">
        <w:rPr>
          <w:rFonts w:cs="Courier New"/>
          <w:szCs w:val="20"/>
          <w:lang w:eastAsia="ru-RU"/>
        </w:rPr>
        <w:t>…</w:t>
      </w:r>
      <w:r w:rsidRPr="008A5112">
        <w:rPr>
          <w:rFonts w:cs="Courier New"/>
          <w:szCs w:val="20"/>
          <w:lang w:eastAsia="ru-RU"/>
        </w:rPr>
        <w:t>/&gt;</w:t>
      </w:r>
    </w:p>
    <w:p w:rsidR="000E113C" w:rsidRDefault="000E113C" w:rsidP="000E113C">
      <w:pPr>
        <w:autoSpaceDE w:val="0"/>
        <w:autoSpaceDN w:val="0"/>
        <w:adjustRightInd w:val="0"/>
        <w:spacing w:after="0" w:line="240" w:lineRule="auto"/>
        <w:rPr>
          <w:rFonts w:cs="Courier New"/>
          <w:szCs w:val="20"/>
          <w:lang w:eastAsia="ru-RU"/>
        </w:rPr>
      </w:pPr>
      <w:r>
        <w:rPr>
          <w:rFonts w:cs="Courier New"/>
          <w:szCs w:val="20"/>
          <w:lang w:eastAsia="ru-RU"/>
        </w:rPr>
        <w:t>…</w:t>
      </w:r>
    </w:p>
    <w:p w:rsidR="000E113C" w:rsidRPr="00984B7E" w:rsidRDefault="000E113C" w:rsidP="000E113C">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0E113C" w:rsidRPr="00984B7E" w:rsidRDefault="000E113C" w:rsidP="000E113C">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0E113C" w:rsidRDefault="000E113C" w:rsidP="00A44C6A">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008A5112">
        <w:rPr>
          <w:rFonts w:cs="Courier New"/>
          <w:szCs w:val="20"/>
          <w:lang w:eastAsia="ru-RU"/>
        </w:rPr>
        <w:t>"&gt;</w:t>
      </w:r>
    </w:p>
    <w:p w:rsidR="000E113C" w:rsidRPr="008A5112" w:rsidRDefault="008A5112" w:rsidP="000E113C">
      <w:pPr>
        <w:autoSpaceDE w:val="0"/>
        <w:autoSpaceDN w:val="0"/>
        <w:adjustRightInd w:val="0"/>
        <w:spacing w:after="0" w:line="240" w:lineRule="auto"/>
        <w:rPr>
          <w:rFonts w:cs="Courier New"/>
          <w:i/>
          <w:szCs w:val="20"/>
          <w:lang w:eastAsia="ru-RU"/>
        </w:rPr>
      </w:pPr>
      <w:r w:rsidRPr="008A5112">
        <w:rPr>
          <w:rFonts w:cs="Courier New"/>
          <w:i/>
          <w:szCs w:val="20"/>
          <w:lang w:eastAsia="ru-RU"/>
        </w:rPr>
        <w:t xml:space="preserve">      </w:t>
      </w:r>
      <w:r w:rsidR="000E113C" w:rsidRPr="008A5112">
        <w:rPr>
          <w:rFonts w:cs="Courier New"/>
          <w:i/>
          <w:szCs w:val="20"/>
          <w:lang w:eastAsia="ru-RU"/>
        </w:rPr>
        <w:t>&lt;!--</w:t>
      </w:r>
      <w:r w:rsidR="000E113C" w:rsidRPr="00E04AF4">
        <w:rPr>
          <w:rFonts w:cs="Courier New"/>
          <w:szCs w:val="20"/>
          <w:lang w:eastAsia="ru-RU"/>
        </w:rPr>
        <w:t>&lt;Allocate name="</w:t>
      </w:r>
      <w:r w:rsidR="00E04AF4" w:rsidRPr="00E04AF4">
        <w:rPr>
          <w:rFonts w:cs="Courier New"/>
          <w:szCs w:val="20"/>
          <w:lang w:eastAsia="ru-RU"/>
        </w:rPr>
        <w:t>&lt;</w:t>
      </w:r>
      <w:r w:rsidR="000E113C" w:rsidRPr="00E04AF4">
        <w:rPr>
          <w:rFonts w:cs="Courier New"/>
          <w:szCs w:val="20"/>
          <w:lang w:eastAsia="ru-RU"/>
        </w:rPr>
        <w:t>group</w:t>
      </w:r>
      <w:r w:rsidR="00E04AF4" w:rsidRPr="00E04AF4">
        <w:rPr>
          <w:rFonts w:cs="Courier New"/>
          <w:szCs w:val="20"/>
          <w:lang w:eastAsia="ru-RU"/>
        </w:rPr>
        <w:t>&gt;</w:t>
      </w:r>
      <w:r w:rsidR="000E113C" w:rsidRPr="00E04AF4">
        <w:rPr>
          <w:rFonts w:cs="Courier New"/>
          <w:szCs w:val="20"/>
          <w:lang w:eastAsia="ru-RU"/>
        </w:rPr>
        <w:t>" typeMapping="</w:t>
      </w:r>
      <w:r w:rsidR="00E04AF4" w:rsidRPr="00E04AF4">
        <w:rPr>
          <w:rFonts w:cs="Courier New"/>
          <w:szCs w:val="20"/>
          <w:lang w:eastAsia="ru-RU"/>
        </w:rPr>
        <w:t>&lt;</w:t>
      </w:r>
      <w:r w:rsidR="000E113C" w:rsidRPr="00E04AF4">
        <w:rPr>
          <w:rFonts w:cs="Courier New"/>
          <w:szCs w:val="20"/>
          <w:lang w:eastAsia="ru-RU"/>
        </w:rPr>
        <w:t>group mapping</w:t>
      </w:r>
      <w:r w:rsidR="00E04AF4" w:rsidRPr="00E04AF4">
        <w:rPr>
          <w:rFonts w:cs="Courier New"/>
          <w:szCs w:val="20"/>
          <w:lang w:eastAsia="ru-RU"/>
        </w:rPr>
        <w:t>&gt;</w:t>
      </w:r>
      <w:r w:rsidR="000E113C" w:rsidRPr="00E04AF4">
        <w:rPr>
          <w:rFonts w:cs="Courier New"/>
          <w:szCs w:val="20"/>
          <w:lang w:eastAsia="ru-RU"/>
        </w:rPr>
        <w:t>"/&gt;</w:t>
      </w:r>
      <w:r w:rsidR="000E113C" w:rsidRPr="008A5112">
        <w:rPr>
          <w:rFonts w:cs="Courier New"/>
          <w:i/>
          <w:szCs w:val="20"/>
          <w:lang w:eastAsia="ru-RU"/>
        </w:rPr>
        <w:t>--&gt;</w:t>
      </w:r>
    </w:p>
    <w:p w:rsidR="000E113C" w:rsidRDefault="008A5112" w:rsidP="000E113C">
      <w:pPr>
        <w:autoSpaceDE w:val="0"/>
        <w:autoSpaceDN w:val="0"/>
        <w:adjustRightInd w:val="0"/>
        <w:spacing w:after="0" w:line="240" w:lineRule="auto"/>
        <w:rPr>
          <w:rFonts w:cs="Courier New"/>
          <w:i/>
          <w:szCs w:val="20"/>
          <w:lang w:eastAsia="ru-RU"/>
        </w:rPr>
      </w:pPr>
      <w:r w:rsidRPr="008A5112">
        <w:rPr>
          <w:rFonts w:cs="Courier New"/>
          <w:i/>
          <w:szCs w:val="20"/>
          <w:lang w:eastAsia="ru-RU"/>
        </w:rPr>
        <w:t xml:space="preserve">     </w:t>
      </w:r>
      <w:r w:rsidR="000E113C" w:rsidRPr="00E04AF4">
        <w:rPr>
          <w:rFonts w:cs="Courier New"/>
          <w:szCs w:val="20"/>
          <w:lang w:eastAsia="ru-RU"/>
        </w:rPr>
        <w:t>&lt;Allocate name="</w:t>
      </w:r>
      <w:r w:rsidR="00E04AF4" w:rsidRPr="00E04AF4">
        <w:rPr>
          <w:rFonts w:cs="Courier New"/>
          <w:szCs w:val="20"/>
          <w:lang w:eastAsia="ru-RU"/>
        </w:rPr>
        <w:t>&lt;</w:t>
      </w:r>
      <w:r w:rsidR="000E113C" w:rsidRPr="00E04AF4">
        <w:rPr>
          <w:rFonts w:cs="Courier New"/>
          <w:szCs w:val="20"/>
          <w:lang w:eastAsia="ru-RU"/>
        </w:rPr>
        <w:t>group</w:t>
      </w:r>
      <w:r w:rsidR="00E04AF4" w:rsidRPr="00E04AF4">
        <w:rPr>
          <w:rFonts w:cs="Courier New"/>
          <w:szCs w:val="20"/>
          <w:lang w:eastAsia="ru-RU"/>
        </w:rPr>
        <w:t>&gt;</w:t>
      </w:r>
      <w:r w:rsidR="000E113C" w:rsidRPr="00E04AF4">
        <w:rPr>
          <w:rFonts w:cs="Courier New"/>
          <w:szCs w:val="20"/>
          <w:lang w:eastAsia="ru-RU"/>
        </w:rPr>
        <w:t>"</w:t>
      </w:r>
      <w:r w:rsidR="000E113C" w:rsidRPr="008A5112">
        <w:rPr>
          <w:rFonts w:cs="Courier New"/>
          <w:i/>
          <w:szCs w:val="20"/>
          <w:lang w:eastAsia="ru-RU"/>
        </w:rPr>
        <w:t xml:space="preserve"> typeMapping="int"/&gt;</w:t>
      </w:r>
    </w:p>
    <w:p w:rsidR="0060290F" w:rsidRPr="008A5112" w:rsidRDefault="0060290F" w:rsidP="000E113C">
      <w:pPr>
        <w:autoSpaceDE w:val="0"/>
        <w:autoSpaceDN w:val="0"/>
        <w:adjustRightInd w:val="0"/>
        <w:spacing w:after="0" w:line="240" w:lineRule="auto"/>
        <w:rPr>
          <w:rFonts w:cs="Courier New"/>
          <w:i/>
          <w:szCs w:val="20"/>
          <w:lang w:eastAsia="ru-RU"/>
        </w:rPr>
      </w:pPr>
      <w:r>
        <w:rPr>
          <w:rFonts w:cs="Courier New"/>
          <w:i/>
          <w:szCs w:val="20"/>
          <w:lang w:eastAsia="ru-RU"/>
        </w:rPr>
        <w:t>…</w:t>
      </w:r>
    </w:p>
    <w:p w:rsidR="000E113C" w:rsidRDefault="000E113C" w:rsidP="00A44C6A">
      <w:pPr>
        <w:autoSpaceDE w:val="0"/>
        <w:autoSpaceDN w:val="0"/>
        <w:adjustRightInd w:val="0"/>
        <w:spacing w:after="0" w:line="240" w:lineRule="auto"/>
        <w:rPr>
          <w:rFonts w:cs="Courier New"/>
          <w:szCs w:val="20"/>
          <w:lang w:eastAsia="ru-RU"/>
        </w:rPr>
      </w:pPr>
      <w:r w:rsidRPr="008A5112">
        <w:rPr>
          <w:rFonts w:cs="Courier New"/>
          <w:b/>
          <w:szCs w:val="20"/>
          <w:lang w:eastAsia="ru-RU"/>
        </w:rPr>
        <w:t>Error EPI3503</w:t>
      </w:r>
      <w:r w:rsidRPr="000E113C">
        <w:rPr>
          <w:rFonts w:cs="Courier New"/>
          <w:szCs w:val="20"/>
          <w:lang w:eastAsia="ru-RU"/>
        </w:rPr>
        <w:t>: Allocate name=`</w:t>
      </w:r>
      <w:r w:rsidR="00E04AF4">
        <w:rPr>
          <w:rFonts w:cs="Courier New"/>
          <w:szCs w:val="20"/>
          <w:lang w:eastAsia="ru-RU"/>
        </w:rPr>
        <w:t>&lt;</w:t>
      </w:r>
      <w:r w:rsidR="008A5112">
        <w:rPr>
          <w:rFonts w:cs="Courier New"/>
          <w:szCs w:val="20"/>
          <w:lang w:eastAsia="ru-RU"/>
        </w:rPr>
        <w:t>i</w:t>
      </w:r>
      <w:r w:rsidRPr="000E113C">
        <w:rPr>
          <w:rFonts w:cs="Courier New"/>
          <w:szCs w:val="20"/>
          <w:lang w:eastAsia="ru-RU"/>
        </w:rPr>
        <w:t>nterface.group</w:t>
      </w:r>
      <w:r w:rsidR="00E04AF4">
        <w:rPr>
          <w:rFonts w:cs="Courier New"/>
          <w:szCs w:val="20"/>
          <w:lang w:eastAsia="ru-RU"/>
        </w:rPr>
        <w:t>&gt;</w:t>
      </w:r>
      <w:r w:rsidRPr="000E113C">
        <w:rPr>
          <w:rFonts w:cs="Courier New"/>
          <w:szCs w:val="20"/>
          <w:lang w:eastAsia="ru-RU"/>
        </w:rPr>
        <w:t>` typeMapping=</w:t>
      </w:r>
      <w:r w:rsidR="001D22D2">
        <w:rPr>
          <w:rFonts w:cs="Courier New"/>
          <w:szCs w:val="20"/>
          <w:lang w:eastAsia="ru-RU"/>
        </w:rPr>
        <w:t xml:space="preserve"> </w:t>
      </w:r>
      <w:r w:rsidRPr="000E113C">
        <w:rPr>
          <w:rFonts w:cs="Courier New"/>
          <w:szCs w:val="20"/>
          <w:lang w:eastAsia="ru-RU"/>
        </w:rPr>
        <w:t>`</w:t>
      </w:r>
      <w:r w:rsidRPr="00E04AF4">
        <w:rPr>
          <w:rFonts w:cs="Courier New"/>
          <w:i/>
          <w:szCs w:val="20"/>
          <w:lang w:eastAsia="ru-RU"/>
        </w:rPr>
        <w:t>int</w:t>
      </w:r>
      <w:r w:rsidRPr="000E113C">
        <w:rPr>
          <w:rFonts w:cs="Courier New"/>
          <w:szCs w:val="20"/>
          <w:lang w:eastAsia="ru-RU"/>
        </w:rPr>
        <w:t>` - appType Category</w:t>
      </w:r>
      <w:r w:rsidR="00E04AF4">
        <w:rPr>
          <w:rFonts w:cs="Courier New"/>
          <w:szCs w:val="20"/>
          <w:lang w:eastAsia="ru-RU"/>
        </w:rPr>
        <w:t xml:space="preserve"> </w:t>
      </w:r>
      <w:r w:rsidRPr="000E113C">
        <w:rPr>
          <w:rFonts w:cs="Courier New"/>
          <w:szCs w:val="20"/>
          <w:lang w:eastAsia="ru-RU"/>
        </w:rPr>
        <w:t xml:space="preserve">`Numeric` </w:t>
      </w:r>
      <w:r w:rsidR="00E04AF4">
        <w:rPr>
          <w:rFonts w:cs="Courier New"/>
          <w:szCs w:val="20"/>
          <w:lang w:eastAsia="ru-RU"/>
        </w:rPr>
        <w:t xml:space="preserve">should be a </w:t>
      </w:r>
      <w:r w:rsidRPr="000E113C">
        <w:rPr>
          <w:rFonts w:cs="Courier New"/>
          <w:szCs w:val="20"/>
          <w:lang w:eastAsia="ru-RU"/>
        </w:rPr>
        <w:t>`Group` in the Segment name=</w:t>
      </w:r>
      <w:r w:rsidR="001D22D2">
        <w:rPr>
          <w:rFonts w:cs="Courier New"/>
          <w:szCs w:val="20"/>
          <w:lang w:eastAsia="ru-RU"/>
        </w:rPr>
        <w:t xml:space="preserve"> </w:t>
      </w:r>
      <w:r w:rsidRPr="000E113C">
        <w:rPr>
          <w:rFonts w:cs="Courier New"/>
          <w:szCs w:val="20"/>
          <w:lang w:eastAsia="ru-RU"/>
        </w:rPr>
        <w:t>`Sgm` Allocate name=</w:t>
      </w:r>
      <w:r w:rsidR="001D22D2">
        <w:rPr>
          <w:rFonts w:cs="Courier New"/>
          <w:szCs w:val="20"/>
          <w:lang w:eastAsia="ru-RU"/>
        </w:rPr>
        <w:t xml:space="preserve"> </w:t>
      </w:r>
      <w:r w:rsidRPr="000E113C">
        <w:rPr>
          <w:rFonts w:cs="Courier New"/>
          <w:szCs w:val="20"/>
          <w:lang w:eastAsia="ru-RU"/>
        </w:rPr>
        <w:t>`</w:t>
      </w:r>
      <w:r w:rsidR="00E04AF4">
        <w:rPr>
          <w:rFonts w:cs="Courier New"/>
          <w:szCs w:val="20"/>
          <w:lang w:eastAsia="ru-RU"/>
        </w:rPr>
        <w:t>&lt;</w:t>
      </w:r>
      <w:r w:rsidR="008A5112">
        <w:rPr>
          <w:rFonts w:cs="Courier New"/>
          <w:szCs w:val="20"/>
          <w:lang w:eastAsia="ru-RU"/>
        </w:rPr>
        <w:t>i</w:t>
      </w:r>
      <w:r w:rsidRPr="000E113C">
        <w:rPr>
          <w:rFonts w:cs="Courier New"/>
          <w:szCs w:val="20"/>
          <w:lang w:eastAsia="ru-RU"/>
        </w:rPr>
        <w:t>nterface.group</w:t>
      </w:r>
      <w:r w:rsidR="00E04AF4">
        <w:rPr>
          <w:rFonts w:cs="Courier New"/>
          <w:szCs w:val="20"/>
          <w:lang w:eastAsia="ru-RU"/>
        </w:rPr>
        <w:t>&gt;</w:t>
      </w:r>
      <w:r w:rsidRPr="000E113C">
        <w:rPr>
          <w:rFonts w:cs="Courier New"/>
          <w:szCs w:val="20"/>
          <w:lang w:eastAsia="ru-RU"/>
        </w:rPr>
        <w:t>`</w:t>
      </w:r>
    </w:p>
    <w:p w:rsidR="000E113C" w:rsidRDefault="000E113C" w:rsidP="00A44C6A">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222669" w:rsidRDefault="0036701D" w:rsidP="0036701D">
      <w:pPr>
        <w:autoSpaceDE w:val="0"/>
        <w:autoSpaceDN w:val="0"/>
        <w:adjustRightInd w:val="0"/>
        <w:spacing w:after="0" w:line="240" w:lineRule="auto"/>
        <w:rPr>
          <w:rFonts w:cs="Courier New"/>
          <w:szCs w:val="20"/>
          <w:lang w:eastAsia="ru-RU"/>
        </w:rPr>
      </w:pPr>
      <w:r w:rsidRPr="00222669">
        <w:rPr>
          <w:rFonts w:cs="Courier New"/>
          <w:szCs w:val="20"/>
          <w:lang w:eastAsia="ru-RU"/>
        </w:rPr>
        <w:t>&lt;Array name="</w:t>
      </w:r>
      <w:r>
        <w:rPr>
          <w:rFonts w:cs="Courier New"/>
          <w:szCs w:val="20"/>
          <w:lang w:eastAsia="ru-RU"/>
        </w:rPr>
        <w:t>&lt;</w:t>
      </w:r>
      <w:r w:rsidRPr="00222669">
        <w:rPr>
          <w:rFonts w:cs="Courier New"/>
          <w:szCs w:val="20"/>
          <w:lang w:eastAsia="ru-RU"/>
        </w:rPr>
        <w:t>array object</w:t>
      </w:r>
      <w:r>
        <w:rPr>
          <w:rFonts w:cs="Courier New"/>
          <w:szCs w:val="20"/>
          <w:lang w:eastAsia="ru-RU"/>
        </w:rPr>
        <w:t>&gt;</w:t>
      </w:r>
      <w:r w:rsidRPr="00222669">
        <w:rPr>
          <w:rFonts w:cs="Courier New"/>
          <w:szCs w:val="20"/>
          <w:lang w:eastAsia="ru-RU"/>
        </w:rPr>
        <w:t>" elementType="</w:t>
      </w:r>
      <w:r>
        <w:rPr>
          <w:rFonts w:cs="Courier New"/>
          <w:szCs w:val="20"/>
          <w:lang w:eastAsia="ru-RU"/>
        </w:rPr>
        <w:t>&lt;</w:t>
      </w:r>
      <w:r w:rsidR="005973AB">
        <w:rPr>
          <w:rFonts w:cs="Courier New"/>
          <w:szCs w:val="20"/>
          <w:lang w:eastAsia="ru-RU"/>
        </w:rPr>
        <w:t>int</w:t>
      </w:r>
      <w:r>
        <w:rPr>
          <w:rFonts w:cs="Courier New"/>
          <w:szCs w:val="20"/>
          <w:lang w:eastAsia="ru-RU"/>
        </w:rPr>
        <w:t>&gt;</w:t>
      </w:r>
      <w:r w:rsidRPr="00222669">
        <w:rPr>
          <w:rFonts w:cs="Courier New"/>
          <w:szCs w:val="20"/>
          <w:lang w:eastAsia="ru-RU"/>
        </w:rPr>
        <w:t>" size="2"/&gt;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&lt;!--</w:t>
      </w:r>
      <w:r w:rsidRPr="00222669">
        <w:rPr>
          <w:rFonts w:cs="Courier New"/>
          <w:szCs w:val="20"/>
          <w:lang w:eastAsia="ru-RU"/>
        </w:rPr>
        <w:t>&lt;Allocate name="</w:t>
      </w:r>
      <w:r>
        <w:rPr>
          <w:rFonts w:cs="Courier New"/>
          <w:szCs w:val="20"/>
          <w:lang w:eastAsia="ru-RU"/>
        </w:rPr>
        <w:t>&lt;</w:t>
      </w:r>
      <w:r w:rsidRPr="00222669">
        <w:rPr>
          <w:rFonts w:cs="Courier New"/>
          <w:szCs w:val="20"/>
          <w:lang w:eastAsia="ru-RU"/>
        </w:rPr>
        <w:t>array object</w:t>
      </w:r>
      <w:r>
        <w:rPr>
          <w:rFonts w:cs="Courier New"/>
          <w:szCs w:val="20"/>
          <w:lang w:eastAsia="ru-RU"/>
        </w:rPr>
        <w:t>&gt;</w:t>
      </w:r>
      <w:r w:rsidRPr="00222669">
        <w:rPr>
          <w:rFonts w:cs="Courier New"/>
          <w:szCs w:val="20"/>
          <w:lang w:eastAsia="ru-RU"/>
        </w:rPr>
        <w:t>" typeMapping="</w:t>
      </w:r>
      <w:r>
        <w:rPr>
          <w:rFonts w:cs="Courier New"/>
          <w:szCs w:val="20"/>
          <w:lang w:eastAsia="ru-RU"/>
        </w:rPr>
        <w:t>&lt;</w:t>
      </w:r>
      <w:r w:rsidRPr="00222669">
        <w:rPr>
          <w:rFonts w:cs="Courier New"/>
          <w:szCs w:val="20"/>
          <w:lang w:eastAsia="ru-RU"/>
        </w:rPr>
        <w:t>array mapping</w:t>
      </w:r>
      <w:r>
        <w:rPr>
          <w:rFonts w:cs="Courier New"/>
          <w:szCs w:val="20"/>
          <w:lang w:eastAsia="ru-RU"/>
        </w:rPr>
        <w:t>&gt;</w:t>
      </w:r>
      <w:r w:rsidRPr="00222669">
        <w:rPr>
          <w:rFonts w:cs="Courier New"/>
          <w:szCs w:val="20"/>
          <w:lang w:eastAsia="ru-RU"/>
        </w:rPr>
        <w:t xml:space="preserve"> "/&gt;</w:t>
      </w:r>
      <w:r>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222669">
        <w:rPr>
          <w:rFonts w:cs="Courier New"/>
          <w:szCs w:val="20"/>
          <w:lang w:eastAsia="ru-RU"/>
        </w:rPr>
        <w:t>&lt;Allocate name="</w:t>
      </w:r>
      <w:r>
        <w:rPr>
          <w:rFonts w:cs="Courier New"/>
          <w:szCs w:val="20"/>
          <w:lang w:eastAsia="ru-RU"/>
        </w:rPr>
        <w:t>&lt;</w:t>
      </w:r>
      <w:r w:rsidRPr="00222669">
        <w:rPr>
          <w:rFonts w:cs="Courier New"/>
          <w:szCs w:val="20"/>
          <w:lang w:eastAsia="ru-RU"/>
        </w:rPr>
        <w:t>array object</w:t>
      </w:r>
      <w:r>
        <w:rPr>
          <w:rFonts w:cs="Courier New"/>
          <w:szCs w:val="20"/>
          <w:lang w:eastAsia="ru-RU"/>
        </w:rPr>
        <w:t>&gt;</w:t>
      </w:r>
      <w:r w:rsidRPr="00222669">
        <w:rPr>
          <w:rFonts w:cs="Courier New"/>
          <w:szCs w:val="20"/>
          <w:lang w:eastAsia="ru-RU"/>
        </w:rPr>
        <w:t>" typeMapping=</w:t>
      </w:r>
      <w:r w:rsidRPr="008900AD">
        <w:rPr>
          <w:rFonts w:cs="Courier New"/>
          <w:i/>
          <w:szCs w:val="20"/>
          <w:lang w:eastAsia="ru-RU"/>
        </w:rPr>
        <w:t>"int"</w:t>
      </w:r>
      <w:r w:rsidRPr="00222669">
        <w:rPr>
          <w:rFonts w:cs="Courier New"/>
          <w:szCs w:val="20"/>
          <w:lang w:eastAsia="ru-RU"/>
        </w:rPr>
        <w:t>/&gt;</w:t>
      </w:r>
    </w:p>
    <w:p w:rsidR="0060290F" w:rsidRPr="00222669" w:rsidRDefault="0060290F"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8900AD">
        <w:rPr>
          <w:rFonts w:cs="Courier New"/>
          <w:b/>
          <w:szCs w:val="20"/>
          <w:lang w:eastAsia="ru-RU"/>
        </w:rPr>
        <w:lastRenderedPageBreak/>
        <w:t>Error EPI3701</w:t>
      </w:r>
      <w:r w:rsidRPr="00222669">
        <w:rPr>
          <w:rFonts w:cs="Courier New"/>
          <w:szCs w:val="20"/>
          <w:lang w:eastAsia="ru-RU"/>
        </w:rPr>
        <w:t>: Allocate name=</w:t>
      </w:r>
      <w:r>
        <w:rPr>
          <w:rFonts w:cs="Courier New"/>
          <w:szCs w:val="20"/>
          <w:lang w:eastAsia="ru-RU"/>
        </w:rPr>
        <w:t>`&lt;</w:t>
      </w:r>
      <w:r w:rsidRPr="00222669">
        <w:rPr>
          <w:rFonts w:cs="Courier New"/>
          <w:szCs w:val="20"/>
          <w:lang w:eastAsia="ru-RU"/>
        </w:rPr>
        <w:t>array object</w:t>
      </w:r>
      <w:r>
        <w:rPr>
          <w:rFonts w:cs="Courier New"/>
          <w:szCs w:val="20"/>
          <w:lang w:eastAsia="ru-RU"/>
        </w:rPr>
        <w:t>&gt;`</w:t>
      </w:r>
      <w:r w:rsidRPr="00222669">
        <w:rPr>
          <w:rFonts w:cs="Courier New"/>
          <w:szCs w:val="20"/>
          <w:lang w:eastAsia="ru-RU"/>
        </w:rPr>
        <w:t xml:space="preserve"> typeMapping=</w:t>
      </w:r>
      <w:r w:rsidRPr="008900AD">
        <w:rPr>
          <w:rFonts w:cs="Courier New"/>
          <w:i/>
          <w:szCs w:val="20"/>
          <w:lang w:eastAsia="ru-RU"/>
        </w:rPr>
        <w:t>`int`</w:t>
      </w:r>
      <w:r w:rsidRPr="00222669">
        <w:rPr>
          <w:rFonts w:cs="Courier New"/>
          <w:szCs w:val="20"/>
          <w:lang w:eastAsia="ru-RU"/>
        </w:rPr>
        <w:t xml:space="preserve"> - appType Category</w:t>
      </w:r>
      <w:r w:rsidR="005973AB">
        <w:rPr>
          <w:rFonts w:cs="Courier New"/>
          <w:szCs w:val="20"/>
          <w:lang w:eastAsia="ru-RU"/>
        </w:rPr>
        <w:t xml:space="preserve"> </w:t>
      </w:r>
      <w:r>
        <w:rPr>
          <w:rFonts w:cs="Courier New"/>
          <w:szCs w:val="20"/>
          <w:lang w:eastAsia="ru-RU"/>
        </w:rPr>
        <w:t>`</w:t>
      </w:r>
      <w:r w:rsidRPr="00222669">
        <w:rPr>
          <w:rFonts w:cs="Courier New"/>
          <w:szCs w:val="20"/>
          <w:lang w:eastAsia="ru-RU"/>
        </w:rPr>
        <w:t>Numeric</w:t>
      </w:r>
      <w:r>
        <w:rPr>
          <w:rFonts w:cs="Courier New"/>
          <w:szCs w:val="20"/>
          <w:lang w:eastAsia="ru-RU"/>
        </w:rPr>
        <w:t>`</w:t>
      </w:r>
      <w:r w:rsidRPr="00222669">
        <w:rPr>
          <w:rFonts w:cs="Courier New"/>
          <w:szCs w:val="20"/>
          <w:lang w:eastAsia="ru-RU"/>
        </w:rPr>
        <w:t xml:space="preserve"> </w:t>
      </w:r>
      <w:r w:rsidR="005973AB">
        <w:rPr>
          <w:rFonts w:cs="Courier New"/>
          <w:szCs w:val="20"/>
          <w:lang w:eastAsia="ru-RU"/>
        </w:rPr>
        <w:t>should be</w:t>
      </w:r>
      <w:r w:rsidRPr="00222669">
        <w:rPr>
          <w:rFonts w:cs="Courier New"/>
          <w:szCs w:val="20"/>
          <w:lang w:eastAsia="ru-RU"/>
        </w:rPr>
        <w:t xml:space="preserve"> </w:t>
      </w:r>
      <w:r>
        <w:rPr>
          <w:rFonts w:cs="Courier New"/>
          <w:szCs w:val="20"/>
          <w:lang w:eastAsia="ru-RU"/>
        </w:rPr>
        <w:t>`</w:t>
      </w:r>
      <w:r w:rsidRPr="00222669">
        <w:rPr>
          <w:rFonts w:cs="Courier New"/>
          <w:szCs w:val="20"/>
          <w:lang w:eastAsia="ru-RU"/>
        </w:rPr>
        <w:t>Array</w:t>
      </w:r>
      <w:r>
        <w:rPr>
          <w:rFonts w:cs="Courier New"/>
          <w:szCs w:val="20"/>
          <w:lang w:eastAsia="ru-RU"/>
        </w:rPr>
        <w:t>`</w:t>
      </w:r>
      <w:r w:rsidR="005973AB">
        <w:rPr>
          <w:rFonts w:cs="Courier New"/>
          <w:szCs w:val="20"/>
          <w:lang w:eastAsia="ru-RU"/>
        </w:rPr>
        <w:t xml:space="preserve"> in the Segment name=…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594D57"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594D57">
        <w:rPr>
          <w:rFonts w:cs="Courier New"/>
          <w:szCs w:val="20"/>
          <w:lang w:eastAsia="ru-RU"/>
        </w:rPr>
        <w:t>&lt;GroupType name="</w:t>
      </w:r>
      <w:r>
        <w:rPr>
          <w:rFonts w:cs="Courier New"/>
          <w:szCs w:val="20"/>
          <w:lang w:eastAsia="ru-RU"/>
        </w:rPr>
        <w:t>&lt;</w:t>
      </w:r>
      <w:r w:rsidRPr="00594D57">
        <w:rPr>
          <w:rFonts w:cs="Courier New"/>
          <w:szCs w:val="20"/>
          <w:lang w:eastAsia="ru-RU"/>
        </w:rPr>
        <w:t>group type</w:t>
      </w:r>
      <w:r>
        <w:rPr>
          <w:rFonts w:cs="Courier New"/>
          <w:szCs w:val="20"/>
          <w:lang w:eastAsia="ru-RU"/>
        </w:rPr>
        <w:t>&gt;</w:t>
      </w:r>
      <w:r w:rsidRPr="00594D57">
        <w:rPr>
          <w:rFonts w:cs="Courier New"/>
          <w:szCs w:val="20"/>
          <w:lang w:eastAsia="ru-RU"/>
        </w:rPr>
        <w:t>"&gt;</w:t>
      </w:r>
    </w:p>
    <w:p w:rsidR="0036701D" w:rsidRPr="00594D57" w:rsidRDefault="0036701D" w:rsidP="0036701D">
      <w:pPr>
        <w:autoSpaceDE w:val="0"/>
        <w:autoSpaceDN w:val="0"/>
        <w:adjustRightInd w:val="0"/>
        <w:spacing w:after="0" w:line="240" w:lineRule="auto"/>
        <w:rPr>
          <w:rFonts w:cs="Courier New"/>
          <w:szCs w:val="20"/>
          <w:lang w:eastAsia="ru-RU"/>
        </w:rPr>
      </w:pPr>
      <w:r w:rsidRPr="00594D57">
        <w:rPr>
          <w:rFonts w:cs="Courier New"/>
          <w:szCs w:val="20"/>
          <w:lang w:eastAsia="ru-RU"/>
        </w:rPr>
        <w:t xml:space="preserve">  </w:t>
      </w:r>
      <w:r>
        <w:rPr>
          <w:rFonts w:cs="Courier New"/>
          <w:szCs w:val="20"/>
          <w:lang w:eastAsia="ru-RU"/>
        </w:rPr>
        <w:t xml:space="preserve">  </w:t>
      </w:r>
      <w:r w:rsidRPr="00594D57">
        <w:rPr>
          <w:rFonts w:cs="Courier New"/>
          <w:szCs w:val="20"/>
          <w:lang w:eastAsia="ru-RU"/>
        </w:rPr>
        <w:t>&lt;Group name="</w:t>
      </w:r>
      <w:r>
        <w:rPr>
          <w:rFonts w:cs="Courier New"/>
          <w:szCs w:val="20"/>
          <w:lang w:eastAsia="ru-RU"/>
        </w:rPr>
        <w:t>&lt;</w:t>
      </w:r>
      <w:r w:rsidRPr="00594D57">
        <w:rPr>
          <w:rFonts w:cs="Courier New"/>
          <w:szCs w:val="20"/>
          <w:lang w:eastAsia="ru-RU"/>
        </w:rPr>
        <w:t>group</w:t>
      </w:r>
      <w:r>
        <w:rPr>
          <w:rFonts w:cs="Courier New"/>
          <w:szCs w:val="20"/>
          <w:lang w:eastAsia="ru-RU"/>
        </w:rPr>
        <w:t>&gt;</w:t>
      </w:r>
      <w:r w:rsidRPr="00594D57">
        <w:rPr>
          <w:rFonts w:cs="Courier New"/>
          <w:szCs w:val="20"/>
          <w:lang w:eastAsia="ru-RU"/>
        </w:rPr>
        <w:t>" &gt;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594D57">
        <w:rPr>
          <w:rFonts w:cs="Courier New"/>
          <w:szCs w:val="20"/>
          <w:lang w:eastAsia="ru-RU"/>
        </w:rPr>
        <w:t>&lt;Group name="</w:t>
      </w:r>
      <w:r>
        <w:rPr>
          <w:rFonts w:cs="Courier New"/>
          <w:szCs w:val="20"/>
          <w:lang w:eastAsia="ru-RU"/>
        </w:rPr>
        <w:t>&lt;</w:t>
      </w:r>
      <w:r w:rsidRPr="00594D57">
        <w:rPr>
          <w:rFonts w:cs="Courier New"/>
          <w:szCs w:val="20"/>
          <w:lang w:eastAsia="ru-RU"/>
        </w:rPr>
        <w:t>group</w:t>
      </w:r>
      <w:r>
        <w:rPr>
          <w:rFonts w:cs="Courier New"/>
          <w:szCs w:val="20"/>
          <w:lang w:eastAsia="ru-RU"/>
        </w:rPr>
        <w:t>&gt;</w:t>
      </w:r>
      <w:r w:rsidRPr="00594D57">
        <w:rPr>
          <w:rFonts w:cs="Courier New"/>
          <w:szCs w:val="20"/>
          <w:lang w:eastAsia="ru-RU"/>
        </w:rPr>
        <w:t>" type="</w:t>
      </w:r>
      <w:r>
        <w:rPr>
          <w:rFonts w:cs="Courier New"/>
          <w:szCs w:val="20"/>
          <w:lang w:eastAsia="ru-RU"/>
        </w:rPr>
        <w:t>&lt;</w:t>
      </w:r>
      <w:r w:rsidRPr="00594D57">
        <w:rPr>
          <w:rFonts w:cs="Courier New"/>
          <w:szCs w:val="20"/>
          <w:lang w:eastAsia="ru-RU"/>
        </w:rPr>
        <w:t>group type</w:t>
      </w:r>
      <w:r>
        <w:rPr>
          <w:rFonts w:cs="Courier New"/>
          <w:szCs w:val="20"/>
          <w:lang w:eastAsia="ru-RU"/>
        </w:rPr>
        <w:t>&gt;</w:t>
      </w:r>
      <w:r w:rsidRPr="00594D57">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8872C5" w:rsidRDefault="0036701D" w:rsidP="0036701D">
      <w:pPr>
        <w:autoSpaceDE w:val="0"/>
        <w:autoSpaceDN w:val="0"/>
        <w:adjustRightInd w:val="0"/>
        <w:spacing w:after="0" w:line="240" w:lineRule="auto"/>
        <w:rPr>
          <w:rFonts w:cs="Courier New"/>
          <w:i/>
          <w:szCs w:val="20"/>
          <w:lang w:eastAsia="ru-RU"/>
        </w:rPr>
      </w:pPr>
      <w:r w:rsidRPr="008872C5">
        <w:rPr>
          <w:rFonts w:cs="Courier New"/>
          <w:i/>
          <w:szCs w:val="20"/>
          <w:lang w:eastAsia="ru-RU"/>
        </w:rPr>
        <w:t xml:space="preserve">  &lt;GroupMapping name="&lt;group mapping</w:t>
      </w:r>
      <w:r w:rsidR="00643543">
        <w:rPr>
          <w:rFonts w:cs="Courier New"/>
          <w:i/>
          <w:szCs w:val="20"/>
          <w:lang w:eastAsia="ru-RU"/>
        </w:rPr>
        <w:t>1</w:t>
      </w:r>
      <w:r w:rsidRPr="008872C5">
        <w:rPr>
          <w:rFonts w:cs="Courier New"/>
          <w:i/>
          <w:szCs w:val="20"/>
          <w:lang w:eastAsia="ru-RU"/>
        </w:rPr>
        <w:t>&gt;" appType="&lt;group type&gt;"&gt;</w:t>
      </w:r>
    </w:p>
    <w:p w:rsidR="0036701D" w:rsidRDefault="0036701D" w:rsidP="0036701D">
      <w:pPr>
        <w:autoSpaceDE w:val="0"/>
        <w:autoSpaceDN w:val="0"/>
        <w:adjustRightInd w:val="0"/>
        <w:spacing w:after="0" w:line="240" w:lineRule="auto"/>
        <w:rPr>
          <w:rFonts w:cs="Courier New"/>
          <w:szCs w:val="20"/>
          <w:lang w:eastAsia="ru-RU"/>
        </w:rPr>
      </w:pPr>
      <w:r w:rsidRPr="00594D57">
        <w:rPr>
          <w:rFonts w:cs="Courier New"/>
          <w:szCs w:val="20"/>
          <w:lang w:eastAsia="ru-RU"/>
        </w:rPr>
        <w:t xml:space="preserve">    &lt;Group name="</w:t>
      </w:r>
      <w:r>
        <w:rPr>
          <w:rFonts w:cs="Courier New"/>
          <w:szCs w:val="20"/>
          <w:lang w:eastAsia="ru-RU"/>
        </w:rPr>
        <w:t>&lt;</w:t>
      </w:r>
      <w:r w:rsidRPr="00594D57">
        <w:rPr>
          <w:rFonts w:cs="Courier New"/>
          <w:szCs w:val="20"/>
          <w:lang w:eastAsia="ru-RU"/>
        </w:rPr>
        <w:t>group</w:t>
      </w:r>
      <w:r>
        <w:rPr>
          <w:rFonts w:cs="Courier New"/>
          <w:szCs w:val="20"/>
          <w:lang w:eastAsia="ru-RU"/>
        </w:rPr>
        <w:t>&gt;</w:t>
      </w:r>
      <w:r w:rsidRPr="00594D57">
        <w:rPr>
          <w:rFonts w:cs="Courier New"/>
          <w:szCs w:val="20"/>
          <w:lang w:eastAsia="ru-RU"/>
        </w:rPr>
        <w:t>" &gt;</w:t>
      </w:r>
    </w:p>
    <w:p w:rsidR="0019481E" w:rsidRPr="00594D57" w:rsidRDefault="0019481E" w:rsidP="0019481E">
      <w:pPr>
        <w:autoSpaceDE w:val="0"/>
        <w:autoSpaceDN w:val="0"/>
        <w:adjustRightInd w:val="0"/>
        <w:spacing w:after="0" w:line="240" w:lineRule="auto"/>
        <w:rPr>
          <w:rFonts w:cs="Courier New"/>
          <w:szCs w:val="20"/>
          <w:lang w:eastAsia="ru-RU"/>
        </w:rPr>
      </w:pPr>
      <w:r>
        <w:rPr>
          <w:rFonts w:cs="Courier New"/>
          <w:szCs w:val="20"/>
          <w:lang w:eastAsia="ru-RU"/>
        </w:rPr>
        <w:t xml:space="preserve">    …</w:t>
      </w:r>
    </w:p>
    <w:p w:rsidR="0036701D" w:rsidRPr="008872C5" w:rsidRDefault="0036701D" w:rsidP="0036701D">
      <w:pPr>
        <w:autoSpaceDE w:val="0"/>
        <w:autoSpaceDN w:val="0"/>
        <w:adjustRightInd w:val="0"/>
        <w:spacing w:after="0" w:line="240" w:lineRule="auto"/>
        <w:rPr>
          <w:rFonts w:cs="Courier New"/>
          <w:i/>
          <w:szCs w:val="20"/>
          <w:lang w:eastAsia="ru-RU"/>
        </w:rPr>
      </w:pPr>
      <w:r w:rsidRPr="008872C5">
        <w:rPr>
          <w:rFonts w:cs="Courier New"/>
          <w:i/>
          <w:szCs w:val="20"/>
          <w:lang w:eastAsia="ru-RU"/>
        </w:rPr>
        <w:t xml:space="preserve">  &lt;GroupMapping name="&lt;group mapping</w:t>
      </w:r>
      <w:r w:rsidR="00643543">
        <w:rPr>
          <w:rFonts w:cs="Courier New"/>
          <w:i/>
          <w:szCs w:val="20"/>
          <w:lang w:eastAsia="ru-RU"/>
        </w:rPr>
        <w:t>2</w:t>
      </w:r>
      <w:r w:rsidRPr="008872C5">
        <w:rPr>
          <w:rFonts w:cs="Courier New"/>
          <w:i/>
          <w:szCs w:val="20"/>
          <w:lang w:eastAsia="ru-RU"/>
        </w:rPr>
        <w:t>&gt;" appType="&lt;group type&gt;"&gt;</w:t>
      </w:r>
    </w:p>
    <w:p w:rsidR="0036701D" w:rsidRPr="00594D57" w:rsidRDefault="0036701D" w:rsidP="0036701D">
      <w:pPr>
        <w:autoSpaceDE w:val="0"/>
        <w:autoSpaceDN w:val="0"/>
        <w:adjustRightInd w:val="0"/>
        <w:spacing w:after="0" w:line="240" w:lineRule="auto"/>
        <w:rPr>
          <w:rFonts w:cs="Courier New"/>
          <w:szCs w:val="20"/>
          <w:lang w:eastAsia="ru-RU"/>
        </w:rPr>
      </w:pPr>
      <w:r w:rsidRPr="00594D57">
        <w:rPr>
          <w:rFonts w:cs="Courier New"/>
          <w:szCs w:val="20"/>
          <w:lang w:eastAsia="ru-RU"/>
        </w:rPr>
        <w:t xml:space="preserve">    &lt;Group name="</w:t>
      </w:r>
      <w:r>
        <w:rPr>
          <w:rFonts w:cs="Courier New"/>
          <w:szCs w:val="20"/>
          <w:lang w:eastAsia="ru-RU"/>
        </w:rPr>
        <w:t>&lt;</w:t>
      </w:r>
      <w:r w:rsidRPr="00594D57">
        <w:rPr>
          <w:rFonts w:cs="Courier New"/>
          <w:szCs w:val="20"/>
          <w:lang w:eastAsia="ru-RU"/>
        </w:rPr>
        <w:t>group</w:t>
      </w:r>
      <w:r>
        <w:rPr>
          <w:rFonts w:cs="Courier New"/>
          <w:szCs w:val="20"/>
          <w:lang w:eastAsia="ru-RU"/>
        </w:rPr>
        <w:t>&gt;</w:t>
      </w:r>
      <w:r w:rsidRPr="00594D57">
        <w:rPr>
          <w:rFonts w:cs="Courier New"/>
          <w:szCs w:val="20"/>
          <w:lang w:eastAsia="ru-RU"/>
        </w:rPr>
        <w:t>" &gt;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594D57">
        <w:rPr>
          <w:rFonts w:cs="Courier New"/>
          <w:szCs w:val="20"/>
          <w:lang w:eastAsia="ru-RU"/>
        </w:rPr>
        <w:t>&lt;Allocate name="</w:t>
      </w:r>
      <w:r>
        <w:rPr>
          <w:rFonts w:cs="Courier New"/>
          <w:szCs w:val="20"/>
          <w:lang w:eastAsia="ru-RU"/>
        </w:rPr>
        <w:t>&lt;</w:t>
      </w:r>
      <w:r w:rsidRPr="00594D57">
        <w:rPr>
          <w:rFonts w:cs="Courier New"/>
          <w:szCs w:val="20"/>
          <w:lang w:eastAsia="ru-RU"/>
        </w:rPr>
        <w:t>group</w:t>
      </w:r>
      <w:r>
        <w:rPr>
          <w:rFonts w:cs="Courier New"/>
          <w:szCs w:val="20"/>
          <w:lang w:eastAsia="ru-RU"/>
        </w:rPr>
        <w:t>&gt;</w:t>
      </w:r>
      <w:r w:rsidRPr="00594D57">
        <w:rPr>
          <w:rFonts w:cs="Courier New"/>
          <w:szCs w:val="20"/>
          <w:lang w:eastAsia="ru-RU"/>
        </w:rPr>
        <w:t>" /&gt;</w:t>
      </w:r>
    </w:p>
    <w:p w:rsidR="0060290F" w:rsidRDefault="0060290F"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643543" w:rsidRDefault="0036701D" w:rsidP="00643543">
      <w:pPr>
        <w:autoSpaceDE w:val="0"/>
        <w:autoSpaceDN w:val="0"/>
        <w:adjustRightInd w:val="0"/>
        <w:spacing w:after="0" w:line="240" w:lineRule="auto"/>
        <w:rPr>
          <w:rFonts w:cs="Courier New"/>
          <w:szCs w:val="20"/>
          <w:lang w:eastAsia="ru-RU"/>
        </w:rPr>
      </w:pPr>
      <w:r w:rsidRPr="00594D57">
        <w:rPr>
          <w:rFonts w:cs="Courier New"/>
          <w:b/>
          <w:szCs w:val="20"/>
          <w:lang w:eastAsia="ru-RU"/>
        </w:rPr>
        <w:t>Error EPI3801</w:t>
      </w:r>
      <w:r w:rsidRPr="00594D57">
        <w:rPr>
          <w:rFonts w:cs="Courier New"/>
          <w:szCs w:val="20"/>
          <w:lang w:eastAsia="ru-RU"/>
        </w:rPr>
        <w:t xml:space="preserve">: </w:t>
      </w:r>
      <w:r w:rsidR="00643543">
        <w:rPr>
          <w:rFonts w:cs="Courier New"/>
          <w:szCs w:val="20"/>
          <w:lang w:eastAsia="ru-RU"/>
        </w:rPr>
        <w:t>AppT</w:t>
      </w:r>
      <w:r w:rsidRPr="00594D57">
        <w:rPr>
          <w:rFonts w:cs="Courier New"/>
          <w:szCs w:val="20"/>
          <w:lang w:eastAsia="ru-RU"/>
        </w:rPr>
        <w:t>ype=`</w:t>
      </w:r>
      <w:r>
        <w:rPr>
          <w:rFonts w:cs="Courier New"/>
          <w:szCs w:val="20"/>
          <w:lang w:eastAsia="ru-RU"/>
        </w:rPr>
        <w:t>&lt;i</w:t>
      </w:r>
      <w:r w:rsidRPr="00594D57">
        <w:rPr>
          <w:rFonts w:cs="Courier New"/>
          <w:szCs w:val="20"/>
          <w:lang w:eastAsia="ru-RU"/>
        </w:rPr>
        <w:t>nterface.group type</w:t>
      </w:r>
      <w:r>
        <w:rPr>
          <w:rFonts w:cs="Courier New"/>
          <w:szCs w:val="20"/>
          <w:lang w:eastAsia="ru-RU"/>
        </w:rPr>
        <w:t>&gt;</w:t>
      </w:r>
      <w:r w:rsidRPr="00594D57">
        <w:rPr>
          <w:rFonts w:cs="Courier New"/>
          <w:szCs w:val="20"/>
          <w:lang w:eastAsia="ru-RU"/>
        </w:rPr>
        <w:t>`</w:t>
      </w:r>
      <w:r w:rsidR="00643543" w:rsidRPr="00643543">
        <w:rPr>
          <w:rFonts w:cs="Courier New"/>
          <w:szCs w:val="20"/>
          <w:lang w:eastAsia="ru-RU"/>
        </w:rPr>
        <w:t xml:space="preserve"> number of mappings</w:t>
      </w:r>
      <w:r w:rsidRPr="00594D57">
        <w:rPr>
          <w:rFonts w:cs="Courier New"/>
          <w:szCs w:val="20"/>
          <w:lang w:eastAsia="ru-RU"/>
        </w:rPr>
        <w:t>=</w:t>
      </w:r>
      <w:r>
        <w:rPr>
          <w:rFonts w:cs="Courier New"/>
          <w:szCs w:val="20"/>
          <w:lang w:eastAsia="ru-RU"/>
        </w:rPr>
        <w:t>`</w:t>
      </w:r>
      <w:r w:rsidRPr="00594D57">
        <w:rPr>
          <w:rFonts w:cs="Courier New"/>
          <w:szCs w:val="20"/>
          <w:lang w:eastAsia="ru-RU"/>
        </w:rPr>
        <w:t>2</w:t>
      </w:r>
      <w:r>
        <w:rPr>
          <w:rFonts w:cs="Courier New"/>
          <w:szCs w:val="20"/>
          <w:lang w:eastAsia="ru-RU"/>
        </w:rPr>
        <w:t>`</w:t>
      </w:r>
      <w:r w:rsidRPr="00594D57">
        <w:rPr>
          <w:rFonts w:cs="Courier New"/>
          <w:szCs w:val="20"/>
          <w:lang w:eastAsia="ru-RU"/>
        </w:rPr>
        <w:t xml:space="preserve">, last </w:t>
      </w:r>
      <w:r w:rsidR="00643543">
        <w:rPr>
          <w:rFonts w:cs="Courier New"/>
          <w:szCs w:val="20"/>
          <w:lang w:eastAsia="ru-RU"/>
        </w:rPr>
        <w:t>m</w:t>
      </w:r>
      <w:r w:rsidRPr="00594D57">
        <w:rPr>
          <w:rFonts w:cs="Courier New"/>
          <w:szCs w:val="20"/>
          <w:lang w:eastAsia="ru-RU"/>
        </w:rPr>
        <w:t>apping</w:t>
      </w:r>
      <w:r w:rsidR="00643543">
        <w:rPr>
          <w:rFonts w:cs="Courier New"/>
          <w:szCs w:val="20"/>
          <w:lang w:eastAsia="ru-RU"/>
        </w:rPr>
        <w:t xml:space="preserve"> n</w:t>
      </w:r>
      <w:r w:rsidRPr="00594D57">
        <w:rPr>
          <w:rFonts w:cs="Courier New"/>
          <w:szCs w:val="20"/>
          <w:lang w:eastAsia="ru-RU"/>
        </w:rPr>
        <w:t>ame=</w:t>
      </w:r>
      <w:r w:rsidR="001D22D2">
        <w:rPr>
          <w:rFonts w:cs="Courier New"/>
          <w:szCs w:val="20"/>
          <w:lang w:eastAsia="ru-RU"/>
        </w:rPr>
        <w:t xml:space="preserve"> </w:t>
      </w:r>
      <w:r>
        <w:rPr>
          <w:rFonts w:cs="Courier New"/>
          <w:szCs w:val="20"/>
          <w:lang w:eastAsia="ru-RU"/>
        </w:rPr>
        <w:t>`&lt;i</w:t>
      </w:r>
      <w:r w:rsidRPr="00594D57">
        <w:rPr>
          <w:rFonts w:cs="Courier New"/>
          <w:szCs w:val="20"/>
          <w:lang w:eastAsia="ru-RU"/>
        </w:rPr>
        <w:t>nterface.group mapping</w:t>
      </w:r>
      <w:r w:rsidR="00643543">
        <w:rPr>
          <w:rFonts w:cs="Courier New"/>
          <w:szCs w:val="20"/>
          <w:lang w:eastAsia="ru-RU"/>
        </w:rPr>
        <w:t>1</w:t>
      </w:r>
      <w:r>
        <w:rPr>
          <w:rFonts w:cs="Courier New"/>
          <w:szCs w:val="20"/>
          <w:lang w:eastAsia="ru-RU"/>
        </w:rPr>
        <w:t>&gt;`</w:t>
      </w:r>
      <w:r w:rsidR="005B1D14">
        <w:rPr>
          <w:rFonts w:cs="Courier New"/>
          <w:szCs w:val="20"/>
          <w:lang w:eastAsia="ru-RU"/>
        </w:rPr>
        <w:t xml:space="preserve"> </w:t>
      </w:r>
      <w:r w:rsidR="00643543" w:rsidRPr="00643543">
        <w:rPr>
          <w:rFonts w:cs="Courier New"/>
          <w:szCs w:val="20"/>
          <w:lang w:eastAsia="ru-RU"/>
        </w:rPr>
        <w:t>- more th</w:t>
      </w:r>
      <w:r w:rsidR="00F33EE8">
        <w:rPr>
          <w:rFonts w:cs="Courier New"/>
          <w:szCs w:val="20"/>
          <w:lang w:eastAsia="ru-RU"/>
        </w:rPr>
        <w:t>a</w:t>
      </w:r>
      <w:r w:rsidR="00643543" w:rsidRPr="00643543">
        <w:rPr>
          <w:rFonts w:cs="Courier New"/>
          <w:szCs w:val="20"/>
          <w:lang w:eastAsia="ru-RU"/>
        </w:rPr>
        <w:t>n one user-defined mapping for the appType exists. No default mapping</w:t>
      </w:r>
      <w:r w:rsidR="005B1D14">
        <w:rPr>
          <w:rFonts w:cs="Courier New"/>
          <w:szCs w:val="20"/>
          <w:lang w:eastAsia="ru-RU"/>
        </w:rPr>
        <w:t xml:space="preserve"> </w:t>
      </w:r>
      <w:r w:rsidR="00643543" w:rsidRPr="00643543">
        <w:rPr>
          <w:rFonts w:cs="Courier New"/>
          <w:szCs w:val="20"/>
          <w:lang w:eastAsia="ru-RU"/>
        </w:rPr>
        <w:t>specified (isDefault attribute). Allocate name=`Inte</w:t>
      </w:r>
      <w:r w:rsidR="00643543">
        <w:rPr>
          <w:rFonts w:cs="Courier New"/>
          <w:szCs w:val="20"/>
          <w:lang w:eastAsia="ru-RU"/>
        </w:rPr>
        <w:t>rface9SPT.group` typeMapping=null</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C35375" w:rsidRDefault="0036701D" w:rsidP="0036701D">
      <w:pPr>
        <w:autoSpaceDE w:val="0"/>
        <w:autoSpaceDN w:val="0"/>
        <w:adjustRightInd w:val="0"/>
        <w:spacing w:after="0" w:line="240" w:lineRule="auto"/>
        <w:rPr>
          <w:rFonts w:cs="Courier New"/>
          <w:szCs w:val="20"/>
          <w:lang w:eastAsia="ru-RU"/>
        </w:rPr>
      </w:pPr>
      <w:r w:rsidRPr="00C35375">
        <w:rPr>
          <w:rFonts w:cs="Courier New"/>
          <w:szCs w:val="20"/>
          <w:lang w:eastAsia="ru-RU"/>
        </w:rPr>
        <w:t>&lt;ObjectMappings&gt;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35375">
        <w:rPr>
          <w:rFonts w:cs="Courier New"/>
          <w:szCs w:val="20"/>
          <w:lang w:eastAsia="ru-RU"/>
        </w:rPr>
        <w:t>&lt;Segment name="</w:t>
      </w:r>
      <w:r>
        <w:rPr>
          <w:rFonts w:cs="Courier New"/>
          <w:szCs w:val="20"/>
          <w:lang w:eastAsia="ru-RU"/>
        </w:rPr>
        <w:t>&lt;name&gt;</w:t>
      </w:r>
      <w:r w:rsidRPr="00C35375">
        <w:rPr>
          <w:rFonts w:cs="Courier New"/>
          <w:szCs w:val="20"/>
          <w:lang w:eastAsia="ru-RU"/>
        </w:rPr>
        <w:t>" address="</w:t>
      </w:r>
      <w:r>
        <w:rPr>
          <w:rFonts w:cs="Courier New"/>
          <w:szCs w:val="20"/>
          <w:lang w:eastAsia="ru-RU"/>
        </w:rPr>
        <w:t>&lt;address1&gt;</w:t>
      </w:r>
      <w:r w:rsidRPr="00C35375">
        <w:rPr>
          <w:rFonts w:cs="Courier New"/>
          <w:szCs w:val="20"/>
          <w:lang w:eastAsia="ru-RU"/>
        </w:rPr>
        <w:t xml:space="preserve">" </w:t>
      </w:r>
      <w:r>
        <w:rPr>
          <w:rFonts w:cs="Courier New"/>
          <w:szCs w:val="20"/>
          <w:lang w:eastAsia="ru-RU"/>
        </w:rPr>
        <w:t>…</w:t>
      </w:r>
      <w:r w:rsidRPr="00C35375">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C35375">
        <w:rPr>
          <w:rFonts w:cs="Courier New"/>
          <w:szCs w:val="20"/>
          <w:lang w:eastAsia="ru-RU"/>
        </w:rPr>
        <w:t>&lt;Segment name</w:t>
      </w:r>
      <w:r w:rsidRPr="00FA2AD4">
        <w:rPr>
          <w:rFonts w:cs="Courier New"/>
          <w:i/>
          <w:szCs w:val="20"/>
          <w:lang w:eastAsia="ru-RU"/>
        </w:rPr>
        <w:t>="&lt;name&gt;"</w:t>
      </w:r>
      <w:r w:rsidRPr="00C35375">
        <w:rPr>
          <w:rFonts w:cs="Courier New"/>
          <w:szCs w:val="20"/>
          <w:lang w:eastAsia="ru-RU"/>
        </w:rPr>
        <w:t xml:space="preserve"> address="</w:t>
      </w:r>
      <w:r>
        <w:rPr>
          <w:rFonts w:cs="Courier New"/>
          <w:szCs w:val="20"/>
          <w:lang w:eastAsia="ru-RU"/>
        </w:rPr>
        <w:t>&lt;address2&gt;</w:t>
      </w:r>
      <w:r w:rsidRPr="00C35375">
        <w:rPr>
          <w:rFonts w:cs="Courier New"/>
          <w:szCs w:val="20"/>
          <w:lang w:eastAsia="ru-RU"/>
        </w:rPr>
        <w:t xml:space="preserve">" </w:t>
      </w:r>
      <w:r>
        <w:rPr>
          <w:rFonts w:cs="Courier New"/>
          <w:szCs w:val="20"/>
          <w:lang w:eastAsia="ru-RU"/>
        </w:rPr>
        <w:t>…</w:t>
      </w:r>
      <w:r w:rsidRPr="00C35375">
        <w:rPr>
          <w:rFonts w:cs="Courier New"/>
          <w:szCs w:val="20"/>
          <w:lang w:eastAsia="ru-RU"/>
        </w:rPr>
        <w:t>&gt;</w:t>
      </w:r>
    </w:p>
    <w:p w:rsidR="0060290F" w:rsidRPr="00C35375" w:rsidRDefault="0060290F"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FA2AD4">
        <w:rPr>
          <w:rFonts w:cs="Courier New"/>
          <w:b/>
          <w:szCs w:val="20"/>
          <w:lang w:eastAsia="ru-RU"/>
        </w:rPr>
        <w:t>Error EPI4001</w:t>
      </w:r>
      <w:r w:rsidRPr="000A703C">
        <w:rPr>
          <w:rFonts w:cs="Courier New"/>
          <w:szCs w:val="20"/>
          <w:lang w:eastAsia="ru-RU"/>
        </w:rPr>
        <w:t>: file=`</w:t>
      </w:r>
      <w:r>
        <w:rPr>
          <w:rFonts w:cs="Courier New"/>
          <w:szCs w:val="20"/>
          <w:lang w:eastAsia="ru-RU"/>
        </w:rPr>
        <w:t>&lt;fileName&gt;</w:t>
      </w:r>
      <w:r w:rsidRPr="000A703C">
        <w:rPr>
          <w:rFonts w:cs="Courier New"/>
          <w:szCs w:val="20"/>
          <w:lang w:eastAsia="ru-RU"/>
        </w:rPr>
        <w:t xml:space="preserve">`. Syntax error in Line 678 Position 6: There is a duplicate key sequence </w:t>
      </w:r>
      <w:r w:rsidRPr="00FA2AD4">
        <w:rPr>
          <w:rFonts w:cs="Courier New"/>
          <w:i/>
          <w:szCs w:val="20"/>
          <w:lang w:eastAsia="ru-RU"/>
        </w:rPr>
        <w:t>'&lt;name&gt;</w:t>
      </w:r>
      <w:r w:rsidRPr="000A703C">
        <w:rPr>
          <w:rFonts w:cs="Courier New"/>
          <w:szCs w:val="20"/>
          <w:lang w:eastAsia="ru-RU"/>
        </w:rPr>
        <w:t>' for the 'SegmentNameKey' key or unique identity constraint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EE057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EE057D">
        <w:rPr>
          <w:rFonts w:cs="Courier New"/>
          <w:szCs w:val="20"/>
          <w:lang w:eastAsia="ru-RU"/>
        </w:rPr>
        <w:t xml:space="preserve">&lt;StringType name="&lt;string type&gt;" </w:t>
      </w:r>
      <w:r w:rsidR="00EE7538">
        <w:rPr>
          <w:rFonts w:cs="Courier New"/>
          <w:szCs w:val="20"/>
          <w:lang w:eastAsia="ru-RU"/>
        </w:rPr>
        <w:t>…</w:t>
      </w:r>
      <w:r w:rsidRPr="00EE057D">
        <w:rPr>
          <w:rFonts w:cs="Courier New"/>
          <w:szCs w:val="20"/>
          <w:lang w:eastAsia="ru-RU"/>
        </w:rPr>
        <w:t>/&gt;</w:t>
      </w:r>
    </w:p>
    <w:p w:rsidR="0036701D" w:rsidRPr="00EE057D" w:rsidRDefault="0036701D" w:rsidP="0036701D">
      <w:pPr>
        <w:autoSpaceDE w:val="0"/>
        <w:autoSpaceDN w:val="0"/>
        <w:adjustRightInd w:val="0"/>
        <w:spacing w:after="0" w:line="240" w:lineRule="auto"/>
        <w:rPr>
          <w:rFonts w:cs="Courier New"/>
          <w:szCs w:val="20"/>
          <w:lang w:eastAsia="ru-RU"/>
        </w:rPr>
      </w:pPr>
      <w:r w:rsidRPr="00EE057D">
        <w:rPr>
          <w:rFonts w:cs="Courier New"/>
          <w:szCs w:val="20"/>
          <w:lang w:eastAsia="ru-RU"/>
        </w:rPr>
        <w:t xml:space="preserve">  &lt;TimeStampType name="&lt;timestamp type&gt;" precision="seconds" </w:t>
      </w:r>
      <w:r w:rsidR="00EE7538">
        <w:rPr>
          <w:rFonts w:cs="Courier New"/>
          <w:szCs w:val="20"/>
          <w:lang w:eastAsia="ru-RU"/>
        </w:rPr>
        <w:t>…</w:t>
      </w:r>
      <w:r w:rsidRPr="00EE057D">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E937E1"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&lt;Object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w:t>
      </w:r>
      <w:r>
        <w:rPr>
          <w:rFonts w:cs="Courier New"/>
          <w:szCs w:val="20"/>
          <w:lang w:eastAsia="ru-RU"/>
        </w:rPr>
        <w:t>&lt;</w:t>
      </w:r>
      <w:r w:rsidRPr="00E937E1">
        <w:rPr>
          <w:rFonts w:cs="Courier New"/>
          <w:szCs w:val="20"/>
          <w:lang w:eastAsia="ru-RU"/>
        </w:rPr>
        <w:t>timestamp</w:t>
      </w:r>
      <w:r>
        <w:rPr>
          <w:rFonts w:cs="Courier New"/>
          <w:szCs w:val="20"/>
          <w:lang w:eastAsia="ru-RU"/>
        </w:rPr>
        <w:t xml:space="preserve"> type&gt;</w:t>
      </w:r>
      <w:r w:rsidRPr="00E937E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E937E1"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&lt;TimeStampMapping name="</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 appType=</w:t>
      </w:r>
      <w:r w:rsidRPr="00AE29AE">
        <w:rPr>
          <w:rFonts w:cs="Courier New"/>
          <w:i/>
          <w:szCs w:val="20"/>
          <w:lang w:eastAsia="ru-RU"/>
        </w:rPr>
        <w:t>"</w:t>
      </w:r>
      <w:r>
        <w:rPr>
          <w:rFonts w:cs="Courier New"/>
          <w:i/>
          <w:szCs w:val="20"/>
          <w:lang w:eastAsia="ru-RU"/>
        </w:rPr>
        <w:t>&lt;string type&gt;</w:t>
      </w:r>
      <w:r w:rsidRPr="00AE29AE">
        <w:rPr>
          <w:rFonts w:cs="Courier New"/>
          <w:i/>
          <w:szCs w:val="20"/>
          <w:lang w:eastAsia="ru-RU"/>
        </w:rPr>
        <w:t xml:space="preserve">" </w:t>
      </w:r>
      <w:r w:rsidR="0060290F">
        <w:rPr>
          <w:rFonts w:cs="Courier New"/>
          <w:szCs w:val="20"/>
          <w:lang w:eastAsia="ru-RU"/>
        </w:rPr>
        <w:t>…</w:t>
      </w:r>
      <w:r w:rsidRPr="00E937E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&lt;Allocate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typeMapping="</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"/&gt;</w:t>
      </w:r>
    </w:p>
    <w:p w:rsidR="0060290F" w:rsidRDefault="0060290F"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EE7538" w:rsidRDefault="0036701D" w:rsidP="00EE7538">
      <w:pPr>
        <w:autoSpaceDE w:val="0"/>
        <w:autoSpaceDN w:val="0"/>
        <w:adjustRightInd w:val="0"/>
        <w:spacing w:after="0" w:line="240" w:lineRule="auto"/>
        <w:rPr>
          <w:rFonts w:cs="Courier New"/>
          <w:szCs w:val="20"/>
          <w:lang w:eastAsia="ru-RU"/>
        </w:rPr>
      </w:pPr>
      <w:r w:rsidRPr="00EE057D">
        <w:rPr>
          <w:rFonts w:cs="Courier New"/>
          <w:b/>
          <w:szCs w:val="20"/>
          <w:lang w:eastAsia="ru-RU"/>
        </w:rPr>
        <w:lastRenderedPageBreak/>
        <w:t>Error EPI4101</w:t>
      </w:r>
      <w:r w:rsidRPr="009F5B77">
        <w:rPr>
          <w:rFonts w:cs="Courier New"/>
          <w:szCs w:val="20"/>
          <w:lang w:eastAsia="ru-RU"/>
        </w:rPr>
        <w:t>: InterfaceTypeMappings=`</w:t>
      </w:r>
      <w:r w:rsidR="0060290F">
        <w:rPr>
          <w:rFonts w:cs="Courier New"/>
          <w:szCs w:val="20"/>
          <w:lang w:eastAsia="ru-RU"/>
        </w:rPr>
        <w:t>&lt;i</w:t>
      </w:r>
      <w:r>
        <w:rPr>
          <w:rFonts w:cs="Courier New"/>
          <w:szCs w:val="20"/>
          <w:lang w:eastAsia="ru-RU"/>
        </w:rPr>
        <w:t>nterface</w:t>
      </w:r>
      <w:r w:rsidR="0060290F">
        <w:rPr>
          <w:rFonts w:cs="Courier New"/>
          <w:szCs w:val="20"/>
          <w:lang w:eastAsia="ru-RU"/>
        </w:rPr>
        <w:t>&gt;</w:t>
      </w:r>
      <w:r w:rsidRPr="009F5B77">
        <w:rPr>
          <w:rFonts w:cs="Courier New"/>
          <w:szCs w:val="20"/>
          <w:lang w:eastAsia="ru-RU"/>
        </w:rPr>
        <w:t>` `TimeStampMapping` name=</w:t>
      </w:r>
      <w:r w:rsidR="00B45BD5">
        <w:rPr>
          <w:rFonts w:cs="Courier New"/>
          <w:szCs w:val="20"/>
          <w:lang w:eastAsia="ru-RU"/>
        </w:rPr>
        <w:t xml:space="preserve"> </w:t>
      </w:r>
      <w:r w:rsidRPr="009F5B77">
        <w:rPr>
          <w:rFonts w:cs="Courier New"/>
          <w:szCs w:val="20"/>
          <w:lang w:eastAsia="ru-RU"/>
        </w:rPr>
        <w:t>`</w:t>
      </w:r>
      <w:r w:rsidR="00EE7538">
        <w:rPr>
          <w:rFonts w:cs="Courier New"/>
          <w:szCs w:val="20"/>
          <w:lang w:eastAsia="ru-RU"/>
        </w:rPr>
        <w:t>&lt;</w:t>
      </w:r>
      <w:r w:rsidRPr="009F5B77">
        <w:rPr>
          <w:rFonts w:cs="Courier New"/>
          <w:szCs w:val="20"/>
          <w:lang w:eastAsia="ru-RU"/>
        </w:rPr>
        <w:t>mapping</w:t>
      </w:r>
      <w:r w:rsidR="00EE7538">
        <w:rPr>
          <w:rFonts w:cs="Courier New"/>
          <w:szCs w:val="20"/>
          <w:lang w:eastAsia="ru-RU"/>
        </w:rPr>
        <w:t>&gt;</w:t>
      </w:r>
      <w:r w:rsidRPr="009F5B77">
        <w:rPr>
          <w:rFonts w:cs="Courier New"/>
          <w:szCs w:val="20"/>
          <w:lang w:eastAsia="ru-RU"/>
        </w:rPr>
        <w:t>` `appType`=</w:t>
      </w:r>
      <w:r w:rsidR="00B45BD5">
        <w:rPr>
          <w:rFonts w:cs="Courier New"/>
          <w:szCs w:val="20"/>
          <w:lang w:eastAsia="ru-RU"/>
        </w:rPr>
        <w:t xml:space="preserve"> </w:t>
      </w:r>
      <w:r w:rsidRPr="009F5B77">
        <w:rPr>
          <w:rFonts w:cs="Courier New"/>
          <w:szCs w:val="20"/>
          <w:lang w:eastAsia="ru-RU"/>
        </w:rPr>
        <w:t>`</w:t>
      </w:r>
      <w:r w:rsidR="00EE7538">
        <w:rPr>
          <w:rFonts w:cs="Courier New"/>
          <w:szCs w:val="20"/>
          <w:lang w:eastAsia="ru-RU"/>
        </w:rPr>
        <w:t>&lt;</w:t>
      </w:r>
      <w:r w:rsidRPr="00EE057D">
        <w:rPr>
          <w:rFonts w:cs="Courier New"/>
          <w:i/>
          <w:szCs w:val="20"/>
          <w:lang w:eastAsia="ru-RU"/>
        </w:rPr>
        <w:t>string type</w:t>
      </w:r>
      <w:r w:rsidR="00EE7538">
        <w:rPr>
          <w:rFonts w:cs="Courier New"/>
          <w:i/>
          <w:szCs w:val="20"/>
          <w:lang w:eastAsia="ru-RU"/>
        </w:rPr>
        <w:t>&gt;</w:t>
      </w:r>
      <w:r w:rsidRPr="009F5B77">
        <w:rPr>
          <w:rFonts w:cs="Courier New"/>
          <w:szCs w:val="20"/>
          <w:lang w:eastAsia="ru-RU"/>
        </w:rPr>
        <w:t>`</w:t>
      </w:r>
      <w:r w:rsidR="007707DF">
        <w:rPr>
          <w:rFonts w:cs="Courier New"/>
          <w:szCs w:val="20"/>
          <w:lang w:eastAsia="ru-RU"/>
        </w:rPr>
        <w:t xml:space="preserve"> </w:t>
      </w:r>
      <w:r w:rsidR="00EE7538" w:rsidRPr="00EE7538">
        <w:rPr>
          <w:rFonts w:cs="Courier New"/>
          <w:szCs w:val="20"/>
          <w:lang w:eastAsia="ru-RU"/>
        </w:rPr>
        <w:t>- mapping should be a mapping of the corresponding appType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E937E1"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&lt;Object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type="timestamp</w:t>
      </w:r>
      <w:r w:rsidR="00023A0F">
        <w:rPr>
          <w:rFonts w:cs="Courier New"/>
          <w:szCs w:val="20"/>
          <w:lang w:eastAsia="ru-RU"/>
        </w:rPr>
        <w:t>ms</w:t>
      </w:r>
      <w:r w:rsidRPr="00E937E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E937E1"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&lt;TimeStampMapping name="</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 appType=</w:t>
      </w:r>
      <w:r w:rsidRPr="00AE29AE">
        <w:rPr>
          <w:rFonts w:cs="Courier New"/>
          <w:i/>
          <w:szCs w:val="20"/>
          <w:lang w:eastAsia="ru-RU"/>
        </w:rPr>
        <w:t xml:space="preserve">"timestampms" </w:t>
      </w:r>
      <w:r w:rsidRPr="00E937E1">
        <w:rPr>
          <w:rFonts w:cs="Courier New"/>
          <w:szCs w:val="20"/>
          <w:lang w:eastAsia="ru-RU"/>
        </w:rPr>
        <w:t xml:space="preserve">packaging="unix" </w:t>
      </w:r>
      <w:r w:rsidR="009E3154">
        <w:rPr>
          <w:rFonts w:cs="Courier New"/>
          <w:szCs w:val="20"/>
          <w:lang w:eastAsia="ru-RU"/>
        </w:rPr>
        <w:t>…</w:t>
      </w:r>
      <w:r w:rsidRPr="00E937E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&lt;Allocate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typeMapping="</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"/&gt;</w:t>
      </w:r>
    </w:p>
    <w:p w:rsidR="00200A0A" w:rsidRDefault="00200A0A"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023A0F" w:rsidRDefault="0036701D" w:rsidP="0036701D">
      <w:pPr>
        <w:autoSpaceDE w:val="0"/>
        <w:autoSpaceDN w:val="0"/>
        <w:adjustRightInd w:val="0"/>
        <w:spacing w:after="0" w:line="240" w:lineRule="auto"/>
        <w:rPr>
          <w:rFonts w:cs="Courier New"/>
          <w:szCs w:val="20"/>
          <w:lang w:eastAsia="ru-RU"/>
        </w:rPr>
      </w:pPr>
      <w:r w:rsidRPr="00AE29AE">
        <w:rPr>
          <w:rFonts w:cs="Courier New"/>
          <w:b/>
          <w:szCs w:val="20"/>
          <w:lang w:eastAsia="ru-RU"/>
        </w:rPr>
        <w:t>Error EPI4102</w:t>
      </w:r>
      <w:r w:rsidRPr="00AB1097">
        <w:rPr>
          <w:rFonts w:cs="Courier New"/>
          <w:szCs w:val="20"/>
          <w:lang w:eastAsia="ru-RU"/>
        </w:rPr>
        <w:t>: InterfaceTypeMappings=`</w:t>
      </w:r>
      <w:r>
        <w:rPr>
          <w:rFonts w:cs="Courier New"/>
          <w:szCs w:val="20"/>
          <w:lang w:eastAsia="ru-RU"/>
        </w:rPr>
        <w:t>&lt;i</w:t>
      </w:r>
      <w:r w:rsidRPr="00AB1097">
        <w:rPr>
          <w:rFonts w:cs="Courier New"/>
          <w:szCs w:val="20"/>
          <w:lang w:eastAsia="ru-RU"/>
        </w:rPr>
        <w:t>nterface</w:t>
      </w:r>
      <w:r>
        <w:rPr>
          <w:rFonts w:cs="Courier New"/>
          <w:szCs w:val="20"/>
          <w:lang w:eastAsia="ru-RU"/>
        </w:rPr>
        <w:t>&gt;</w:t>
      </w:r>
      <w:r w:rsidRPr="00AB1097">
        <w:rPr>
          <w:rFonts w:cs="Courier New"/>
          <w:szCs w:val="20"/>
          <w:lang w:eastAsia="ru-RU"/>
        </w:rPr>
        <w:t>` `TimeStampMapping` name=</w:t>
      </w:r>
      <w:r w:rsidR="00B45BD5">
        <w:rPr>
          <w:rFonts w:cs="Courier New"/>
          <w:szCs w:val="20"/>
          <w:lang w:eastAsia="ru-RU"/>
        </w:rPr>
        <w:t xml:space="preserve"> </w:t>
      </w:r>
      <w:r w:rsidRPr="00AB1097">
        <w:rPr>
          <w:rFonts w:cs="Courier New"/>
          <w:szCs w:val="20"/>
          <w:lang w:eastAsia="ru-RU"/>
        </w:rPr>
        <w:t>`</w:t>
      </w:r>
      <w:r>
        <w:rPr>
          <w:rFonts w:cs="Courier New"/>
          <w:szCs w:val="20"/>
          <w:lang w:eastAsia="ru-RU"/>
        </w:rPr>
        <w:t>&lt;</w:t>
      </w:r>
      <w:r w:rsidRPr="00AB1097">
        <w:rPr>
          <w:rFonts w:cs="Courier New"/>
          <w:szCs w:val="20"/>
          <w:lang w:eastAsia="ru-RU"/>
        </w:rPr>
        <w:t>mapping</w:t>
      </w:r>
      <w:r>
        <w:rPr>
          <w:rFonts w:cs="Courier New"/>
          <w:szCs w:val="20"/>
          <w:lang w:eastAsia="ru-RU"/>
        </w:rPr>
        <w:t>&gt;</w:t>
      </w:r>
      <w:r w:rsidR="009E3154">
        <w:rPr>
          <w:rFonts w:cs="Courier New"/>
          <w:szCs w:val="20"/>
          <w:lang w:eastAsia="ru-RU"/>
        </w:rPr>
        <w:t xml:space="preserve">` `appType` </w:t>
      </w:r>
      <w:r w:rsidRPr="00AB1097">
        <w:rPr>
          <w:rFonts w:cs="Courier New"/>
          <w:szCs w:val="20"/>
          <w:lang w:eastAsia="ru-RU"/>
        </w:rPr>
        <w:t>`</w:t>
      </w:r>
      <w:r w:rsidRPr="00AE29AE">
        <w:rPr>
          <w:rFonts w:cs="Courier New"/>
          <w:i/>
          <w:szCs w:val="20"/>
          <w:lang w:eastAsia="ru-RU"/>
        </w:rPr>
        <w:t>timestampms</w:t>
      </w:r>
      <w:r w:rsidRPr="00AB1097">
        <w:rPr>
          <w:rFonts w:cs="Courier New"/>
          <w:szCs w:val="20"/>
          <w:lang w:eastAsia="ru-RU"/>
        </w:rPr>
        <w:t xml:space="preserve">` - `unix` </w:t>
      </w:r>
      <w:r w:rsidR="00023A0F" w:rsidRPr="00023A0F">
        <w:rPr>
          <w:rFonts w:cs="Courier New"/>
          <w:szCs w:val="20"/>
          <w:lang w:eastAsia="ru-RU"/>
        </w:rPr>
        <w:t xml:space="preserve">packaging is not applicable to timestampms precision </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Pr="00EE057D" w:rsidRDefault="0036701D" w:rsidP="0036701D">
      <w:pPr>
        <w:autoSpaceDE w:val="0"/>
        <w:autoSpaceDN w:val="0"/>
        <w:adjustRightInd w:val="0"/>
        <w:spacing w:after="0" w:line="240" w:lineRule="auto"/>
        <w:rPr>
          <w:rFonts w:cs="Courier New"/>
          <w:szCs w:val="20"/>
          <w:lang w:eastAsia="ru-RU"/>
        </w:rPr>
      </w:pPr>
      <w:r w:rsidRPr="00EE057D">
        <w:rPr>
          <w:rFonts w:cs="Courier New"/>
          <w:szCs w:val="20"/>
          <w:lang w:eastAsia="ru-RU"/>
        </w:rPr>
        <w:t xml:space="preserve">  &lt;TimeStampType name="&lt;type&gt;" precision="seconds" from="01/</w:t>
      </w:r>
      <w:r w:rsidR="00494C44">
        <w:rPr>
          <w:rFonts w:cs="Courier New"/>
          <w:szCs w:val="20"/>
          <w:lang w:eastAsia="ru-RU"/>
        </w:rPr>
        <w:t>0</w:t>
      </w:r>
      <w:r w:rsidRPr="00EE057D">
        <w:rPr>
          <w:rFonts w:cs="Courier New"/>
          <w:szCs w:val="20"/>
          <w:lang w:eastAsia="ru-RU"/>
        </w:rPr>
        <w:t>1/</w:t>
      </w:r>
      <w:r w:rsidR="00494C44">
        <w:rPr>
          <w:rFonts w:cs="Courier New"/>
          <w:szCs w:val="20"/>
          <w:lang w:eastAsia="ru-RU"/>
        </w:rPr>
        <w:t>1969</w:t>
      </w:r>
      <w:r w:rsidRPr="00EE057D">
        <w:rPr>
          <w:rFonts w:cs="Courier New"/>
          <w:szCs w:val="20"/>
          <w:lang w:eastAsia="ru-RU"/>
        </w:rPr>
        <w:t xml:space="preserve">T13:00:01" </w:t>
      </w:r>
      <w:r w:rsidR="00494C44">
        <w:rPr>
          <w:rFonts w:cs="Courier New"/>
          <w:szCs w:val="20"/>
          <w:lang w:eastAsia="ru-RU"/>
        </w:rPr>
        <w:t>…</w:t>
      </w:r>
      <w:r w:rsidRPr="00EE057D">
        <w:rPr>
          <w:rFonts w:cs="Courier New"/>
          <w:szCs w:val="20"/>
          <w:lang w:eastAsia="ru-RU"/>
        </w:rPr>
        <w:t>/&gt;</w:t>
      </w:r>
    </w:p>
    <w:p w:rsidR="0036701D" w:rsidRPr="004252CC"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E937E1"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&lt;Object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w:t>
      </w:r>
      <w:r>
        <w:rPr>
          <w:rFonts w:cs="Courier New"/>
          <w:szCs w:val="20"/>
          <w:lang w:eastAsia="ru-RU"/>
        </w:rPr>
        <w:t>&lt;type&gt;</w:t>
      </w:r>
      <w:r w:rsidRPr="00E937E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E937E1"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&lt;TimeStampMapping name="</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 appType=</w:t>
      </w:r>
      <w:r w:rsidRPr="00EE057D">
        <w:rPr>
          <w:rFonts w:cs="Courier New"/>
          <w:szCs w:val="20"/>
          <w:lang w:eastAsia="ru-RU"/>
        </w:rPr>
        <w:t>"&lt;type&gt;"</w:t>
      </w:r>
      <w:r w:rsidRPr="00AE29AE">
        <w:rPr>
          <w:rFonts w:cs="Courier New"/>
          <w:i/>
          <w:szCs w:val="20"/>
          <w:lang w:eastAsia="ru-RU"/>
        </w:rPr>
        <w:t xml:space="preserve"> </w:t>
      </w:r>
      <w:r w:rsidRPr="00E937E1">
        <w:rPr>
          <w:rFonts w:cs="Courier New"/>
          <w:szCs w:val="20"/>
          <w:lang w:eastAsia="ru-RU"/>
        </w:rPr>
        <w:t xml:space="preserve">packaging="unix" </w:t>
      </w:r>
      <w:r w:rsidR="00494C44">
        <w:rPr>
          <w:rFonts w:cs="Courier New"/>
          <w:szCs w:val="20"/>
          <w:lang w:eastAsia="ru-RU"/>
        </w:rPr>
        <w:t>…</w:t>
      </w:r>
      <w:r w:rsidRPr="00E937E1">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Pr="00984B7E" w:rsidRDefault="0036701D" w:rsidP="0036701D">
      <w:pPr>
        <w:autoSpaceDE w:val="0"/>
        <w:autoSpaceDN w:val="0"/>
        <w:adjustRightInd w:val="0"/>
        <w:spacing w:after="0" w:line="240" w:lineRule="auto"/>
        <w:rPr>
          <w:rFonts w:cs="Courier New"/>
          <w:szCs w:val="20"/>
          <w:lang w:eastAsia="ru-RU"/>
        </w:rPr>
      </w:pPr>
      <w:r w:rsidRPr="00984B7E">
        <w:rPr>
          <w:rFonts w:cs="Courier New"/>
          <w:szCs w:val="20"/>
          <w:lang w:eastAsia="ru-RU"/>
        </w:rPr>
        <w:t>&lt;ObjectMappings&gt;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 xml:space="preserve">&lt;Segment </w:t>
      </w:r>
      <w:r>
        <w:rPr>
          <w:rFonts w:cs="Courier New"/>
          <w:szCs w:val="20"/>
          <w:lang w:eastAsia="ru-RU"/>
        </w:rPr>
        <w:t>…</w:t>
      </w:r>
      <w:r w:rsidRPr="00984B7E">
        <w:rPr>
          <w:rFonts w:cs="Courier New"/>
          <w:szCs w:val="20"/>
          <w:lang w:eastAsia="ru-RU"/>
        </w:rPr>
        <w:t>&gt;</w:t>
      </w:r>
    </w:p>
    <w:p w:rsidR="0036701D" w:rsidRPr="00984B7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84B7E">
        <w:rPr>
          <w:rFonts w:cs="Courier New"/>
          <w:szCs w:val="20"/>
          <w:lang w:eastAsia="ru-RU"/>
        </w:rPr>
        <w:t>&lt;Context path="</w:t>
      </w:r>
      <w:r>
        <w:rPr>
          <w:rFonts w:cs="Courier New"/>
          <w:szCs w:val="20"/>
          <w:lang w:eastAsia="ru-RU"/>
        </w:rPr>
        <w:t>&lt;interface&gt;</w:t>
      </w:r>
      <w:r w:rsidRPr="00984B7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sidRPr="00E937E1">
        <w:rPr>
          <w:rFonts w:cs="Courier New"/>
          <w:szCs w:val="20"/>
          <w:lang w:eastAsia="ru-RU"/>
        </w:rPr>
        <w:t xml:space="preserve">      &lt;Allocate name="</w:t>
      </w:r>
      <w:r>
        <w:rPr>
          <w:rFonts w:cs="Courier New"/>
          <w:szCs w:val="20"/>
          <w:lang w:eastAsia="ru-RU"/>
        </w:rPr>
        <w:t>&lt;</w:t>
      </w:r>
      <w:r w:rsidRPr="00E937E1">
        <w:rPr>
          <w:rFonts w:cs="Courier New"/>
          <w:szCs w:val="20"/>
          <w:lang w:eastAsia="ru-RU"/>
        </w:rPr>
        <w:t>object</w:t>
      </w:r>
      <w:r>
        <w:rPr>
          <w:rFonts w:cs="Courier New"/>
          <w:szCs w:val="20"/>
          <w:lang w:eastAsia="ru-RU"/>
        </w:rPr>
        <w:t>&gt;</w:t>
      </w:r>
      <w:r w:rsidRPr="00E937E1">
        <w:rPr>
          <w:rFonts w:cs="Courier New"/>
          <w:szCs w:val="20"/>
          <w:lang w:eastAsia="ru-RU"/>
        </w:rPr>
        <w:t>" typeMapping="</w:t>
      </w:r>
      <w:r>
        <w:rPr>
          <w:rFonts w:cs="Courier New"/>
          <w:szCs w:val="20"/>
          <w:lang w:eastAsia="ru-RU"/>
        </w:rPr>
        <w:t>&lt;</w:t>
      </w:r>
      <w:r w:rsidRPr="00E937E1">
        <w:rPr>
          <w:rFonts w:cs="Courier New"/>
          <w:szCs w:val="20"/>
          <w:lang w:eastAsia="ru-RU"/>
        </w:rPr>
        <w:t>mapping</w:t>
      </w:r>
      <w:r>
        <w:rPr>
          <w:rFonts w:cs="Courier New"/>
          <w:szCs w:val="20"/>
          <w:lang w:eastAsia="ru-RU"/>
        </w:rPr>
        <w:t>&gt;</w:t>
      </w:r>
      <w:r w:rsidRPr="00E937E1">
        <w:rPr>
          <w:rFonts w:cs="Courier New"/>
          <w:szCs w:val="20"/>
          <w:lang w:eastAsia="ru-RU"/>
        </w:rPr>
        <w:t>"/&gt;</w:t>
      </w:r>
    </w:p>
    <w:p w:rsidR="00494C44" w:rsidRDefault="00494C44"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494C44" w:rsidRDefault="0036701D" w:rsidP="00494C44">
      <w:pPr>
        <w:autoSpaceDE w:val="0"/>
        <w:autoSpaceDN w:val="0"/>
        <w:adjustRightInd w:val="0"/>
        <w:spacing w:after="0" w:line="240" w:lineRule="auto"/>
        <w:rPr>
          <w:rFonts w:cs="Courier New"/>
          <w:szCs w:val="20"/>
          <w:lang w:eastAsia="ru-RU"/>
        </w:rPr>
      </w:pPr>
      <w:r w:rsidRPr="00D01DC6">
        <w:rPr>
          <w:rFonts w:cs="Courier New"/>
          <w:b/>
          <w:szCs w:val="20"/>
          <w:lang w:eastAsia="ru-RU"/>
        </w:rPr>
        <w:t>Error EPI4103</w:t>
      </w:r>
      <w:r w:rsidRPr="00EE057D">
        <w:rPr>
          <w:rFonts w:cs="Courier New"/>
          <w:szCs w:val="20"/>
          <w:lang w:eastAsia="ru-RU"/>
        </w:rPr>
        <w:t>: InterfaceTypeMappings=`</w:t>
      </w:r>
      <w:r>
        <w:rPr>
          <w:rFonts w:cs="Courier New"/>
          <w:szCs w:val="20"/>
          <w:lang w:eastAsia="ru-RU"/>
        </w:rPr>
        <w:t>&lt;i</w:t>
      </w:r>
      <w:r w:rsidRPr="00EE057D">
        <w:rPr>
          <w:rFonts w:cs="Courier New"/>
          <w:szCs w:val="20"/>
          <w:lang w:eastAsia="ru-RU"/>
        </w:rPr>
        <w:t>nterface</w:t>
      </w:r>
      <w:r w:rsidR="00212EEE">
        <w:rPr>
          <w:rFonts w:cs="Courier New"/>
          <w:szCs w:val="20"/>
          <w:lang w:eastAsia="ru-RU"/>
        </w:rPr>
        <w:t>&gt;</w:t>
      </w:r>
      <w:r w:rsidRPr="00EE057D">
        <w:rPr>
          <w:rFonts w:cs="Courier New"/>
          <w:szCs w:val="20"/>
          <w:lang w:eastAsia="ru-RU"/>
        </w:rPr>
        <w:t>` `TimeStampMapping` name=`</w:t>
      </w:r>
      <w:r>
        <w:rPr>
          <w:rFonts w:cs="Courier New"/>
          <w:szCs w:val="20"/>
          <w:lang w:eastAsia="ru-RU"/>
        </w:rPr>
        <w:t>&lt;</w:t>
      </w:r>
      <w:r w:rsidRPr="00EE057D">
        <w:rPr>
          <w:rFonts w:cs="Courier New"/>
          <w:szCs w:val="20"/>
          <w:lang w:eastAsia="ru-RU"/>
        </w:rPr>
        <w:t>mapping</w:t>
      </w:r>
      <w:r>
        <w:rPr>
          <w:rFonts w:cs="Courier New"/>
          <w:szCs w:val="20"/>
          <w:lang w:eastAsia="ru-RU"/>
        </w:rPr>
        <w:t>&gt;</w:t>
      </w:r>
      <w:r w:rsidRPr="00EE057D">
        <w:rPr>
          <w:rFonts w:cs="Courier New"/>
          <w:szCs w:val="20"/>
          <w:lang w:eastAsia="ru-RU"/>
        </w:rPr>
        <w:t>` `appType`=</w:t>
      </w:r>
      <w:r w:rsidR="000F1173">
        <w:rPr>
          <w:rFonts w:cs="Courier New"/>
          <w:szCs w:val="20"/>
          <w:lang w:eastAsia="ru-RU"/>
        </w:rPr>
        <w:t xml:space="preserve"> </w:t>
      </w:r>
      <w:r w:rsidRPr="00EE057D">
        <w:rPr>
          <w:rFonts w:cs="Courier New"/>
          <w:szCs w:val="20"/>
          <w:lang w:eastAsia="ru-RU"/>
        </w:rPr>
        <w:t>`</w:t>
      </w:r>
      <w:r>
        <w:rPr>
          <w:rFonts w:cs="Courier New"/>
          <w:szCs w:val="20"/>
          <w:lang w:eastAsia="ru-RU"/>
        </w:rPr>
        <w:t>&lt;</w:t>
      </w:r>
      <w:r w:rsidRPr="00EE057D">
        <w:rPr>
          <w:rFonts w:cs="Courier New"/>
          <w:szCs w:val="20"/>
          <w:lang w:eastAsia="ru-RU"/>
        </w:rPr>
        <w:t>type</w:t>
      </w:r>
      <w:r>
        <w:rPr>
          <w:rFonts w:cs="Courier New"/>
          <w:szCs w:val="20"/>
          <w:lang w:eastAsia="ru-RU"/>
        </w:rPr>
        <w:t>&gt;</w:t>
      </w:r>
      <w:r w:rsidRPr="00EE057D">
        <w:rPr>
          <w:rFonts w:cs="Courier New"/>
          <w:szCs w:val="20"/>
          <w:lang w:eastAsia="ru-RU"/>
        </w:rPr>
        <w:t xml:space="preserve">` </w:t>
      </w:r>
      <w:r w:rsidR="00494C44" w:rsidRPr="00494C44">
        <w:rPr>
          <w:rFonts w:cs="Courier New"/>
          <w:szCs w:val="20"/>
          <w:lang w:eastAsia="ru-RU"/>
        </w:rPr>
        <w:t>- from `01/01/1969 13</w:t>
      </w:r>
      <w:r w:rsidR="001D22D2">
        <w:rPr>
          <w:rFonts w:cs="Courier New"/>
          <w:szCs w:val="20"/>
          <w:lang w:eastAsia="ru-RU"/>
        </w:rPr>
        <w:t>:00:01` could not be earlier tha</w:t>
      </w:r>
      <w:r w:rsidR="00494C44" w:rsidRPr="00494C44">
        <w:rPr>
          <w:rFonts w:cs="Courier New"/>
          <w:szCs w:val="20"/>
          <w:lang w:eastAsia="ru-RU"/>
        </w:rPr>
        <w:t>n `01/01/1970</w:t>
      </w:r>
      <w:r w:rsidR="00494C44">
        <w:rPr>
          <w:rFonts w:cs="Courier New"/>
          <w:szCs w:val="20"/>
          <w:lang w:eastAsia="ru-RU"/>
        </w:rPr>
        <w:t xml:space="preserve"> 00:00:00` for packaging `unix`</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&lt;Types&gt;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9D1797">
        <w:rPr>
          <w:rFonts w:cs="Courier New"/>
          <w:szCs w:val="20"/>
          <w:lang w:eastAsia="ru-RU"/>
        </w:rPr>
        <w:t>&lt;VersionMapping name="</w:t>
      </w:r>
      <w:r>
        <w:rPr>
          <w:rFonts w:cs="Courier New"/>
          <w:szCs w:val="20"/>
          <w:lang w:eastAsia="ru-RU"/>
        </w:rPr>
        <w:t>&lt;</w:t>
      </w:r>
      <w:r w:rsidRPr="009D1797">
        <w:rPr>
          <w:rFonts w:cs="Courier New"/>
          <w:szCs w:val="20"/>
          <w:lang w:eastAsia="ru-RU"/>
        </w:rPr>
        <w:t>version mapping</w:t>
      </w:r>
      <w:r>
        <w:rPr>
          <w:rFonts w:cs="Courier New"/>
          <w:szCs w:val="20"/>
          <w:lang w:eastAsia="ru-RU"/>
        </w:rPr>
        <w:t>&gt;</w:t>
      </w:r>
      <w:r w:rsidRPr="009D1797">
        <w:rPr>
          <w:rFonts w:cs="Courier New"/>
          <w:szCs w:val="20"/>
          <w:lang w:eastAsia="ru-RU"/>
        </w:rPr>
        <w:t>" appType=</w:t>
      </w:r>
      <w:r w:rsidRPr="009D1797">
        <w:rPr>
          <w:rFonts w:cs="Courier New"/>
          <w:i/>
          <w:szCs w:val="20"/>
          <w:lang w:eastAsia="ru-RU"/>
        </w:rPr>
        <w:t>"int"</w:t>
      </w:r>
      <w:r w:rsidRPr="009D1797">
        <w:rPr>
          <w:rFonts w:cs="Courier New"/>
          <w:szCs w:val="20"/>
          <w:lang w:eastAsia="ru-RU"/>
        </w:rPr>
        <w:t xml:space="preserve"> </w:t>
      </w:r>
      <w:r w:rsidR="007279B0">
        <w:rPr>
          <w:rFonts w:cs="Courier New"/>
          <w:szCs w:val="20"/>
          <w:lang w:eastAsia="ru-RU"/>
        </w:rPr>
        <w:t>…</w:t>
      </w:r>
      <w:r w:rsidRPr="009D1797">
        <w:rPr>
          <w:rFonts w:cs="Courier New"/>
          <w:szCs w:val="20"/>
          <w:lang w:eastAsia="ru-RU"/>
        </w:rPr>
        <w:t>/&gt;</w:t>
      </w:r>
    </w:p>
    <w:p w:rsidR="007279B0" w:rsidRDefault="007279B0"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279B0" w:rsidRDefault="0036701D" w:rsidP="0036701D">
      <w:pPr>
        <w:autoSpaceDE w:val="0"/>
        <w:autoSpaceDN w:val="0"/>
        <w:adjustRightInd w:val="0"/>
        <w:spacing w:after="0" w:line="240" w:lineRule="auto"/>
        <w:rPr>
          <w:rFonts w:cs="Courier New"/>
          <w:szCs w:val="20"/>
          <w:lang w:eastAsia="ru-RU"/>
        </w:rPr>
      </w:pPr>
      <w:r w:rsidRPr="009D1797">
        <w:rPr>
          <w:rFonts w:cs="Courier New"/>
          <w:b/>
          <w:szCs w:val="20"/>
          <w:lang w:eastAsia="ru-RU"/>
        </w:rPr>
        <w:t>Error EPI5301</w:t>
      </w:r>
      <w:r w:rsidRPr="009D1797">
        <w:rPr>
          <w:rFonts w:cs="Courier New"/>
          <w:szCs w:val="20"/>
          <w:lang w:eastAsia="ru-RU"/>
        </w:rPr>
        <w:t>: InterfaceTypeMappings=`</w:t>
      </w:r>
      <w:r>
        <w:rPr>
          <w:rFonts w:cs="Courier New"/>
          <w:szCs w:val="20"/>
          <w:lang w:eastAsia="ru-RU"/>
        </w:rPr>
        <w:t>&lt;i</w:t>
      </w:r>
      <w:r w:rsidRPr="009D1797">
        <w:rPr>
          <w:rFonts w:cs="Courier New"/>
          <w:szCs w:val="20"/>
          <w:lang w:eastAsia="ru-RU"/>
        </w:rPr>
        <w:t>nterface</w:t>
      </w:r>
      <w:r>
        <w:rPr>
          <w:rFonts w:cs="Courier New"/>
          <w:szCs w:val="20"/>
          <w:lang w:eastAsia="ru-RU"/>
        </w:rPr>
        <w:t>&gt;</w:t>
      </w:r>
      <w:r w:rsidRPr="009D1797">
        <w:rPr>
          <w:rFonts w:cs="Courier New"/>
          <w:szCs w:val="20"/>
          <w:lang w:eastAsia="ru-RU"/>
        </w:rPr>
        <w:t>` `VersionMapping` name=</w:t>
      </w:r>
      <w:r w:rsidR="000F1173">
        <w:rPr>
          <w:rFonts w:cs="Courier New"/>
          <w:szCs w:val="20"/>
          <w:lang w:eastAsia="ru-RU"/>
        </w:rPr>
        <w:t xml:space="preserve"> </w:t>
      </w:r>
      <w:r w:rsidRPr="009D1797">
        <w:rPr>
          <w:rFonts w:cs="Courier New"/>
          <w:szCs w:val="20"/>
          <w:lang w:eastAsia="ru-RU"/>
        </w:rPr>
        <w:t>`</w:t>
      </w:r>
      <w:r>
        <w:rPr>
          <w:rFonts w:cs="Courier New"/>
          <w:szCs w:val="20"/>
          <w:lang w:eastAsia="ru-RU"/>
        </w:rPr>
        <w:t>&lt;</w:t>
      </w:r>
      <w:r w:rsidRPr="009D1797">
        <w:rPr>
          <w:rFonts w:cs="Courier New"/>
          <w:szCs w:val="20"/>
          <w:lang w:eastAsia="ru-RU"/>
        </w:rPr>
        <w:t>version mapping</w:t>
      </w:r>
      <w:r>
        <w:rPr>
          <w:rFonts w:cs="Courier New"/>
          <w:szCs w:val="20"/>
          <w:lang w:eastAsia="ru-RU"/>
        </w:rPr>
        <w:t>&gt;</w:t>
      </w:r>
      <w:r w:rsidRPr="009D1797">
        <w:rPr>
          <w:rFonts w:cs="Courier New"/>
          <w:szCs w:val="20"/>
          <w:lang w:eastAsia="ru-RU"/>
        </w:rPr>
        <w:t>` `appType`=</w:t>
      </w:r>
      <w:r w:rsidR="000F1173">
        <w:rPr>
          <w:rFonts w:cs="Courier New"/>
          <w:szCs w:val="20"/>
          <w:lang w:eastAsia="ru-RU"/>
        </w:rPr>
        <w:t xml:space="preserve"> </w:t>
      </w:r>
      <w:r w:rsidRPr="009D1797">
        <w:rPr>
          <w:rFonts w:cs="Courier New"/>
          <w:i/>
          <w:szCs w:val="20"/>
          <w:lang w:eastAsia="ru-RU"/>
        </w:rPr>
        <w:t>`int`</w:t>
      </w:r>
      <w:r w:rsidR="007707DF">
        <w:rPr>
          <w:rFonts w:cs="Courier New"/>
          <w:szCs w:val="20"/>
          <w:lang w:eastAsia="ru-RU"/>
        </w:rPr>
        <w:t xml:space="preserve"> - </w:t>
      </w:r>
      <w:r w:rsidR="00064BCE">
        <w:rPr>
          <w:rFonts w:cs="Courier New"/>
          <w:szCs w:val="20"/>
          <w:lang w:eastAsia="ru-RU"/>
        </w:rPr>
        <w:t>appType category</w:t>
      </w:r>
      <w:r w:rsidRPr="009D1797">
        <w:rPr>
          <w:rFonts w:cs="Courier New"/>
          <w:szCs w:val="20"/>
          <w:lang w:eastAsia="ru-RU"/>
        </w:rPr>
        <w:t>=</w:t>
      </w:r>
      <w:r w:rsidR="000F1173">
        <w:rPr>
          <w:rFonts w:cs="Courier New"/>
          <w:szCs w:val="20"/>
          <w:lang w:eastAsia="ru-RU"/>
        </w:rPr>
        <w:t xml:space="preserve"> </w:t>
      </w:r>
      <w:r w:rsidRPr="009D1797">
        <w:rPr>
          <w:rFonts w:cs="Courier New"/>
          <w:i/>
          <w:szCs w:val="20"/>
          <w:lang w:eastAsia="ru-RU"/>
        </w:rPr>
        <w:t>`Numeric`</w:t>
      </w:r>
      <w:r w:rsidR="007279B0">
        <w:rPr>
          <w:rFonts w:cs="Courier New"/>
          <w:i/>
          <w:szCs w:val="20"/>
          <w:lang w:eastAsia="ru-RU"/>
        </w:rPr>
        <w:t xml:space="preserve"> </w:t>
      </w:r>
      <w:r w:rsidR="007279B0" w:rsidRPr="007279B0">
        <w:rPr>
          <w:rFonts w:cs="Courier New"/>
          <w:szCs w:val="20"/>
          <w:lang w:eastAsia="ru-RU"/>
        </w:rPr>
        <w:t>- mapping should be a mapping of the corresponding appType"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4252CC">
        <w:rPr>
          <w:rFonts w:cs="Courier New"/>
          <w:szCs w:val="20"/>
          <w:lang w:eastAsia="ru-RU"/>
        </w:rPr>
        <w:t>&lt;Objects&gt;</w:t>
      </w:r>
    </w:p>
    <w:p w:rsidR="0036701D" w:rsidRPr="00244C1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244C1E">
        <w:rPr>
          <w:rFonts w:cs="Courier New"/>
          <w:szCs w:val="20"/>
          <w:lang w:eastAsia="ru-RU"/>
        </w:rPr>
        <w:t>&lt;Object name="</w:t>
      </w:r>
      <w:r>
        <w:rPr>
          <w:rFonts w:cs="Courier New"/>
          <w:szCs w:val="20"/>
          <w:lang w:eastAsia="ru-RU"/>
        </w:rPr>
        <w:t>&lt;</w:t>
      </w:r>
      <w:r w:rsidRPr="00244C1E">
        <w:rPr>
          <w:rFonts w:cs="Courier New"/>
          <w:szCs w:val="20"/>
          <w:lang w:eastAsia="ru-RU"/>
        </w:rPr>
        <w:t>object</w:t>
      </w:r>
      <w:r>
        <w:rPr>
          <w:rFonts w:cs="Courier New"/>
          <w:szCs w:val="20"/>
          <w:lang w:eastAsia="ru-RU"/>
        </w:rPr>
        <w:t>&gt;</w:t>
      </w:r>
      <w:r w:rsidRPr="00244C1E">
        <w:rPr>
          <w:rFonts w:cs="Courier New"/>
          <w:szCs w:val="20"/>
          <w:lang w:eastAsia="ru-RU"/>
        </w:rPr>
        <w:t>" type=</w:t>
      </w:r>
      <w:r w:rsidRPr="00045D2E">
        <w:rPr>
          <w:rFonts w:cs="Courier New"/>
          <w:i/>
          <w:szCs w:val="20"/>
          <w:lang w:eastAsia="ru-RU"/>
        </w:rPr>
        <w:t>"int"</w:t>
      </w:r>
      <w:r w:rsidRPr="00244C1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EA6111">
        <w:rPr>
          <w:rFonts w:cs="Courier New"/>
          <w:szCs w:val="20"/>
          <w:lang w:eastAsia="ru-RU"/>
        </w:rPr>
        <w:t>&lt;InterfaceTypeMappings name="</w:t>
      </w:r>
      <w:r>
        <w:rPr>
          <w:rFonts w:cs="Courier New"/>
          <w:szCs w:val="20"/>
          <w:lang w:eastAsia="ru-RU"/>
        </w:rPr>
        <w:t>&lt;interface&gt;</w:t>
      </w:r>
      <w:r w:rsidRPr="00EA6111">
        <w:rPr>
          <w:rFonts w:cs="Courier New"/>
          <w:szCs w:val="20"/>
          <w:lang w:eastAsia="ru-RU"/>
        </w:rPr>
        <w:t xml:space="preserve">" </w:t>
      </w:r>
      <w:r>
        <w:rPr>
          <w:rFonts w:cs="Courier New"/>
          <w:szCs w:val="20"/>
          <w:lang w:eastAsia="ru-RU"/>
        </w:rPr>
        <w:t>…</w:t>
      </w:r>
      <w:r w:rsidRPr="00EA6111">
        <w:rPr>
          <w:rFonts w:cs="Courier New"/>
          <w:szCs w:val="20"/>
          <w:lang w:eastAsia="ru-RU"/>
        </w:rPr>
        <w:t>&gt;</w:t>
      </w:r>
    </w:p>
    <w:p w:rsidR="0036701D" w:rsidRPr="00244C1E"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 xml:space="preserve">  </w:t>
      </w:r>
      <w:r w:rsidRPr="00244C1E">
        <w:rPr>
          <w:rFonts w:cs="Courier New"/>
          <w:szCs w:val="20"/>
          <w:lang w:eastAsia="ru-RU"/>
        </w:rPr>
        <w:t>&lt;IPAddressMapping object="</w:t>
      </w:r>
      <w:r>
        <w:rPr>
          <w:rFonts w:cs="Courier New"/>
          <w:szCs w:val="20"/>
          <w:lang w:eastAsia="ru-RU"/>
        </w:rPr>
        <w:t>&lt;</w:t>
      </w:r>
      <w:r w:rsidRPr="00244C1E">
        <w:rPr>
          <w:rFonts w:cs="Courier New"/>
          <w:szCs w:val="20"/>
          <w:lang w:eastAsia="ru-RU"/>
        </w:rPr>
        <w:t>object</w:t>
      </w:r>
      <w:r>
        <w:rPr>
          <w:rFonts w:cs="Courier New"/>
          <w:szCs w:val="20"/>
          <w:lang w:eastAsia="ru-RU"/>
        </w:rPr>
        <w:t>&gt;</w:t>
      </w:r>
      <w:r w:rsidRPr="00244C1E">
        <w:rPr>
          <w:rFonts w:cs="Courier New"/>
          <w:szCs w:val="20"/>
          <w:lang w:eastAsia="ru-RU"/>
        </w:rPr>
        <w:t xml:space="preserve">" </w:t>
      </w:r>
      <w:r w:rsidR="007279B0">
        <w:rPr>
          <w:rFonts w:cs="Courier New"/>
          <w:szCs w:val="20"/>
          <w:lang w:eastAsia="ru-RU"/>
        </w:rPr>
        <w:t>…</w:t>
      </w:r>
      <w:r w:rsidRPr="00244C1E">
        <w:rPr>
          <w:rFonts w:cs="Courier New"/>
          <w:szCs w:val="20"/>
          <w:lang w:eastAsia="ru-RU"/>
        </w:rPr>
        <w:t>/&gt;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279B0" w:rsidRDefault="0036701D" w:rsidP="0036701D">
      <w:pPr>
        <w:autoSpaceDE w:val="0"/>
        <w:autoSpaceDN w:val="0"/>
        <w:adjustRightInd w:val="0"/>
        <w:spacing w:after="0" w:line="240" w:lineRule="auto"/>
        <w:rPr>
          <w:rFonts w:cs="Courier New"/>
          <w:szCs w:val="20"/>
          <w:lang w:eastAsia="ru-RU"/>
        </w:rPr>
      </w:pPr>
      <w:r w:rsidRPr="00244C1E">
        <w:rPr>
          <w:rFonts w:cs="Courier New"/>
          <w:b/>
          <w:szCs w:val="20"/>
          <w:lang w:eastAsia="ru-RU"/>
        </w:rPr>
        <w:lastRenderedPageBreak/>
        <w:t>Error EPI5302</w:t>
      </w:r>
      <w:r w:rsidRPr="00244C1E">
        <w:rPr>
          <w:rFonts w:cs="Courier New"/>
          <w:szCs w:val="20"/>
          <w:lang w:eastAsia="ru-RU"/>
        </w:rPr>
        <w:t>: InterfaceTypeMappings=`</w:t>
      </w:r>
      <w:r>
        <w:rPr>
          <w:rFonts w:cs="Courier New"/>
          <w:szCs w:val="20"/>
          <w:lang w:eastAsia="ru-RU"/>
        </w:rPr>
        <w:t>&lt;i</w:t>
      </w:r>
      <w:r w:rsidRPr="00244C1E">
        <w:rPr>
          <w:rFonts w:cs="Courier New"/>
          <w:szCs w:val="20"/>
          <w:lang w:eastAsia="ru-RU"/>
        </w:rPr>
        <w:t>nterface</w:t>
      </w:r>
      <w:r>
        <w:rPr>
          <w:rFonts w:cs="Courier New"/>
          <w:szCs w:val="20"/>
          <w:lang w:eastAsia="ru-RU"/>
        </w:rPr>
        <w:t>&gt;</w:t>
      </w:r>
      <w:r w:rsidRPr="00244C1E">
        <w:rPr>
          <w:rFonts w:cs="Courier New"/>
          <w:szCs w:val="20"/>
          <w:lang w:eastAsia="ru-RU"/>
        </w:rPr>
        <w:t>` `IPAddressMapping` name=`` `object`=</w:t>
      </w:r>
      <w:r w:rsidR="000F1173">
        <w:rPr>
          <w:rFonts w:cs="Courier New"/>
          <w:szCs w:val="20"/>
          <w:lang w:eastAsia="ru-RU"/>
        </w:rPr>
        <w:t xml:space="preserve"> </w:t>
      </w:r>
      <w:r w:rsidRPr="00244C1E">
        <w:rPr>
          <w:rFonts w:cs="Courier New"/>
          <w:szCs w:val="20"/>
          <w:lang w:eastAsia="ru-RU"/>
        </w:rPr>
        <w:t>`</w:t>
      </w:r>
      <w:r>
        <w:rPr>
          <w:rFonts w:cs="Courier New"/>
          <w:szCs w:val="20"/>
          <w:lang w:eastAsia="ru-RU"/>
        </w:rPr>
        <w:t>&lt;</w:t>
      </w:r>
      <w:r w:rsidRPr="00244C1E">
        <w:rPr>
          <w:rFonts w:cs="Courier New"/>
          <w:szCs w:val="20"/>
          <w:lang w:eastAsia="ru-RU"/>
        </w:rPr>
        <w:t>object</w:t>
      </w:r>
      <w:r>
        <w:rPr>
          <w:rFonts w:cs="Courier New"/>
          <w:szCs w:val="20"/>
          <w:lang w:eastAsia="ru-RU"/>
        </w:rPr>
        <w:t>&gt;</w:t>
      </w:r>
      <w:r w:rsidRPr="00244C1E">
        <w:rPr>
          <w:rFonts w:cs="Courier New"/>
          <w:szCs w:val="20"/>
          <w:lang w:eastAsia="ru-RU"/>
        </w:rPr>
        <w:t>`</w:t>
      </w:r>
      <w:r w:rsidR="007707DF">
        <w:rPr>
          <w:rFonts w:cs="Courier New"/>
          <w:szCs w:val="20"/>
          <w:lang w:eastAsia="ru-RU"/>
        </w:rPr>
        <w:t xml:space="preserve"> </w:t>
      </w:r>
      <w:r w:rsidR="007279B0">
        <w:rPr>
          <w:rFonts w:cs="Courier New"/>
          <w:szCs w:val="20"/>
          <w:lang w:eastAsia="ru-RU"/>
        </w:rPr>
        <w:t>appT</w:t>
      </w:r>
      <w:r w:rsidRPr="00244C1E">
        <w:rPr>
          <w:rFonts w:cs="Courier New"/>
          <w:szCs w:val="20"/>
          <w:lang w:eastAsia="ru-RU"/>
        </w:rPr>
        <w:t>ype</w:t>
      </w:r>
      <w:r w:rsidR="007279B0">
        <w:rPr>
          <w:rFonts w:cs="Courier New"/>
          <w:szCs w:val="20"/>
          <w:lang w:eastAsia="ru-RU"/>
        </w:rPr>
        <w:t xml:space="preserve"> c</w:t>
      </w:r>
      <w:r w:rsidRPr="00244C1E">
        <w:rPr>
          <w:rFonts w:cs="Courier New"/>
          <w:szCs w:val="20"/>
          <w:lang w:eastAsia="ru-RU"/>
        </w:rPr>
        <w:t>ategory=</w:t>
      </w:r>
      <w:r w:rsidR="000F1173">
        <w:rPr>
          <w:rFonts w:cs="Courier New"/>
          <w:szCs w:val="20"/>
          <w:lang w:eastAsia="ru-RU"/>
        </w:rPr>
        <w:t xml:space="preserve"> </w:t>
      </w:r>
      <w:r w:rsidRPr="00244C1E">
        <w:rPr>
          <w:rFonts w:cs="Courier New"/>
          <w:szCs w:val="20"/>
          <w:lang w:eastAsia="ru-RU"/>
        </w:rPr>
        <w:t>`</w:t>
      </w:r>
      <w:r w:rsidRPr="00045D2E">
        <w:rPr>
          <w:rFonts w:cs="Courier New"/>
          <w:i/>
          <w:szCs w:val="20"/>
          <w:lang w:eastAsia="ru-RU"/>
        </w:rPr>
        <w:t>Numeric</w:t>
      </w:r>
      <w:r w:rsidRPr="00244C1E">
        <w:rPr>
          <w:rFonts w:cs="Courier New"/>
          <w:szCs w:val="20"/>
          <w:lang w:eastAsia="ru-RU"/>
        </w:rPr>
        <w:t xml:space="preserve">` </w:t>
      </w:r>
      <w:r w:rsidR="007279B0" w:rsidRPr="007279B0">
        <w:rPr>
          <w:rFonts w:cs="Courier New"/>
          <w:szCs w:val="20"/>
          <w:lang w:eastAsia="ru-RU"/>
        </w:rPr>
        <w:t>- mapping should be a mapping of the corresponding appType</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4709B3">
        <w:rPr>
          <w:rFonts w:cs="Courier New"/>
          <w:szCs w:val="20"/>
          <w:lang w:eastAsia="ru-RU"/>
        </w:rPr>
        <w:t>&lt;InterfaceProfileImplementation name="</w:t>
      </w:r>
      <w:r>
        <w:rPr>
          <w:rFonts w:cs="Courier New"/>
          <w:szCs w:val="20"/>
          <w:lang w:eastAsia="ru-RU"/>
        </w:rPr>
        <w:t>&lt;name&gt;</w:t>
      </w:r>
      <w:r w:rsidRPr="004709B3">
        <w:rPr>
          <w:rFonts w:cs="Courier New"/>
          <w:szCs w:val="20"/>
          <w:lang w:eastAsia="ru-RU"/>
        </w:rPr>
        <w:t xml:space="preserve">" </w:t>
      </w:r>
      <w:r w:rsidRPr="003D17D0">
        <w:rPr>
          <w:rFonts w:cs="Courier New"/>
          <w:i/>
          <w:szCs w:val="20"/>
          <w:lang w:eastAsia="ru-RU"/>
        </w:rPr>
        <w:t>revision=""</w:t>
      </w:r>
      <w:r>
        <w:rPr>
          <w:rFonts w:cs="Courier New"/>
          <w:i/>
          <w:szCs w:val="20"/>
          <w:lang w:eastAsia="ru-RU"/>
        </w:rPr>
        <w:t xml:space="preserve"> …</w:t>
      </w:r>
      <w:r>
        <w:rPr>
          <w:rFonts w:cs="Courier New"/>
          <w:szCs w:val="20"/>
          <w:lang w:eastAsia="ru-RU"/>
        </w:rPr>
        <w:t>&gt;</w:t>
      </w:r>
    </w:p>
    <w:p w:rsidR="00064BCE" w:rsidRDefault="00064BCE"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9C4A05">
      <w:pPr>
        <w:autoSpaceDE w:val="0"/>
        <w:autoSpaceDN w:val="0"/>
        <w:adjustRightInd w:val="0"/>
        <w:spacing w:after="0" w:line="240" w:lineRule="auto"/>
        <w:rPr>
          <w:rFonts w:cs="Courier New"/>
          <w:szCs w:val="20"/>
          <w:lang w:eastAsia="ru-RU"/>
        </w:rPr>
      </w:pPr>
      <w:r w:rsidRPr="003D17D0">
        <w:rPr>
          <w:rFonts w:cs="Courier New"/>
          <w:b/>
          <w:szCs w:val="20"/>
          <w:lang w:eastAsia="ru-RU"/>
        </w:rPr>
        <w:t>Error EPI5801</w:t>
      </w:r>
      <w:r w:rsidRPr="003D17D0">
        <w:rPr>
          <w:rFonts w:cs="Courier New"/>
          <w:szCs w:val="20"/>
          <w:lang w:eastAsia="ru-RU"/>
        </w:rPr>
        <w:t>: FileName=`</w:t>
      </w:r>
      <w:r>
        <w:rPr>
          <w:rFonts w:cs="Courier New"/>
          <w:szCs w:val="20"/>
          <w:lang w:eastAsia="ru-RU"/>
        </w:rPr>
        <w:t>&lt;file name&gt;</w:t>
      </w:r>
      <w:r w:rsidRPr="003D17D0">
        <w:rPr>
          <w:rFonts w:cs="Courier New"/>
          <w:szCs w:val="20"/>
          <w:lang w:eastAsia="ru-RU"/>
        </w:rPr>
        <w:t>` InterfaceProfileImplementation name=`</w:t>
      </w:r>
      <w:r>
        <w:rPr>
          <w:rFonts w:cs="Courier New"/>
          <w:szCs w:val="20"/>
          <w:lang w:eastAsia="ru-RU"/>
        </w:rPr>
        <w:t>&lt;name&gt;</w:t>
      </w:r>
      <w:r w:rsidRPr="003D17D0">
        <w:rPr>
          <w:rFonts w:cs="Courier New"/>
          <w:szCs w:val="20"/>
          <w:lang w:eastAsia="ru-RU"/>
        </w:rPr>
        <w:t xml:space="preserve">` </w:t>
      </w:r>
      <w:r w:rsidRPr="003D17D0">
        <w:rPr>
          <w:rFonts w:cs="Courier New"/>
          <w:i/>
          <w:szCs w:val="20"/>
          <w:lang w:eastAsia="ru-RU"/>
        </w:rPr>
        <w:t>revision=``</w:t>
      </w:r>
      <w:r w:rsidRPr="003D17D0">
        <w:rPr>
          <w:rFonts w:cs="Courier New"/>
          <w:szCs w:val="20"/>
          <w:lang w:eastAsia="ru-RU"/>
        </w:rPr>
        <w:t xml:space="preserve"> - </w:t>
      </w:r>
      <w:r w:rsidR="009C4A05" w:rsidRPr="009C4A05">
        <w:rPr>
          <w:rFonts w:cs="Courier New"/>
          <w:szCs w:val="20"/>
          <w:lang w:eastAsia="ru-RU"/>
        </w:rPr>
        <w:t>invalid revision value:</w:t>
      </w:r>
      <w:r w:rsidR="009C4A05">
        <w:rPr>
          <w:rFonts w:cs="Courier New"/>
          <w:szCs w:val="20"/>
          <w:lang w:eastAsia="ru-RU"/>
        </w:rPr>
        <w:t xml:space="preserve"> </w:t>
      </w:r>
      <w:r w:rsidRPr="003D17D0">
        <w:rPr>
          <w:rFonts w:cs="Courier New"/>
          <w:szCs w:val="20"/>
          <w:lang w:eastAsia="ru-RU"/>
        </w:rPr>
        <w:t>Version string portion was too short or too long.</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pStyle w:val="Heading2"/>
      </w:pPr>
    </w:p>
    <w:p w:rsidR="0036701D" w:rsidRDefault="0036701D" w:rsidP="0036701D">
      <w:pPr>
        <w:pStyle w:val="Heading2"/>
      </w:pPr>
    </w:p>
    <w:p w:rsidR="0036701D" w:rsidRDefault="0036701D" w:rsidP="0036701D">
      <w:pPr>
        <w:pStyle w:val="Heading2"/>
      </w:pPr>
      <w:r>
        <w:t>Setpoint definition parser errors</w:t>
      </w:r>
    </w:p>
    <w:p w:rsidR="0036701D" w:rsidRDefault="0036701D" w:rsidP="0036701D">
      <w:pPr>
        <w:autoSpaceDE w:val="0"/>
        <w:autoSpaceDN w:val="0"/>
        <w:adjustRightInd w:val="0"/>
        <w:spacing w:after="0" w:line="240" w:lineRule="auto"/>
        <w:rPr>
          <w:rFonts w:cs="Courier New"/>
          <w:szCs w:val="20"/>
          <w:lang w:eastAsia="ru-RU"/>
        </w:rPr>
      </w:pPr>
    </w:p>
    <w:p w:rsidR="0036701D" w:rsidRDefault="0036701D" w:rsidP="0036701D">
      <w:pPr>
        <w:autoSpaceDE w:val="0"/>
        <w:autoSpaceDN w:val="0"/>
        <w:adjustRightInd w:val="0"/>
        <w:spacing w:after="0" w:line="240" w:lineRule="auto"/>
        <w:rPr>
          <w:rFonts w:cs="Courier New"/>
          <w:szCs w:val="20"/>
          <w:lang w:eastAsia="ru-RU"/>
        </w:rPr>
      </w:pPr>
      <w:r w:rsidRPr="009D59B8">
        <w:rPr>
          <w:rFonts w:cs="Courier New"/>
          <w:szCs w:val="20"/>
          <w:lang w:eastAsia="ru-RU"/>
        </w:rPr>
        <w:t>&lt;InterfaceProfile name=</w:t>
      </w:r>
      <w:r w:rsidRPr="003369BB">
        <w:rPr>
          <w:rFonts w:cs="Courier New"/>
          <w:szCs w:val="20"/>
          <w:lang w:eastAsia="ru-RU"/>
        </w:rPr>
        <w:t>"</w:t>
      </w:r>
      <w:r>
        <w:rPr>
          <w:rFonts w:cs="Courier New"/>
          <w:szCs w:val="20"/>
          <w:lang w:eastAsia="ru-RU"/>
        </w:rPr>
        <w:t>&lt;interface profile name&gt;</w:t>
      </w:r>
      <w:r w:rsidRPr="003369BB">
        <w:rPr>
          <w:rFonts w:cs="Courier New"/>
          <w:szCs w:val="20"/>
          <w:lang w:eastAsia="ru-RU"/>
        </w:rPr>
        <w:t>"</w:t>
      </w:r>
      <w:r>
        <w:rPr>
          <w:rFonts w:cs="Courier New"/>
          <w:szCs w:val="20"/>
          <w:lang w:eastAsia="ru-RU"/>
        </w:rPr>
        <w:t xml:space="preserve"> …&gt;</w:t>
      </w:r>
    </w:p>
    <w:p w:rsidR="0036701D" w:rsidRPr="00D57C7C" w:rsidRDefault="0036701D" w:rsidP="0036701D">
      <w:pPr>
        <w:autoSpaceDE w:val="0"/>
        <w:autoSpaceDN w:val="0"/>
        <w:adjustRightInd w:val="0"/>
        <w:spacing w:after="0" w:line="240" w:lineRule="auto"/>
        <w:rPr>
          <w:rFonts w:cs="Courier New"/>
          <w:szCs w:val="20"/>
          <w:lang w:eastAsia="ru-RU"/>
        </w:rPr>
      </w:pPr>
      <w:r w:rsidRPr="00D57C7C">
        <w:rPr>
          <w:rFonts w:cs="Courier New"/>
          <w:szCs w:val="20"/>
          <w:lang w:eastAsia="ru-RU"/>
        </w:rPr>
        <w:t xml:space="preserve">  &lt;SaveRestoreGroups file="path\</w:t>
      </w:r>
      <w:r w:rsidRPr="00D57C7C">
        <w:rPr>
          <w:rFonts w:cs="Courier New"/>
          <w:i/>
          <w:szCs w:val="20"/>
          <w:lang w:eastAsia="ru-RU"/>
        </w:rPr>
        <w:t>SRGroupsDef9.xsptde</w:t>
      </w:r>
      <w:r w:rsidRPr="00D57C7C">
        <w:rPr>
          <w:rFonts w:cs="Courier New"/>
          <w:szCs w:val="20"/>
          <w:lang w:eastAsia="ru-RU"/>
        </w:rPr>
        <w:t>"/&gt;</w:t>
      </w:r>
    </w:p>
    <w:p w:rsidR="007C6DFC" w:rsidRDefault="007C6DFC"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7C6DFC" w:rsidRPr="007C6DFC" w:rsidRDefault="007C6DFC" w:rsidP="007C6DFC">
      <w:pPr>
        <w:autoSpaceDE w:val="0"/>
        <w:autoSpaceDN w:val="0"/>
        <w:adjustRightInd w:val="0"/>
        <w:spacing w:after="0" w:line="240" w:lineRule="auto"/>
        <w:rPr>
          <w:rFonts w:ascii="Lucida Console" w:hAnsi="Lucida Console" w:cs="Lucida Console"/>
          <w:sz w:val="21"/>
          <w:szCs w:val="21"/>
        </w:rPr>
      </w:pPr>
      <w:r>
        <w:rPr>
          <w:rFonts w:ascii="Lucida Console" w:hAnsi="Lucida Console" w:cs="Lucida Console"/>
          <w:color w:val="2B91AF"/>
          <w:sz w:val="21"/>
          <w:szCs w:val="21"/>
        </w:rPr>
        <w:t xml:space="preserve">  </w:t>
      </w:r>
      <w:r w:rsidRPr="007C6DFC">
        <w:rPr>
          <w:rFonts w:ascii="Lucida Console" w:hAnsi="Lucida Console" w:cs="Lucida Console"/>
          <w:color w:val="2B91AF"/>
          <w:sz w:val="21"/>
          <w:szCs w:val="21"/>
        </w:rPr>
        <w:t>SetpointsDefinitionParser</w:t>
      </w:r>
      <w:r w:rsidRPr="007C6DFC">
        <w:rPr>
          <w:rFonts w:ascii="Lucida Console" w:hAnsi="Lucida Console" w:cs="Lucida Console"/>
          <w:sz w:val="21"/>
          <w:szCs w:val="21"/>
        </w:rPr>
        <w:t xml:space="preserve"> sptParser = </w:t>
      </w:r>
      <w:r w:rsidRPr="007C6DFC">
        <w:rPr>
          <w:rFonts w:ascii="Lucida Console" w:hAnsi="Lucida Console" w:cs="Lucida Console"/>
          <w:color w:val="0000FF"/>
          <w:sz w:val="21"/>
          <w:szCs w:val="21"/>
        </w:rPr>
        <w:t>new</w:t>
      </w:r>
      <w:r w:rsidRPr="007C6DFC">
        <w:rPr>
          <w:rFonts w:ascii="Lucida Console" w:hAnsi="Lucida Console" w:cs="Lucida Console"/>
          <w:sz w:val="21"/>
          <w:szCs w:val="21"/>
        </w:rPr>
        <w:t xml:space="preserve"> </w:t>
      </w:r>
      <w:r w:rsidRPr="007C6DFC">
        <w:rPr>
          <w:rFonts w:ascii="Lucida Console" w:hAnsi="Lucida Console" w:cs="Lucida Console"/>
          <w:color w:val="2B91AF"/>
          <w:sz w:val="21"/>
          <w:szCs w:val="21"/>
        </w:rPr>
        <w:t>SetpointsDefinitionParser</w:t>
      </w:r>
      <w:r w:rsidRPr="007C6DFC">
        <w:rPr>
          <w:rFonts w:ascii="Lucida Console" w:hAnsi="Lucida Console" w:cs="Lucida Console"/>
          <w:sz w:val="21"/>
          <w:szCs w:val="21"/>
        </w:rPr>
        <w:t>();</w:t>
      </w:r>
    </w:p>
    <w:p w:rsidR="007C6DFC" w:rsidRPr="007C6DFC" w:rsidRDefault="007C6DFC" w:rsidP="0036701D">
      <w:pPr>
        <w:autoSpaceDE w:val="0"/>
        <w:autoSpaceDN w:val="0"/>
        <w:adjustRightInd w:val="0"/>
        <w:spacing w:after="0" w:line="240" w:lineRule="auto"/>
        <w:rPr>
          <w:rFonts w:ascii="Lucida Console" w:hAnsi="Lucida Console" w:cs="Lucida Console"/>
          <w:sz w:val="21"/>
          <w:szCs w:val="21"/>
        </w:rPr>
      </w:pPr>
      <w:r w:rsidRPr="007C6DFC">
        <w:rPr>
          <w:rFonts w:ascii="Lucida Console" w:hAnsi="Lucida Console" w:cs="Lucida Console"/>
          <w:sz w:val="21"/>
          <w:szCs w:val="21"/>
        </w:rPr>
        <w:t xml:space="preserve">  sptParser.Load(prof, profile.SptFile);</w:t>
      </w:r>
    </w:p>
    <w:p w:rsidR="007C6DFC" w:rsidRDefault="007C6DFC"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D57C7C">
        <w:rPr>
          <w:rFonts w:cs="Courier New"/>
          <w:b/>
          <w:szCs w:val="20"/>
          <w:lang w:eastAsia="ru-RU"/>
        </w:rPr>
        <w:t>Error ESP0001</w:t>
      </w:r>
      <w:r w:rsidRPr="00D57C7C">
        <w:rPr>
          <w:rFonts w:cs="Courier New"/>
          <w:szCs w:val="20"/>
          <w:lang w:eastAsia="ru-RU"/>
        </w:rPr>
        <w:t xml:space="preserve">: </w:t>
      </w:r>
      <w:r w:rsidR="00FC25B2">
        <w:rPr>
          <w:rFonts w:cs="Courier New"/>
          <w:szCs w:val="20"/>
          <w:lang w:eastAsia="ru-RU"/>
        </w:rPr>
        <w:t xml:space="preserve">Could not open file for reading: </w:t>
      </w:r>
      <w:r w:rsidRPr="00D57C7C">
        <w:rPr>
          <w:rFonts w:cs="Courier New"/>
          <w:szCs w:val="20"/>
          <w:lang w:eastAsia="ru-RU"/>
        </w:rPr>
        <w:t>Could not find a part of the path '</w:t>
      </w:r>
      <w:r>
        <w:rPr>
          <w:rFonts w:cs="Courier New"/>
          <w:szCs w:val="20"/>
          <w:lang w:eastAsia="ru-RU"/>
        </w:rPr>
        <w:t>path</w:t>
      </w:r>
      <w:r w:rsidRPr="00D57C7C">
        <w:rPr>
          <w:rFonts w:cs="Courier New"/>
          <w:szCs w:val="20"/>
          <w:lang w:eastAsia="ru-RU"/>
        </w:rPr>
        <w:t>\</w:t>
      </w:r>
      <w:r w:rsidRPr="00D57C7C">
        <w:rPr>
          <w:rFonts w:cs="Courier New"/>
          <w:i/>
          <w:szCs w:val="20"/>
          <w:lang w:eastAsia="ru-RU"/>
        </w:rPr>
        <w:t>SRGroupsDef9.xsptde</w:t>
      </w: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F73620" w:rsidRDefault="0036701D" w:rsidP="0036701D">
      <w:pPr>
        <w:autoSpaceDE w:val="0"/>
        <w:autoSpaceDN w:val="0"/>
        <w:adjustRightInd w:val="0"/>
        <w:spacing w:after="0" w:line="240" w:lineRule="auto"/>
        <w:rPr>
          <w:rFonts w:cs="Courier New"/>
          <w:szCs w:val="20"/>
          <w:lang w:eastAsia="ru-RU"/>
        </w:rPr>
      </w:pPr>
      <w:r w:rsidRPr="00F73620">
        <w:rPr>
          <w:rFonts w:cs="Courier New"/>
          <w:szCs w:val="20"/>
          <w:lang w:eastAsia="ru-RU"/>
        </w:rPr>
        <w:t>&lt;SaveRestoreGroups name="</w:t>
      </w:r>
      <w:r>
        <w:rPr>
          <w:rFonts w:cs="Courier New"/>
          <w:szCs w:val="20"/>
          <w:lang w:eastAsia="ru-RU"/>
        </w:rPr>
        <w:t>&lt;</w:t>
      </w:r>
      <w:r w:rsidR="00FC25B2">
        <w:rPr>
          <w:rFonts w:cs="Courier New"/>
          <w:szCs w:val="20"/>
          <w:lang w:eastAsia="ru-RU"/>
        </w:rPr>
        <w:t>SGR</w:t>
      </w:r>
      <w:r>
        <w:rPr>
          <w:rFonts w:cs="Courier New"/>
          <w:szCs w:val="20"/>
          <w:lang w:eastAsia="ru-RU"/>
        </w:rPr>
        <w:t>&gt;</w:t>
      </w:r>
      <w:r w:rsidRPr="00F73620">
        <w:rPr>
          <w:rFonts w:cs="Courier New"/>
          <w:szCs w:val="20"/>
          <w:lang w:eastAsia="ru-RU"/>
        </w:rPr>
        <w:t>"</w:t>
      </w:r>
      <w:r>
        <w:rPr>
          <w:rFonts w:cs="Courier New"/>
          <w:szCs w:val="20"/>
          <w:lang w:eastAsia="ru-RU"/>
        </w:rPr>
        <w:t xml:space="preserve"> …&gt;</w:t>
      </w:r>
    </w:p>
    <w:p w:rsidR="0036701D" w:rsidRPr="000D545A" w:rsidRDefault="0036701D" w:rsidP="0036701D">
      <w:pPr>
        <w:autoSpaceDE w:val="0"/>
        <w:autoSpaceDN w:val="0"/>
        <w:adjustRightInd w:val="0"/>
        <w:spacing w:after="0" w:line="240" w:lineRule="auto"/>
        <w:rPr>
          <w:rFonts w:cs="Courier New"/>
          <w:i/>
          <w:szCs w:val="20"/>
          <w:lang w:eastAsia="ru-RU"/>
        </w:rPr>
      </w:pPr>
      <w:r w:rsidRPr="00F73620">
        <w:rPr>
          <w:rFonts w:cs="Courier New"/>
          <w:szCs w:val="20"/>
          <w:lang w:eastAsia="ru-RU"/>
        </w:rPr>
        <w:t xml:space="preserve">  &lt;SRGroup name=</w:t>
      </w:r>
      <w:r w:rsidRPr="00DD6759">
        <w:rPr>
          <w:rFonts w:cs="Courier New"/>
          <w:i/>
          <w:szCs w:val="20"/>
          <w:lang w:eastAsia="ru-RU"/>
        </w:rPr>
        <w:t>"name</w:t>
      </w:r>
      <w:r w:rsidR="00DD6759" w:rsidRPr="00DD6759">
        <w:rPr>
          <w:rFonts w:cs="Courier New"/>
          <w:i/>
          <w:szCs w:val="20"/>
          <w:lang w:eastAsia="ru-RU"/>
        </w:rPr>
        <w:t xml:space="preserve"> admin =</w:t>
      </w:r>
      <w:r w:rsidRPr="00DD6759">
        <w:rPr>
          <w:rFonts w:cs="Courier New"/>
          <w:i/>
          <w:szCs w:val="20"/>
          <w:lang w:eastAsia="ru-RU"/>
        </w:rPr>
        <w:t xml:space="preserve"> </w:t>
      </w:r>
      <w:r w:rsidR="00DD6759" w:rsidRPr="00DD6759">
        <w:rPr>
          <w:rFonts w:cs="Courier New"/>
          <w:i/>
          <w:szCs w:val="20"/>
          <w:lang w:eastAsia="ru-RU"/>
        </w:rPr>
        <w:t>"</w:t>
      </w:r>
      <w:r w:rsidR="00DD6759">
        <w:rPr>
          <w:rFonts w:cs="Courier New"/>
          <w:szCs w:val="20"/>
          <w:lang w:eastAsia="ru-RU"/>
        </w:rPr>
        <w:t>true</w:t>
      </w:r>
      <w:r w:rsidR="00DD6759" w:rsidRPr="000D545A">
        <w:rPr>
          <w:rFonts w:cs="Courier New"/>
          <w:szCs w:val="20"/>
          <w:lang w:eastAsia="ru-RU"/>
        </w:rPr>
        <w:t>"</w:t>
      </w:r>
      <w:r w:rsidRPr="000D545A">
        <w:rPr>
          <w:rFonts w:cs="Courier New"/>
          <w:i/>
          <w:szCs w:val="20"/>
          <w:lang w:eastAsia="ru-RU"/>
        </w:rPr>
        <w:t>&gt;</w:t>
      </w:r>
    </w:p>
    <w:p w:rsidR="007C6DFC" w:rsidRDefault="007C6DFC"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DD6759" w:rsidRDefault="0036701D" w:rsidP="00DD6759">
      <w:pPr>
        <w:autoSpaceDE w:val="0"/>
        <w:autoSpaceDN w:val="0"/>
        <w:adjustRightInd w:val="0"/>
        <w:spacing w:after="0" w:line="240" w:lineRule="auto"/>
        <w:rPr>
          <w:rFonts w:cs="Courier New"/>
          <w:szCs w:val="20"/>
          <w:lang w:eastAsia="ru-RU"/>
        </w:rPr>
      </w:pPr>
      <w:r w:rsidRPr="000D545A">
        <w:rPr>
          <w:rFonts w:cs="Courier New"/>
          <w:b/>
          <w:szCs w:val="20"/>
          <w:lang w:eastAsia="ru-RU"/>
        </w:rPr>
        <w:t>Error ESP0002</w:t>
      </w:r>
      <w:r w:rsidRPr="00F73620">
        <w:rPr>
          <w:rFonts w:cs="Courier New"/>
          <w:szCs w:val="20"/>
          <w:lang w:eastAsia="ru-RU"/>
        </w:rPr>
        <w:t xml:space="preserve">: </w:t>
      </w:r>
      <w:r>
        <w:rPr>
          <w:rFonts w:cs="Courier New"/>
          <w:szCs w:val="20"/>
          <w:lang w:eastAsia="ru-RU"/>
        </w:rPr>
        <w:t>file=</w:t>
      </w:r>
      <w:r w:rsidRPr="00F73620">
        <w:rPr>
          <w:rFonts w:cs="Courier New"/>
          <w:szCs w:val="20"/>
          <w:lang w:eastAsia="ru-RU"/>
        </w:rPr>
        <w:t>`</w:t>
      </w:r>
      <w:r>
        <w:rPr>
          <w:rFonts w:cs="Courier New"/>
          <w:szCs w:val="20"/>
          <w:lang w:eastAsia="ru-RU"/>
        </w:rPr>
        <w:t>&lt;file name&gt;</w:t>
      </w:r>
      <w:r w:rsidRPr="00F73620">
        <w:rPr>
          <w:rFonts w:cs="Courier New"/>
          <w:szCs w:val="20"/>
          <w:lang w:eastAsia="ru-RU"/>
        </w:rPr>
        <w:t>`</w:t>
      </w:r>
      <w:r>
        <w:rPr>
          <w:rFonts w:cs="Courier New"/>
          <w:szCs w:val="20"/>
          <w:lang w:eastAsia="ru-RU"/>
        </w:rPr>
        <w:t>.</w:t>
      </w:r>
      <w:r w:rsidRPr="00F73620">
        <w:rPr>
          <w:rFonts w:cs="Courier New"/>
          <w:szCs w:val="20"/>
          <w:lang w:eastAsia="ru-RU"/>
        </w:rPr>
        <w:t xml:space="preserve"> SaveRestoreGroups file is incorrect - </w:t>
      </w:r>
      <w:r w:rsidR="00DD6759" w:rsidRPr="00DD6759">
        <w:rPr>
          <w:rFonts w:cs="Courier New"/>
          <w:szCs w:val="20"/>
          <w:lang w:eastAsia="ru-RU"/>
        </w:rPr>
        <w:t xml:space="preserve">'true' is an unexpected token. Expecting white space. Line </w:t>
      </w:r>
      <w:r w:rsidR="00DD6759">
        <w:rPr>
          <w:rFonts w:cs="Courier New"/>
          <w:szCs w:val="20"/>
          <w:lang w:eastAsia="ru-RU"/>
        </w:rPr>
        <w:t>2</w:t>
      </w:r>
      <w:r w:rsidR="00DD6759" w:rsidRPr="00DD6759">
        <w:rPr>
          <w:rFonts w:cs="Courier New"/>
          <w:szCs w:val="20"/>
          <w:lang w:eastAsia="ru-RU"/>
        </w:rPr>
        <w:t>, position 36.</w:t>
      </w:r>
    </w:p>
    <w:p w:rsidR="0036701D" w:rsidRDefault="0036701D"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Pr="00F73620" w:rsidRDefault="0036701D" w:rsidP="0036701D">
      <w:pPr>
        <w:autoSpaceDE w:val="0"/>
        <w:autoSpaceDN w:val="0"/>
        <w:adjustRightInd w:val="0"/>
        <w:spacing w:after="0" w:line="240" w:lineRule="auto"/>
        <w:rPr>
          <w:rFonts w:cs="Courier New"/>
          <w:szCs w:val="20"/>
          <w:lang w:eastAsia="ru-RU"/>
        </w:rPr>
      </w:pPr>
      <w:r w:rsidRPr="00F73620">
        <w:rPr>
          <w:rFonts w:cs="Courier New"/>
          <w:szCs w:val="20"/>
          <w:lang w:eastAsia="ru-RU"/>
        </w:rPr>
        <w:t>&lt;SaveRestoreGroups name="</w:t>
      </w:r>
      <w:r>
        <w:rPr>
          <w:rFonts w:cs="Courier New"/>
          <w:szCs w:val="20"/>
          <w:lang w:eastAsia="ru-RU"/>
        </w:rPr>
        <w:t>&lt;</w:t>
      </w:r>
      <w:r w:rsidR="00FC25B2">
        <w:rPr>
          <w:rFonts w:cs="Courier New"/>
          <w:szCs w:val="20"/>
          <w:lang w:eastAsia="ru-RU"/>
        </w:rPr>
        <w:t>SGR</w:t>
      </w:r>
      <w:r>
        <w:rPr>
          <w:rFonts w:cs="Courier New"/>
          <w:szCs w:val="20"/>
          <w:lang w:eastAsia="ru-RU"/>
        </w:rPr>
        <w:t>&gt;</w:t>
      </w:r>
      <w:r w:rsidRPr="00F73620">
        <w:rPr>
          <w:rFonts w:cs="Courier New"/>
          <w:szCs w:val="20"/>
          <w:lang w:eastAsia="ru-RU"/>
        </w:rPr>
        <w:t>"</w:t>
      </w:r>
      <w:r>
        <w:rPr>
          <w:rFonts w:cs="Courier New"/>
          <w:szCs w:val="20"/>
          <w:lang w:eastAsia="ru-RU"/>
        </w:rPr>
        <w:t xml:space="preserve"> …&gt;</w:t>
      </w:r>
    </w:p>
    <w:p w:rsidR="0036701D" w:rsidRDefault="0036701D" w:rsidP="0036701D">
      <w:pPr>
        <w:autoSpaceDE w:val="0"/>
        <w:autoSpaceDN w:val="0"/>
        <w:adjustRightInd w:val="0"/>
        <w:spacing w:after="0" w:line="240" w:lineRule="auto"/>
        <w:rPr>
          <w:rFonts w:cs="Courier New"/>
          <w:szCs w:val="20"/>
          <w:lang w:eastAsia="ru-RU"/>
        </w:rPr>
      </w:pPr>
      <w:r w:rsidRPr="00F73620">
        <w:rPr>
          <w:rFonts w:cs="Courier New"/>
          <w:szCs w:val="20"/>
          <w:lang w:eastAsia="ru-RU"/>
        </w:rPr>
        <w:t xml:space="preserve">  &lt;SRGroup name="</w:t>
      </w:r>
      <w:r>
        <w:rPr>
          <w:rFonts w:cs="Courier New"/>
          <w:szCs w:val="20"/>
          <w:lang w:eastAsia="ru-RU"/>
        </w:rPr>
        <w:t>&lt;name&gt;</w:t>
      </w:r>
      <w:r w:rsidRPr="00F73620">
        <w:rPr>
          <w:rFonts w:cs="Courier New"/>
          <w:szCs w:val="20"/>
          <w:lang w:eastAsia="ru-RU"/>
        </w:rPr>
        <w:t>"</w:t>
      </w:r>
      <w:r w:rsidRPr="00DC47BC">
        <w:rPr>
          <w:rFonts w:cs="Courier New"/>
          <w:szCs w:val="20"/>
          <w:lang w:eastAsia="ru-RU"/>
        </w:rPr>
        <w:t>&gt;</w:t>
      </w:r>
    </w:p>
    <w:p w:rsidR="0036701D" w:rsidRPr="00DC47BC" w:rsidRDefault="0036701D" w:rsidP="0036701D">
      <w:pPr>
        <w:autoSpaceDE w:val="0"/>
        <w:autoSpaceDN w:val="0"/>
        <w:adjustRightInd w:val="0"/>
        <w:spacing w:after="0" w:line="240" w:lineRule="auto"/>
        <w:rPr>
          <w:rFonts w:cs="Courier New"/>
          <w:i/>
          <w:szCs w:val="20"/>
          <w:lang w:eastAsia="ru-RU"/>
        </w:rPr>
      </w:pPr>
      <w:r>
        <w:rPr>
          <w:rFonts w:cs="Courier New"/>
          <w:szCs w:val="20"/>
          <w:lang w:eastAsia="ru-RU"/>
        </w:rPr>
        <w:t xml:space="preserve">    </w:t>
      </w:r>
      <w:r w:rsidRPr="00DC47BC">
        <w:rPr>
          <w:rFonts w:cs="Courier New"/>
          <w:i/>
          <w:szCs w:val="20"/>
          <w:lang w:eastAsia="ru-RU"/>
        </w:rPr>
        <w:t>qwert</w:t>
      </w:r>
    </w:p>
    <w:p w:rsidR="0036701D" w:rsidRDefault="0036701D" w:rsidP="0036701D">
      <w:pPr>
        <w:autoSpaceDE w:val="0"/>
        <w:autoSpaceDN w:val="0"/>
        <w:adjustRightInd w:val="0"/>
        <w:spacing w:after="0" w:line="240" w:lineRule="auto"/>
        <w:rPr>
          <w:rFonts w:cs="Courier New"/>
          <w:szCs w:val="20"/>
          <w:lang w:eastAsia="ru-RU"/>
        </w:rPr>
      </w:pPr>
      <w:r w:rsidRPr="00DC47BC">
        <w:rPr>
          <w:rFonts w:cs="Courier New"/>
          <w:szCs w:val="20"/>
          <w:lang w:eastAsia="ru-RU"/>
        </w:rPr>
        <w:t xml:space="preserve">    &lt;</w:t>
      </w:r>
      <w:r w:rsidRPr="000D545A">
        <w:rPr>
          <w:rFonts w:cs="Courier New"/>
          <w:szCs w:val="20"/>
          <w:lang w:eastAsia="ru-RU"/>
        </w:rPr>
        <w:t>SRGroup name="</w:t>
      </w:r>
      <w:r>
        <w:rPr>
          <w:rFonts w:cs="Courier New"/>
          <w:szCs w:val="20"/>
          <w:lang w:eastAsia="ru-RU"/>
        </w:rPr>
        <w:t>&lt;name</w:t>
      </w:r>
      <w:r w:rsidR="00FC25B2">
        <w:rPr>
          <w:rFonts w:cs="Courier New"/>
          <w:szCs w:val="20"/>
          <w:lang w:eastAsia="ru-RU"/>
        </w:rPr>
        <w:t>1</w:t>
      </w:r>
      <w:r>
        <w:rPr>
          <w:rFonts w:cs="Courier New"/>
          <w:szCs w:val="20"/>
          <w:lang w:eastAsia="ru-RU"/>
        </w:rPr>
        <w:t>&gt;</w:t>
      </w:r>
      <w:r w:rsidRPr="000D545A">
        <w:rPr>
          <w:rFonts w:cs="Courier New"/>
          <w:szCs w:val="20"/>
          <w:lang w:eastAsia="ru-RU"/>
        </w:rPr>
        <w:t>"&gt;</w:t>
      </w:r>
    </w:p>
    <w:p w:rsidR="00262E95" w:rsidRDefault="00262E95"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D23EEE">
        <w:rPr>
          <w:rFonts w:cs="Courier New"/>
          <w:b/>
          <w:szCs w:val="20"/>
          <w:lang w:eastAsia="ru-RU"/>
        </w:rPr>
        <w:t>Error ESP0201</w:t>
      </w:r>
      <w:r w:rsidRPr="00DC47BC">
        <w:rPr>
          <w:rFonts w:cs="Courier New"/>
          <w:szCs w:val="20"/>
          <w:lang w:eastAsia="ru-RU"/>
        </w:rPr>
        <w:t>: file</w:t>
      </w:r>
      <w:r w:rsidR="00D23EEE">
        <w:rPr>
          <w:rFonts w:cs="Courier New"/>
          <w:szCs w:val="20"/>
          <w:lang w:eastAsia="ru-RU"/>
        </w:rPr>
        <w:t xml:space="preserve"> </w:t>
      </w:r>
      <w:r w:rsidRPr="00DC47BC">
        <w:rPr>
          <w:rFonts w:cs="Courier New"/>
          <w:szCs w:val="20"/>
          <w:lang w:eastAsia="ru-RU"/>
        </w:rPr>
        <w:t>`</w:t>
      </w:r>
      <w:r w:rsidR="00262E95">
        <w:rPr>
          <w:rFonts w:cs="Courier New"/>
          <w:szCs w:val="20"/>
          <w:lang w:eastAsia="ru-RU"/>
        </w:rPr>
        <w:t>&lt;file name&gt;</w:t>
      </w:r>
      <w:r w:rsidRPr="00DC47BC">
        <w:rPr>
          <w:rFonts w:cs="Courier New"/>
          <w:szCs w:val="20"/>
          <w:lang w:eastAsia="ru-RU"/>
        </w:rPr>
        <w:t>`</w:t>
      </w:r>
      <w:r w:rsidR="00D23EEE" w:rsidRPr="00D23EEE">
        <w:rPr>
          <w:rFonts w:cs="Courier New"/>
          <w:szCs w:val="20"/>
          <w:lang w:eastAsia="ru-RU"/>
        </w:rPr>
        <w:t xml:space="preserve"> </w:t>
      </w:r>
      <w:r w:rsidR="00D23EEE">
        <w:rPr>
          <w:rFonts w:cs="Courier New"/>
          <w:szCs w:val="20"/>
          <w:lang w:eastAsia="ru-RU"/>
        </w:rPr>
        <w:t>is incorrect</w:t>
      </w:r>
      <w:r w:rsidRPr="00DC47BC">
        <w:rPr>
          <w:rFonts w:cs="Courier New"/>
          <w:szCs w:val="20"/>
          <w:lang w:eastAsia="ru-RU"/>
        </w:rPr>
        <w:t>. Line 7 Position 30: The element 'SRGroup' cannot contain text. List of possible elements expected: 'SRGroup, Item'.</w:t>
      </w:r>
    </w:p>
    <w:p w:rsidR="00D23EEE" w:rsidRDefault="00D23EEE" w:rsidP="0036701D">
      <w:pPr>
        <w:autoSpaceDE w:val="0"/>
        <w:autoSpaceDN w:val="0"/>
        <w:adjustRightInd w:val="0"/>
        <w:spacing w:after="0" w:line="240" w:lineRule="auto"/>
        <w:rPr>
          <w:rFonts w:cs="Courier New"/>
          <w:szCs w:val="20"/>
          <w:lang w:eastAsia="ru-RU"/>
        </w:rPr>
      </w:pPr>
    </w:p>
    <w:p w:rsidR="00D23EEE" w:rsidRDefault="00D23EEE" w:rsidP="00D23EEE">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D23EEE" w:rsidRDefault="00D23EEE" w:rsidP="00D23EEE">
      <w:pPr>
        <w:autoSpaceDE w:val="0"/>
        <w:autoSpaceDN w:val="0"/>
        <w:adjustRightInd w:val="0"/>
        <w:spacing w:after="0" w:line="240" w:lineRule="auto"/>
        <w:rPr>
          <w:rFonts w:ascii="Lucida Console" w:hAnsi="Lucida Console" w:cs="Courier New"/>
          <w:szCs w:val="20"/>
          <w:lang w:eastAsia="ru-RU"/>
        </w:rPr>
      </w:pPr>
    </w:p>
    <w:p w:rsidR="00D23EEE" w:rsidRPr="00F73620" w:rsidRDefault="00D23EEE" w:rsidP="00D23EEE">
      <w:pPr>
        <w:autoSpaceDE w:val="0"/>
        <w:autoSpaceDN w:val="0"/>
        <w:adjustRightInd w:val="0"/>
        <w:spacing w:after="0" w:line="240" w:lineRule="auto"/>
        <w:rPr>
          <w:rFonts w:cs="Courier New"/>
          <w:szCs w:val="20"/>
          <w:lang w:eastAsia="ru-RU"/>
        </w:rPr>
      </w:pPr>
      <w:r w:rsidRPr="00F73620">
        <w:rPr>
          <w:rFonts w:cs="Courier New"/>
          <w:szCs w:val="20"/>
          <w:lang w:eastAsia="ru-RU"/>
        </w:rPr>
        <w:t xml:space="preserve">&lt;SaveRestoreGroups </w:t>
      </w:r>
      <w:r w:rsidRPr="00223E66">
        <w:rPr>
          <w:rFonts w:cs="Courier New"/>
          <w:i/>
          <w:szCs w:val="20"/>
          <w:lang w:eastAsia="ru-RU"/>
        </w:rPr>
        <w:t>name=""</w:t>
      </w:r>
      <w:r>
        <w:rPr>
          <w:rFonts w:cs="Courier New"/>
          <w:szCs w:val="20"/>
          <w:lang w:eastAsia="ru-RU"/>
        </w:rPr>
        <w:t xml:space="preserve"> …&gt;</w:t>
      </w:r>
    </w:p>
    <w:p w:rsidR="00D23EEE" w:rsidRDefault="00D23EEE" w:rsidP="00D23EEE">
      <w:pPr>
        <w:autoSpaceDE w:val="0"/>
        <w:autoSpaceDN w:val="0"/>
        <w:adjustRightInd w:val="0"/>
        <w:spacing w:after="0" w:line="240" w:lineRule="auto"/>
        <w:rPr>
          <w:rFonts w:cs="Courier New"/>
          <w:szCs w:val="20"/>
          <w:lang w:eastAsia="ru-RU"/>
        </w:rPr>
      </w:pPr>
      <w:r w:rsidRPr="00F73620">
        <w:rPr>
          <w:rFonts w:cs="Courier New"/>
          <w:szCs w:val="20"/>
          <w:lang w:eastAsia="ru-RU"/>
        </w:rPr>
        <w:t xml:space="preserve">  &lt;SRGroup </w:t>
      </w:r>
      <w:r w:rsidRPr="00223E66">
        <w:rPr>
          <w:rFonts w:cs="Courier New"/>
          <w:szCs w:val="20"/>
          <w:lang w:eastAsia="ru-RU"/>
        </w:rPr>
        <w:t>name="&lt;name&gt;"</w:t>
      </w:r>
      <w:r w:rsidRPr="00DC47BC">
        <w:rPr>
          <w:rFonts w:cs="Courier New"/>
          <w:szCs w:val="20"/>
          <w:lang w:eastAsia="ru-RU"/>
        </w:rPr>
        <w:t>&gt;</w:t>
      </w:r>
    </w:p>
    <w:p w:rsidR="00D23EEE" w:rsidRDefault="00D23EEE" w:rsidP="00D23EEE">
      <w:pPr>
        <w:autoSpaceDE w:val="0"/>
        <w:autoSpaceDN w:val="0"/>
        <w:adjustRightInd w:val="0"/>
        <w:spacing w:after="0" w:line="240" w:lineRule="auto"/>
        <w:rPr>
          <w:rFonts w:ascii="Lucida Console" w:hAnsi="Lucida Console" w:cs="Courier New"/>
          <w:szCs w:val="20"/>
          <w:lang w:eastAsia="ru-RU"/>
        </w:rPr>
      </w:pPr>
      <w:r>
        <w:rPr>
          <w:rFonts w:ascii="Lucida Console" w:hAnsi="Lucida Console" w:cs="Courier New"/>
          <w:szCs w:val="20"/>
          <w:lang w:eastAsia="ru-RU"/>
        </w:rPr>
        <w:t>…</w:t>
      </w:r>
    </w:p>
    <w:p w:rsidR="00D23EEE" w:rsidRDefault="00D23EEE" w:rsidP="00D23EEE">
      <w:pPr>
        <w:autoSpaceDE w:val="0"/>
        <w:autoSpaceDN w:val="0"/>
        <w:adjustRightInd w:val="0"/>
        <w:spacing w:after="0" w:line="240" w:lineRule="auto"/>
        <w:rPr>
          <w:rFonts w:cs="Courier New"/>
          <w:szCs w:val="20"/>
          <w:lang w:eastAsia="ru-RU"/>
        </w:rPr>
      </w:pPr>
      <w:r w:rsidRPr="00D23EEE">
        <w:rPr>
          <w:rFonts w:cs="Courier New"/>
          <w:b/>
          <w:szCs w:val="20"/>
          <w:lang w:eastAsia="ru-RU"/>
        </w:rPr>
        <w:t>Error ESP0201</w:t>
      </w:r>
      <w:r w:rsidRPr="00D23EEE">
        <w:rPr>
          <w:rFonts w:cs="Courier New"/>
          <w:szCs w:val="20"/>
          <w:lang w:eastAsia="ru-RU"/>
        </w:rPr>
        <w:t>: file `</w:t>
      </w:r>
      <w:r>
        <w:rPr>
          <w:rFonts w:cs="Courier New"/>
          <w:szCs w:val="20"/>
          <w:lang w:eastAsia="ru-RU"/>
        </w:rPr>
        <w:t>&lt;file name&gt;</w:t>
      </w:r>
      <w:r w:rsidRPr="00D23EEE">
        <w:rPr>
          <w:rFonts w:cs="Courier New"/>
          <w:szCs w:val="20"/>
          <w:lang w:eastAsia="ru-RU"/>
        </w:rPr>
        <w:t>` is incorrect. Line 7 position 14: The 'name' attribute is invalid - The value '' is invalid according to its datatype 'Ident' - The Pattern constraint failed.</w:t>
      </w:r>
    </w:p>
    <w:p w:rsidR="00D23EEE" w:rsidRDefault="00D23EEE" w:rsidP="00D23EEE">
      <w:pPr>
        <w:autoSpaceDE w:val="0"/>
        <w:autoSpaceDN w:val="0"/>
        <w:adjustRightInd w:val="0"/>
        <w:spacing w:after="0" w:line="240" w:lineRule="auto"/>
        <w:rPr>
          <w:rFonts w:ascii="Lucida Console" w:hAnsi="Lucida Console" w:cs="Courier New"/>
          <w:szCs w:val="20"/>
          <w:lang w:eastAsia="ru-RU"/>
        </w:rPr>
      </w:pPr>
    </w:p>
    <w:p w:rsidR="00D23EEE" w:rsidRDefault="00D23EEE" w:rsidP="00D23EEE">
      <w:pPr>
        <w:autoSpaceDE w:val="0"/>
        <w:autoSpaceDN w:val="0"/>
        <w:adjustRightInd w:val="0"/>
        <w:spacing w:after="0" w:line="240" w:lineRule="auto"/>
        <w:rPr>
          <w:rFonts w:ascii="Lucida Console" w:hAnsi="Lucida Console" w:cs="Courier New"/>
          <w:szCs w:val="20"/>
          <w:lang w:eastAsia="ru-RU"/>
        </w:rPr>
      </w:pPr>
      <w:r w:rsidRPr="00BA3AFB">
        <w:rPr>
          <w:rFonts w:ascii="Lucida Console" w:hAnsi="Lucida Console" w:cs="Courier New"/>
          <w:szCs w:val="20"/>
          <w:lang w:eastAsia="ru-RU"/>
        </w:rPr>
        <w:t>Or</w:t>
      </w:r>
    </w:p>
    <w:p w:rsidR="00D23EEE" w:rsidRDefault="00D23EEE" w:rsidP="00D23EEE">
      <w:pPr>
        <w:autoSpaceDE w:val="0"/>
        <w:autoSpaceDN w:val="0"/>
        <w:adjustRightInd w:val="0"/>
        <w:spacing w:after="0" w:line="240" w:lineRule="auto"/>
        <w:rPr>
          <w:rFonts w:ascii="Lucida Console" w:hAnsi="Lucida Console" w:cs="Courier New"/>
          <w:szCs w:val="20"/>
          <w:lang w:eastAsia="ru-RU"/>
        </w:rPr>
      </w:pPr>
    </w:p>
    <w:p w:rsidR="00D23EEE" w:rsidRPr="00E64DE3" w:rsidRDefault="00D23EEE" w:rsidP="00D23EEE">
      <w:pPr>
        <w:autoSpaceDE w:val="0"/>
        <w:autoSpaceDN w:val="0"/>
        <w:adjustRightInd w:val="0"/>
        <w:spacing w:after="0" w:line="240" w:lineRule="auto"/>
        <w:rPr>
          <w:rFonts w:cs="Courier New"/>
          <w:szCs w:val="20"/>
          <w:lang w:eastAsia="ru-RU"/>
        </w:rPr>
      </w:pPr>
      <w:r w:rsidRPr="00E64DE3">
        <w:rPr>
          <w:rFonts w:cs="Courier New"/>
          <w:szCs w:val="20"/>
          <w:lang w:eastAsia="ru-RU"/>
        </w:rPr>
        <w:t>&lt;SaveRestoreGroups name="&lt;save</w:t>
      </w:r>
      <w:r>
        <w:rPr>
          <w:rFonts w:cs="Courier New"/>
          <w:szCs w:val="20"/>
          <w:lang w:eastAsia="ru-RU"/>
        </w:rPr>
        <w:t>R</w:t>
      </w:r>
      <w:r w:rsidRPr="00E64DE3">
        <w:rPr>
          <w:rFonts w:cs="Courier New"/>
          <w:szCs w:val="20"/>
          <w:lang w:eastAsia="ru-RU"/>
        </w:rPr>
        <w:t xml:space="preserve">estore group&gt;" </w:t>
      </w:r>
      <w:r w:rsidRPr="00D23EEE">
        <w:rPr>
          <w:rFonts w:cs="Courier New"/>
          <w:i/>
          <w:szCs w:val="20"/>
          <w:lang w:eastAsia="ru-RU"/>
        </w:rPr>
        <w:t>formatRev=</w:t>
      </w:r>
      <w:r w:rsidRPr="00E64DE3">
        <w:rPr>
          <w:rFonts w:cs="Courier New"/>
          <w:szCs w:val="20"/>
          <w:lang w:eastAsia="ru-RU"/>
        </w:rPr>
        <w:t>"</w:t>
      </w:r>
      <w:r>
        <w:rPr>
          <w:rFonts w:cs="Courier New"/>
          <w:i/>
          <w:szCs w:val="20"/>
          <w:lang w:eastAsia="ru-RU"/>
        </w:rPr>
        <w:t>1.2.3.4.5</w:t>
      </w:r>
      <w:r w:rsidRPr="00E64DE3">
        <w:rPr>
          <w:rFonts w:cs="Courier New"/>
          <w:szCs w:val="20"/>
          <w:lang w:eastAsia="ru-RU"/>
        </w:rPr>
        <w:t>"</w:t>
      </w:r>
      <w:r>
        <w:rPr>
          <w:rFonts w:cs="Courier New"/>
          <w:szCs w:val="20"/>
          <w:lang w:eastAsia="ru-RU"/>
        </w:rPr>
        <w:t xml:space="preserve"> …&gt;</w:t>
      </w:r>
    </w:p>
    <w:p w:rsidR="00D23EEE" w:rsidRDefault="00D23EEE" w:rsidP="0036701D">
      <w:pPr>
        <w:autoSpaceDE w:val="0"/>
        <w:autoSpaceDN w:val="0"/>
        <w:adjustRightInd w:val="0"/>
        <w:spacing w:after="0" w:line="240" w:lineRule="auto"/>
        <w:rPr>
          <w:rFonts w:cs="Courier New"/>
          <w:szCs w:val="20"/>
          <w:lang w:eastAsia="ru-RU"/>
        </w:rPr>
      </w:pPr>
      <w:r>
        <w:rPr>
          <w:rFonts w:cs="Courier New"/>
          <w:szCs w:val="20"/>
          <w:lang w:eastAsia="ru-RU"/>
        </w:rPr>
        <w:lastRenderedPageBreak/>
        <w:t>…</w:t>
      </w:r>
    </w:p>
    <w:p w:rsidR="00D23EEE" w:rsidRDefault="00D23EEE" w:rsidP="0036701D">
      <w:pPr>
        <w:autoSpaceDE w:val="0"/>
        <w:autoSpaceDN w:val="0"/>
        <w:adjustRightInd w:val="0"/>
        <w:spacing w:after="0" w:line="240" w:lineRule="auto"/>
        <w:rPr>
          <w:rFonts w:cs="Courier New"/>
          <w:szCs w:val="20"/>
          <w:lang w:eastAsia="ru-RU"/>
        </w:rPr>
      </w:pPr>
      <w:r w:rsidRPr="00D23EEE">
        <w:rPr>
          <w:rFonts w:cs="Courier New"/>
          <w:b/>
          <w:szCs w:val="20"/>
          <w:lang w:eastAsia="ru-RU"/>
        </w:rPr>
        <w:t>Error ESP0201</w:t>
      </w:r>
      <w:r w:rsidRPr="00D23EEE">
        <w:rPr>
          <w:rFonts w:cs="Courier New"/>
          <w:szCs w:val="20"/>
          <w:lang w:eastAsia="ru-RU"/>
        </w:rPr>
        <w:t>: file `</w:t>
      </w:r>
      <w:r>
        <w:rPr>
          <w:rFonts w:cs="Courier New"/>
          <w:szCs w:val="20"/>
          <w:lang w:eastAsia="ru-RU"/>
        </w:rPr>
        <w:t>&lt;file name&gt;</w:t>
      </w:r>
      <w:r w:rsidRPr="00D23EEE">
        <w:rPr>
          <w:rFonts w:cs="Courier New"/>
          <w:szCs w:val="20"/>
          <w:lang w:eastAsia="ru-RU"/>
        </w:rPr>
        <w:t>` is incorrect. Line 3 position 20: The 'formatRev' attribute is invalid - The value '1.2.3.4.5' is invalid according to its datatype 'FormatRev' - The Enumeration constraint failed.</w:t>
      </w:r>
    </w:p>
    <w:p w:rsidR="002E12E1" w:rsidRPr="0009240A" w:rsidRDefault="0036701D" w:rsidP="00E5234F">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2E12E1" w:rsidRPr="002E12E1" w:rsidRDefault="002E12E1" w:rsidP="002E12E1">
      <w:pPr>
        <w:autoSpaceDE w:val="0"/>
        <w:autoSpaceDN w:val="0"/>
        <w:adjustRightInd w:val="0"/>
        <w:spacing w:after="0" w:line="240" w:lineRule="auto"/>
        <w:rPr>
          <w:rFonts w:cs="Courier New"/>
          <w:szCs w:val="20"/>
          <w:lang w:eastAsia="ru-RU"/>
        </w:rPr>
      </w:pPr>
      <w:r w:rsidRPr="002E12E1">
        <w:rPr>
          <w:rFonts w:cs="Courier New"/>
          <w:szCs w:val="20"/>
          <w:lang w:eastAsia="ru-RU"/>
        </w:rPr>
        <w:t>&lt;InterfaceProfile name="</w:t>
      </w:r>
      <w:r w:rsidR="00304D5B">
        <w:rPr>
          <w:rFonts w:cs="Courier New"/>
          <w:szCs w:val="20"/>
          <w:lang w:eastAsia="ru-RU"/>
        </w:rPr>
        <w:t>&lt;interface</w:t>
      </w:r>
      <w:r w:rsidRPr="002E12E1">
        <w:rPr>
          <w:rFonts w:cs="Courier New"/>
          <w:szCs w:val="20"/>
          <w:lang w:eastAsia="ru-RU"/>
        </w:rPr>
        <w:t>Profile</w:t>
      </w:r>
      <w:r w:rsidR="00304D5B">
        <w:rPr>
          <w:rFonts w:cs="Courier New"/>
          <w:szCs w:val="20"/>
          <w:lang w:eastAsia="ru-RU"/>
        </w:rPr>
        <w:t>&gt;</w:t>
      </w:r>
      <w:r w:rsidRPr="002E12E1">
        <w:rPr>
          <w:rFonts w:cs="Courier New"/>
          <w:szCs w:val="20"/>
          <w:lang w:eastAsia="ru-RU"/>
        </w:rPr>
        <w:t>"</w:t>
      </w:r>
      <w:r w:rsidR="00304D5B">
        <w:rPr>
          <w:rFonts w:cs="Courier New"/>
          <w:szCs w:val="20"/>
          <w:lang w:eastAsia="ru-RU"/>
        </w:rPr>
        <w:t xml:space="preserve"> …</w:t>
      </w:r>
      <w:r w:rsidRPr="002E12E1">
        <w:rPr>
          <w:rFonts w:cs="Courier New"/>
          <w:szCs w:val="20"/>
          <w:lang w:eastAsia="ru-RU"/>
        </w:rPr>
        <w:t>&gt;</w:t>
      </w:r>
    </w:p>
    <w:p w:rsidR="002E12E1" w:rsidRPr="002E12E1" w:rsidRDefault="002E12E1" w:rsidP="00304D5B">
      <w:pPr>
        <w:autoSpaceDE w:val="0"/>
        <w:autoSpaceDN w:val="0"/>
        <w:adjustRightInd w:val="0"/>
        <w:spacing w:after="0" w:line="240" w:lineRule="auto"/>
        <w:ind w:firstLine="720"/>
        <w:rPr>
          <w:rFonts w:cs="Courier New"/>
          <w:szCs w:val="20"/>
          <w:lang w:eastAsia="ru-RU"/>
        </w:rPr>
      </w:pPr>
      <w:r w:rsidRPr="002E12E1">
        <w:rPr>
          <w:rFonts w:cs="Courier New"/>
          <w:szCs w:val="20"/>
          <w:lang w:eastAsia="ru-RU"/>
        </w:rPr>
        <w:t>&lt;Interfaces&gt;</w:t>
      </w:r>
    </w:p>
    <w:p w:rsidR="002E12E1" w:rsidRPr="002E12E1" w:rsidRDefault="002E12E1" w:rsidP="00304D5B">
      <w:pPr>
        <w:autoSpaceDE w:val="0"/>
        <w:autoSpaceDN w:val="0"/>
        <w:adjustRightInd w:val="0"/>
        <w:spacing w:after="0" w:line="240" w:lineRule="auto"/>
        <w:ind w:left="720" w:firstLine="720"/>
        <w:rPr>
          <w:rFonts w:cs="Courier New"/>
          <w:szCs w:val="20"/>
          <w:lang w:eastAsia="ru-RU"/>
        </w:rPr>
      </w:pPr>
      <w:r w:rsidRPr="002E12E1">
        <w:rPr>
          <w:rFonts w:cs="Courier New"/>
          <w:szCs w:val="20"/>
          <w:lang w:eastAsia="ru-RU"/>
        </w:rPr>
        <w:t>&lt;Interface name="</w:t>
      </w:r>
      <w:r w:rsidR="00304D5B">
        <w:rPr>
          <w:rFonts w:cs="Courier New"/>
          <w:szCs w:val="20"/>
          <w:lang w:eastAsia="ru-RU"/>
        </w:rPr>
        <w:t>&lt;i</w:t>
      </w:r>
      <w:r w:rsidRPr="002E12E1">
        <w:rPr>
          <w:rFonts w:cs="Courier New"/>
          <w:szCs w:val="20"/>
          <w:lang w:eastAsia="ru-RU"/>
        </w:rPr>
        <w:t>nterface</w:t>
      </w:r>
      <w:r w:rsidR="00304D5B">
        <w:rPr>
          <w:rFonts w:cs="Courier New"/>
          <w:szCs w:val="20"/>
          <w:lang w:eastAsia="ru-RU"/>
        </w:rPr>
        <w:t>&gt;</w:t>
      </w:r>
      <w:r w:rsidRPr="002E12E1">
        <w:rPr>
          <w:rFonts w:cs="Courier New"/>
          <w:szCs w:val="20"/>
          <w:lang w:eastAsia="ru-RU"/>
        </w:rPr>
        <w:t xml:space="preserve">" </w:t>
      </w:r>
      <w:r w:rsidR="00304D5B">
        <w:rPr>
          <w:rFonts w:cs="Courier New"/>
          <w:szCs w:val="20"/>
          <w:lang w:eastAsia="ru-RU"/>
        </w:rPr>
        <w:t>…</w:t>
      </w:r>
      <w:r w:rsidRPr="002E12E1">
        <w:rPr>
          <w:rFonts w:cs="Courier New"/>
          <w:szCs w:val="20"/>
          <w:lang w:eastAsia="ru-RU"/>
        </w:rPr>
        <w:t>/&gt;</w:t>
      </w:r>
    </w:p>
    <w:p w:rsidR="002E12E1" w:rsidRPr="002E12E1" w:rsidRDefault="00304D5B" w:rsidP="00F61AA6">
      <w:pPr>
        <w:autoSpaceDE w:val="0"/>
        <w:autoSpaceDN w:val="0"/>
        <w:adjustRightInd w:val="0"/>
        <w:spacing w:after="0" w:line="240" w:lineRule="auto"/>
        <w:ind w:firstLine="720"/>
        <w:rPr>
          <w:rFonts w:cs="Courier New"/>
          <w:szCs w:val="20"/>
          <w:lang w:eastAsia="ru-RU"/>
        </w:rPr>
      </w:pPr>
      <w:r>
        <w:rPr>
          <w:rFonts w:cs="Courier New"/>
          <w:szCs w:val="20"/>
          <w:lang w:eastAsia="ru-RU"/>
        </w:rPr>
        <w:t>…</w:t>
      </w:r>
    </w:p>
    <w:p w:rsidR="002E12E1" w:rsidRDefault="002E12E1" w:rsidP="00304D5B">
      <w:pPr>
        <w:autoSpaceDE w:val="0"/>
        <w:autoSpaceDN w:val="0"/>
        <w:adjustRightInd w:val="0"/>
        <w:spacing w:after="0" w:line="240" w:lineRule="auto"/>
        <w:ind w:firstLine="720"/>
        <w:rPr>
          <w:rFonts w:cs="Courier New"/>
          <w:szCs w:val="20"/>
          <w:lang w:eastAsia="ru-RU"/>
        </w:rPr>
      </w:pPr>
      <w:r w:rsidRPr="002E12E1">
        <w:rPr>
          <w:rFonts w:cs="Courier New"/>
          <w:szCs w:val="20"/>
          <w:lang w:eastAsia="ru-RU"/>
        </w:rPr>
        <w:t>&lt;SaveRestoreGroups file="</w:t>
      </w:r>
      <w:r w:rsidR="00304D5B">
        <w:rPr>
          <w:rFonts w:cs="Courier New"/>
          <w:szCs w:val="20"/>
          <w:lang w:eastAsia="ru-RU"/>
        </w:rPr>
        <w:t>xxx</w:t>
      </w:r>
      <w:r w:rsidRPr="002E12E1">
        <w:rPr>
          <w:rFonts w:cs="Courier New"/>
          <w:szCs w:val="20"/>
          <w:lang w:eastAsia="ru-RU"/>
        </w:rPr>
        <w:t>.xsptdef" /&gt;</w:t>
      </w:r>
    </w:p>
    <w:p w:rsidR="00304D5B" w:rsidRPr="002E12E1" w:rsidRDefault="00304D5B" w:rsidP="00304D5B">
      <w:pPr>
        <w:autoSpaceDE w:val="0"/>
        <w:autoSpaceDN w:val="0"/>
        <w:adjustRightInd w:val="0"/>
        <w:spacing w:after="0" w:line="240" w:lineRule="auto"/>
        <w:rPr>
          <w:rFonts w:cs="Courier New"/>
          <w:szCs w:val="20"/>
          <w:lang w:eastAsia="ru-RU"/>
        </w:rPr>
      </w:pPr>
      <w:r w:rsidRPr="002E12E1">
        <w:rPr>
          <w:rFonts w:cs="Courier New"/>
          <w:szCs w:val="20"/>
          <w:lang w:eastAsia="ru-RU"/>
        </w:rPr>
        <w:t>&lt;</w:t>
      </w:r>
      <w:r>
        <w:rPr>
          <w:rFonts w:cs="Courier New"/>
          <w:szCs w:val="20"/>
          <w:lang w:eastAsia="ru-RU"/>
        </w:rPr>
        <w:t>/</w:t>
      </w:r>
      <w:r w:rsidRPr="002E12E1">
        <w:rPr>
          <w:rFonts w:cs="Courier New"/>
          <w:szCs w:val="20"/>
          <w:lang w:eastAsia="ru-RU"/>
        </w:rPr>
        <w:t>InterfaceProfile</w:t>
      </w:r>
      <w:r>
        <w:rPr>
          <w:rFonts w:cs="Courier New"/>
          <w:szCs w:val="20"/>
          <w:lang w:eastAsia="ru-RU"/>
        </w:rPr>
        <w:t>&gt;</w:t>
      </w:r>
    </w:p>
    <w:p w:rsidR="002E12E1" w:rsidRPr="00304D5B" w:rsidRDefault="00304D5B" w:rsidP="00E5234F">
      <w:pPr>
        <w:autoSpaceDE w:val="0"/>
        <w:autoSpaceDN w:val="0"/>
        <w:adjustRightInd w:val="0"/>
        <w:spacing w:after="0" w:line="240" w:lineRule="auto"/>
        <w:rPr>
          <w:rFonts w:ascii="Lucida Console" w:hAnsi="Lucida Console" w:cs="Lucida Console"/>
          <w:sz w:val="21"/>
          <w:szCs w:val="21"/>
        </w:rPr>
      </w:pPr>
      <w:r>
        <w:rPr>
          <w:rFonts w:ascii="Lucida Console" w:hAnsi="Lucida Console" w:cs="Lucida Console"/>
          <w:sz w:val="21"/>
          <w:szCs w:val="21"/>
        </w:rPr>
        <w:t>…</w:t>
      </w:r>
    </w:p>
    <w:p w:rsidR="0036701D" w:rsidRPr="00F73620" w:rsidRDefault="0036701D" w:rsidP="0036701D">
      <w:pPr>
        <w:autoSpaceDE w:val="0"/>
        <w:autoSpaceDN w:val="0"/>
        <w:adjustRightInd w:val="0"/>
        <w:spacing w:after="0" w:line="240" w:lineRule="auto"/>
        <w:rPr>
          <w:rFonts w:cs="Courier New"/>
          <w:szCs w:val="20"/>
          <w:lang w:eastAsia="ru-RU"/>
        </w:rPr>
      </w:pPr>
      <w:r w:rsidRPr="00F73620">
        <w:rPr>
          <w:rFonts w:cs="Courier New"/>
          <w:szCs w:val="20"/>
          <w:lang w:eastAsia="ru-RU"/>
        </w:rPr>
        <w:t>&lt;SaveRestoreGroups name="</w:t>
      </w:r>
      <w:r w:rsidR="00A5315D">
        <w:rPr>
          <w:rFonts w:cs="Courier New"/>
          <w:szCs w:val="20"/>
          <w:lang w:eastAsia="ru-RU"/>
        </w:rPr>
        <w:t>&lt;SRG&gt;</w:t>
      </w:r>
      <w:r w:rsidRPr="00F73620">
        <w:rPr>
          <w:rFonts w:cs="Courier New"/>
          <w:szCs w:val="20"/>
          <w:lang w:eastAsia="ru-RU"/>
        </w:rPr>
        <w:t>"</w:t>
      </w:r>
      <w:r>
        <w:rPr>
          <w:rFonts w:cs="Courier New"/>
          <w:szCs w:val="20"/>
          <w:lang w:eastAsia="ru-RU"/>
        </w:rPr>
        <w:t xml:space="preserve"> …&gt;</w:t>
      </w:r>
    </w:p>
    <w:p w:rsidR="0036701D" w:rsidRDefault="0036701D" w:rsidP="00304D5B">
      <w:pPr>
        <w:autoSpaceDE w:val="0"/>
        <w:autoSpaceDN w:val="0"/>
        <w:adjustRightInd w:val="0"/>
        <w:spacing w:after="0" w:line="240" w:lineRule="auto"/>
        <w:ind w:firstLine="720"/>
        <w:rPr>
          <w:rFonts w:cs="Courier New"/>
          <w:szCs w:val="20"/>
          <w:lang w:eastAsia="ru-RU"/>
        </w:rPr>
      </w:pPr>
      <w:r w:rsidRPr="00F73620">
        <w:rPr>
          <w:rFonts w:cs="Courier New"/>
          <w:szCs w:val="20"/>
          <w:lang w:eastAsia="ru-RU"/>
        </w:rPr>
        <w:t>&lt;SRGroup name="</w:t>
      </w:r>
      <w:r>
        <w:rPr>
          <w:rFonts w:cs="Courier New"/>
          <w:szCs w:val="20"/>
          <w:lang w:eastAsia="ru-RU"/>
        </w:rPr>
        <w:t>&lt;name&gt;</w:t>
      </w:r>
      <w:r w:rsidRPr="00F73620">
        <w:rPr>
          <w:rFonts w:cs="Courier New"/>
          <w:szCs w:val="20"/>
          <w:lang w:eastAsia="ru-RU"/>
        </w:rPr>
        <w:t>"</w:t>
      </w:r>
      <w:r w:rsidRPr="00DC47BC">
        <w:rPr>
          <w:rFonts w:cs="Courier New"/>
          <w:szCs w:val="20"/>
          <w:lang w:eastAsia="ru-RU"/>
        </w:rPr>
        <w:t>&gt;</w:t>
      </w:r>
    </w:p>
    <w:p w:rsidR="0036701D" w:rsidRPr="00D252B5" w:rsidRDefault="0036701D" w:rsidP="00304D5B">
      <w:pPr>
        <w:autoSpaceDE w:val="0"/>
        <w:autoSpaceDN w:val="0"/>
        <w:adjustRightInd w:val="0"/>
        <w:spacing w:after="0" w:line="240" w:lineRule="auto"/>
        <w:ind w:left="720" w:firstLine="720"/>
        <w:rPr>
          <w:rFonts w:ascii="Lucida Console" w:hAnsi="Lucida Console" w:cs="Lucida Console"/>
          <w:color w:val="0000FF"/>
          <w:sz w:val="21"/>
          <w:szCs w:val="21"/>
          <w:lang w:eastAsia="ru-RU"/>
        </w:rPr>
      </w:pPr>
      <w:r w:rsidRPr="00D252B5">
        <w:rPr>
          <w:rFonts w:cs="Courier New"/>
          <w:szCs w:val="20"/>
          <w:lang w:eastAsia="ru-RU"/>
        </w:rPr>
        <w:t>&lt;Item name="</w:t>
      </w:r>
      <w:r w:rsidR="00304D5B" w:rsidRPr="00304D5B">
        <w:rPr>
          <w:rFonts w:cs="Courier New"/>
          <w:i/>
          <w:szCs w:val="20"/>
          <w:lang w:eastAsia="ru-RU"/>
        </w:rPr>
        <w:t>absentI</w:t>
      </w:r>
      <w:r w:rsidRPr="00304D5B">
        <w:rPr>
          <w:rFonts w:cs="Courier New"/>
          <w:i/>
          <w:szCs w:val="20"/>
          <w:lang w:eastAsia="ru-RU"/>
        </w:rPr>
        <w:t>nterface.</w:t>
      </w:r>
      <w:r w:rsidRPr="00D252B5">
        <w:rPr>
          <w:rFonts w:cs="Courier New"/>
          <w:szCs w:val="20"/>
          <w:lang w:eastAsia="ru-RU"/>
        </w:rPr>
        <w:t>Gr</w:t>
      </w:r>
      <w:r w:rsidR="00304D5B">
        <w:rPr>
          <w:rFonts w:cs="Courier New"/>
          <w:szCs w:val="20"/>
          <w:lang w:eastAsia="ru-RU"/>
        </w:rPr>
        <w:t>oup</w:t>
      </w:r>
      <w:r w:rsidRPr="00D252B5">
        <w:rPr>
          <w:rFonts w:cs="Courier New"/>
          <w:szCs w:val="20"/>
          <w:lang w:eastAsia="ru-RU"/>
        </w:rPr>
        <w:t>.Obj</w:t>
      </w:r>
      <w:r w:rsidR="00304D5B">
        <w:rPr>
          <w:rFonts w:cs="Courier New"/>
          <w:szCs w:val="20"/>
          <w:lang w:eastAsia="ru-RU"/>
        </w:rPr>
        <w:t>ect</w:t>
      </w:r>
      <w:r w:rsidRPr="00D252B5">
        <w:rPr>
          <w:rFonts w:cs="Courier New"/>
          <w:szCs w:val="20"/>
          <w:lang w:eastAsia="ru-RU"/>
        </w:rPr>
        <w:t>"/&gt;</w:t>
      </w:r>
    </w:p>
    <w:p w:rsidR="002E12E1" w:rsidRDefault="00304D5B"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2E12E1" w:rsidRDefault="002E12E1" w:rsidP="002E12E1">
      <w:pPr>
        <w:autoSpaceDE w:val="0"/>
        <w:autoSpaceDN w:val="0"/>
        <w:adjustRightInd w:val="0"/>
        <w:spacing w:after="0" w:line="240" w:lineRule="auto"/>
        <w:rPr>
          <w:rFonts w:cs="Courier New"/>
          <w:szCs w:val="20"/>
          <w:lang w:eastAsia="ru-RU"/>
        </w:rPr>
      </w:pPr>
      <w:r w:rsidRPr="00F61AA6">
        <w:rPr>
          <w:rFonts w:cs="Courier New"/>
          <w:b/>
          <w:szCs w:val="20"/>
          <w:lang w:eastAsia="ru-RU"/>
        </w:rPr>
        <w:t>Error ESP0303</w:t>
      </w:r>
      <w:r w:rsidRPr="002E12E1">
        <w:rPr>
          <w:rFonts w:cs="Courier New"/>
          <w:szCs w:val="20"/>
          <w:lang w:eastAsia="ru-RU"/>
        </w:rPr>
        <w:t>: SRGroup name=`</w:t>
      </w:r>
      <w:r w:rsidR="00F61AA6">
        <w:rPr>
          <w:rFonts w:cs="Courier New"/>
          <w:szCs w:val="20"/>
          <w:lang w:eastAsia="ru-RU"/>
        </w:rPr>
        <w:t>&lt;name&gt;</w:t>
      </w:r>
      <w:r w:rsidRPr="002E12E1">
        <w:rPr>
          <w:rFonts w:cs="Courier New"/>
          <w:szCs w:val="20"/>
          <w:lang w:eastAsia="ru-RU"/>
        </w:rPr>
        <w:t>` Item name=`</w:t>
      </w:r>
      <w:r w:rsidR="00F61AA6" w:rsidRPr="00304D5B">
        <w:rPr>
          <w:rFonts w:cs="Courier New"/>
          <w:i/>
          <w:szCs w:val="20"/>
          <w:lang w:eastAsia="ru-RU"/>
        </w:rPr>
        <w:t>absentInterface</w:t>
      </w:r>
      <w:r w:rsidR="00D15779" w:rsidRPr="00304D5B">
        <w:rPr>
          <w:rFonts w:cs="Courier New"/>
          <w:i/>
          <w:szCs w:val="20"/>
          <w:lang w:eastAsia="ru-RU"/>
        </w:rPr>
        <w:t>.</w:t>
      </w:r>
      <w:r w:rsidR="00D15779" w:rsidRPr="00D252B5">
        <w:rPr>
          <w:rFonts w:cs="Courier New"/>
          <w:szCs w:val="20"/>
          <w:lang w:eastAsia="ru-RU"/>
        </w:rPr>
        <w:t>Gr</w:t>
      </w:r>
      <w:r w:rsidR="00D15779">
        <w:rPr>
          <w:rFonts w:cs="Courier New"/>
          <w:szCs w:val="20"/>
          <w:lang w:eastAsia="ru-RU"/>
        </w:rPr>
        <w:t>oup</w:t>
      </w:r>
      <w:r w:rsidR="00D15779" w:rsidRPr="00D252B5">
        <w:rPr>
          <w:rFonts w:cs="Courier New"/>
          <w:szCs w:val="20"/>
          <w:lang w:eastAsia="ru-RU"/>
        </w:rPr>
        <w:t>.Obj</w:t>
      </w:r>
      <w:r w:rsidR="00D15779">
        <w:rPr>
          <w:rFonts w:cs="Courier New"/>
          <w:szCs w:val="20"/>
          <w:lang w:eastAsia="ru-RU"/>
        </w:rPr>
        <w:t>ect</w:t>
      </w:r>
      <w:r w:rsidRPr="002E12E1">
        <w:rPr>
          <w:rFonts w:cs="Courier New"/>
          <w:szCs w:val="20"/>
          <w:lang w:eastAsia="ru-RU"/>
        </w:rPr>
        <w:t>` - item name is incorrect: Interface `</w:t>
      </w:r>
      <w:r w:rsidR="00F61AA6" w:rsidRPr="00304D5B">
        <w:rPr>
          <w:rFonts w:cs="Courier New"/>
          <w:i/>
          <w:szCs w:val="20"/>
          <w:lang w:eastAsia="ru-RU"/>
        </w:rPr>
        <w:t>absentInterface</w:t>
      </w:r>
      <w:r w:rsidRPr="002E12E1">
        <w:rPr>
          <w:rFonts w:cs="Courier New"/>
          <w:szCs w:val="20"/>
          <w:lang w:eastAsia="ru-RU"/>
        </w:rPr>
        <w:t>` not found in profile. SaveRestoreGroups name=`</w:t>
      </w:r>
      <w:r w:rsidR="00A5315D">
        <w:rPr>
          <w:rFonts w:cs="Courier New"/>
          <w:szCs w:val="20"/>
          <w:lang w:eastAsia="ru-RU"/>
        </w:rPr>
        <w:t>&lt;SRG&gt;</w:t>
      </w:r>
      <w:r w:rsidRPr="002E12E1">
        <w:rPr>
          <w:rFonts w:cs="Courier New"/>
          <w:szCs w:val="20"/>
          <w:lang w:eastAsia="ru-RU"/>
        </w:rPr>
        <w:t>`</w:t>
      </w:r>
    </w:p>
    <w:p w:rsidR="00305FF2" w:rsidRDefault="00305FF2" w:rsidP="00305FF2">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05FF2" w:rsidRDefault="00305FF2" w:rsidP="00305FF2">
      <w:pPr>
        <w:autoSpaceDE w:val="0"/>
        <w:autoSpaceDN w:val="0"/>
        <w:adjustRightInd w:val="0"/>
        <w:spacing w:after="0" w:line="240" w:lineRule="auto"/>
        <w:rPr>
          <w:rFonts w:ascii="Lucida Console" w:hAnsi="Lucida Console" w:cs="Courier New"/>
          <w:szCs w:val="20"/>
          <w:lang w:eastAsia="ru-RU"/>
        </w:rPr>
      </w:pPr>
    </w:p>
    <w:p w:rsidR="00305FF2" w:rsidRPr="002E12E1" w:rsidRDefault="00305FF2" w:rsidP="00305FF2">
      <w:pPr>
        <w:autoSpaceDE w:val="0"/>
        <w:autoSpaceDN w:val="0"/>
        <w:adjustRightInd w:val="0"/>
        <w:spacing w:after="0" w:line="240" w:lineRule="auto"/>
        <w:rPr>
          <w:rFonts w:cs="Courier New"/>
          <w:szCs w:val="20"/>
          <w:lang w:eastAsia="ru-RU"/>
        </w:rPr>
      </w:pPr>
      <w:r w:rsidRPr="002E12E1">
        <w:rPr>
          <w:rFonts w:cs="Courier New"/>
          <w:szCs w:val="20"/>
          <w:lang w:eastAsia="ru-RU"/>
        </w:rPr>
        <w:t>&lt;InterfaceProfile name="</w:t>
      </w:r>
      <w:r>
        <w:rPr>
          <w:rFonts w:cs="Courier New"/>
          <w:szCs w:val="20"/>
          <w:lang w:eastAsia="ru-RU"/>
        </w:rPr>
        <w:t>&lt;interface</w:t>
      </w:r>
      <w:r w:rsidRPr="002E12E1">
        <w:rPr>
          <w:rFonts w:cs="Courier New"/>
          <w:szCs w:val="20"/>
          <w:lang w:eastAsia="ru-RU"/>
        </w:rPr>
        <w:t>Profile</w:t>
      </w:r>
      <w:r>
        <w:rPr>
          <w:rFonts w:cs="Courier New"/>
          <w:szCs w:val="20"/>
          <w:lang w:eastAsia="ru-RU"/>
        </w:rPr>
        <w:t>&gt;</w:t>
      </w:r>
      <w:r w:rsidRPr="002E12E1">
        <w:rPr>
          <w:rFonts w:cs="Courier New"/>
          <w:szCs w:val="20"/>
          <w:lang w:eastAsia="ru-RU"/>
        </w:rPr>
        <w:t>"</w:t>
      </w:r>
      <w:r>
        <w:rPr>
          <w:rFonts w:cs="Courier New"/>
          <w:szCs w:val="20"/>
          <w:lang w:eastAsia="ru-RU"/>
        </w:rPr>
        <w:t xml:space="preserve"> …</w:t>
      </w:r>
      <w:r w:rsidRPr="002E12E1">
        <w:rPr>
          <w:rFonts w:cs="Courier New"/>
          <w:szCs w:val="20"/>
          <w:lang w:eastAsia="ru-RU"/>
        </w:rPr>
        <w:t>&gt;</w:t>
      </w:r>
    </w:p>
    <w:p w:rsidR="00305FF2" w:rsidRPr="002E12E1" w:rsidRDefault="00305FF2" w:rsidP="00305FF2">
      <w:pPr>
        <w:autoSpaceDE w:val="0"/>
        <w:autoSpaceDN w:val="0"/>
        <w:adjustRightInd w:val="0"/>
        <w:spacing w:after="0" w:line="240" w:lineRule="auto"/>
        <w:ind w:firstLine="720"/>
        <w:rPr>
          <w:rFonts w:cs="Courier New"/>
          <w:szCs w:val="20"/>
          <w:lang w:eastAsia="ru-RU"/>
        </w:rPr>
      </w:pPr>
      <w:r w:rsidRPr="002E12E1">
        <w:rPr>
          <w:rFonts w:cs="Courier New"/>
          <w:szCs w:val="20"/>
          <w:lang w:eastAsia="ru-RU"/>
        </w:rPr>
        <w:t>&lt;Interfaces&gt;</w:t>
      </w:r>
    </w:p>
    <w:p w:rsidR="00305FF2" w:rsidRPr="002E12E1" w:rsidRDefault="00305FF2" w:rsidP="00305FF2">
      <w:pPr>
        <w:autoSpaceDE w:val="0"/>
        <w:autoSpaceDN w:val="0"/>
        <w:adjustRightInd w:val="0"/>
        <w:spacing w:after="0" w:line="240" w:lineRule="auto"/>
        <w:ind w:left="720" w:firstLine="720"/>
        <w:rPr>
          <w:rFonts w:cs="Courier New"/>
          <w:szCs w:val="20"/>
          <w:lang w:eastAsia="ru-RU"/>
        </w:rPr>
      </w:pPr>
      <w:r w:rsidRPr="002E12E1">
        <w:rPr>
          <w:rFonts w:cs="Courier New"/>
          <w:szCs w:val="20"/>
          <w:lang w:eastAsia="ru-RU"/>
        </w:rPr>
        <w:t>&lt;Interface name="</w:t>
      </w:r>
      <w:r>
        <w:rPr>
          <w:rFonts w:cs="Courier New"/>
          <w:szCs w:val="20"/>
          <w:lang w:eastAsia="ru-RU"/>
        </w:rPr>
        <w:t>&lt;i</w:t>
      </w:r>
      <w:r w:rsidRPr="002E12E1">
        <w:rPr>
          <w:rFonts w:cs="Courier New"/>
          <w:szCs w:val="20"/>
          <w:lang w:eastAsia="ru-RU"/>
        </w:rPr>
        <w:t>nterface</w:t>
      </w:r>
      <w:r>
        <w:rPr>
          <w:rFonts w:cs="Courier New"/>
          <w:szCs w:val="20"/>
          <w:lang w:eastAsia="ru-RU"/>
        </w:rPr>
        <w:t>&gt;</w:t>
      </w:r>
      <w:r w:rsidRPr="002E12E1">
        <w:rPr>
          <w:rFonts w:cs="Courier New"/>
          <w:szCs w:val="20"/>
          <w:lang w:eastAsia="ru-RU"/>
        </w:rPr>
        <w:t xml:space="preserve">" </w:t>
      </w:r>
      <w:r>
        <w:rPr>
          <w:rFonts w:cs="Courier New"/>
          <w:szCs w:val="20"/>
          <w:lang w:eastAsia="ru-RU"/>
        </w:rPr>
        <w:t>…</w:t>
      </w:r>
      <w:r w:rsidRPr="002E12E1">
        <w:rPr>
          <w:rFonts w:cs="Courier New"/>
          <w:szCs w:val="20"/>
          <w:lang w:eastAsia="ru-RU"/>
        </w:rPr>
        <w:t>/&gt;</w:t>
      </w:r>
    </w:p>
    <w:p w:rsidR="00305FF2" w:rsidRPr="002E12E1" w:rsidRDefault="00305FF2" w:rsidP="00305FF2">
      <w:pPr>
        <w:autoSpaceDE w:val="0"/>
        <w:autoSpaceDN w:val="0"/>
        <w:adjustRightInd w:val="0"/>
        <w:spacing w:after="0" w:line="240" w:lineRule="auto"/>
        <w:ind w:firstLine="720"/>
        <w:rPr>
          <w:rFonts w:cs="Courier New"/>
          <w:szCs w:val="20"/>
          <w:lang w:eastAsia="ru-RU"/>
        </w:rPr>
      </w:pPr>
      <w:r>
        <w:rPr>
          <w:rFonts w:cs="Courier New"/>
          <w:szCs w:val="20"/>
          <w:lang w:eastAsia="ru-RU"/>
        </w:rPr>
        <w:t>…</w:t>
      </w:r>
    </w:p>
    <w:p w:rsidR="00305FF2" w:rsidRDefault="00305FF2" w:rsidP="00305FF2">
      <w:pPr>
        <w:autoSpaceDE w:val="0"/>
        <w:autoSpaceDN w:val="0"/>
        <w:adjustRightInd w:val="0"/>
        <w:spacing w:after="0" w:line="240" w:lineRule="auto"/>
        <w:ind w:firstLine="720"/>
        <w:rPr>
          <w:rFonts w:cs="Courier New"/>
          <w:szCs w:val="20"/>
          <w:lang w:eastAsia="ru-RU"/>
        </w:rPr>
      </w:pPr>
      <w:r w:rsidRPr="002E12E1">
        <w:rPr>
          <w:rFonts w:cs="Courier New"/>
          <w:szCs w:val="20"/>
          <w:lang w:eastAsia="ru-RU"/>
        </w:rPr>
        <w:t>&lt;SaveRestoreGroups file="</w:t>
      </w:r>
      <w:r>
        <w:rPr>
          <w:rFonts w:cs="Courier New"/>
          <w:szCs w:val="20"/>
          <w:lang w:eastAsia="ru-RU"/>
        </w:rPr>
        <w:t>xxx</w:t>
      </w:r>
      <w:r w:rsidRPr="002E12E1">
        <w:rPr>
          <w:rFonts w:cs="Courier New"/>
          <w:szCs w:val="20"/>
          <w:lang w:eastAsia="ru-RU"/>
        </w:rPr>
        <w:t>.xsptdef" /&gt;</w:t>
      </w:r>
    </w:p>
    <w:p w:rsidR="00305FF2" w:rsidRPr="002E12E1" w:rsidRDefault="00305FF2" w:rsidP="00305FF2">
      <w:pPr>
        <w:autoSpaceDE w:val="0"/>
        <w:autoSpaceDN w:val="0"/>
        <w:adjustRightInd w:val="0"/>
        <w:spacing w:after="0" w:line="240" w:lineRule="auto"/>
        <w:rPr>
          <w:rFonts w:cs="Courier New"/>
          <w:szCs w:val="20"/>
          <w:lang w:eastAsia="ru-RU"/>
        </w:rPr>
      </w:pPr>
      <w:r w:rsidRPr="002E12E1">
        <w:rPr>
          <w:rFonts w:cs="Courier New"/>
          <w:szCs w:val="20"/>
          <w:lang w:eastAsia="ru-RU"/>
        </w:rPr>
        <w:t>&lt;</w:t>
      </w:r>
      <w:r>
        <w:rPr>
          <w:rFonts w:cs="Courier New"/>
          <w:szCs w:val="20"/>
          <w:lang w:eastAsia="ru-RU"/>
        </w:rPr>
        <w:t>/</w:t>
      </w:r>
      <w:r w:rsidRPr="002E12E1">
        <w:rPr>
          <w:rFonts w:cs="Courier New"/>
          <w:szCs w:val="20"/>
          <w:lang w:eastAsia="ru-RU"/>
        </w:rPr>
        <w:t>InterfaceProfile</w:t>
      </w:r>
      <w:r>
        <w:rPr>
          <w:rFonts w:cs="Courier New"/>
          <w:szCs w:val="20"/>
          <w:lang w:eastAsia="ru-RU"/>
        </w:rPr>
        <w:t>&gt;</w:t>
      </w:r>
    </w:p>
    <w:p w:rsidR="00305FF2" w:rsidRPr="00304D5B" w:rsidRDefault="00305FF2" w:rsidP="00305FF2">
      <w:pPr>
        <w:autoSpaceDE w:val="0"/>
        <w:autoSpaceDN w:val="0"/>
        <w:adjustRightInd w:val="0"/>
        <w:spacing w:after="0" w:line="240" w:lineRule="auto"/>
        <w:rPr>
          <w:rFonts w:ascii="Lucida Console" w:hAnsi="Lucida Console" w:cs="Lucida Console"/>
          <w:sz w:val="21"/>
          <w:szCs w:val="21"/>
        </w:rPr>
      </w:pPr>
      <w:r>
        <w:rPr>
          <w:rFonts w:ascii="Lucida Console" w:hAnsi="Lucida Console" w:cs="Lucida Console"/>
          <w:sz w:val="21"/>
          <w:szCs w:val="21"/>
        </w:rPr>
        <w:t>…</w:t>
      </w:r>
    </w:p>
    <w:p w:rsidR="00305FF2" w:rsidRPr="00F73620" w:rsidRDefault="00305FF2" w:rsidP="00305FF2">
      <w:pPr>
        <w:autoSpaceDE w:val="0"/>
        <w:autoSpaceDN w:val="0"/>
        <w:adjustRightInd w:val="0"/>
        <w:spacing w:after="0" w:line="240" w:lineRule="auto"/>
        <w:rPr>
          <w:rFonts w:cs="Courier New"/>
          <w:szCs w:val="20"/>
          <w:lang w:eastAsia="ru-RU"/>
        </w:rPr>
      </w:pPr>
      <w:r w:rsidRPr="00F73620">
        <w:rPr>
          <w:rFonts w:cs="Courier New"/>
          <w:szCs w:val="20"/>
          <w:lang w:eastAsia="ru-RU"/>
        </w:rPr>
        <w:t>&lt;SaveRestoreGroups name="</w:t>
      </w:r>
      <w:r>
        <w:rPr>
          <w:rFonts w:cs="Courier New"/>
          <w:szCs w:val="20"/>
          <w:lang w:eastAsia="ru-RU"/>
        </w:rPr>
        <w:t>&lt;</w:t>
      </w:r>
      <w:r w:rsidR="00A5315D">
        <w:rPr>
          <w:rFonts w:cs="Courier New"/>
          <w:szCs w:val="20"/>
          <w:lang w:eastAsia="ru-RU"/>
        </w:rPr>
        <w:t>SRG</w:t>
      </w:r>
      <w:r>
        <w:rPr>
          <w:rFonts w:cs="Courier New"/>
          <w:szCs w:val="20"/>
          <w:lang w:eastAsia="ru-RU"/>
        </w:rPr>
        <w:t>&gt;</w:t>
      </w:r>
      <w:r w:rsidRPr="00F73620">
        <w:rPr>
          <w:rFonts w:cs="Courier New"/>
          <w:szCs w:val="20"/>
          <w:lang w:eastAsia="ru-RU"/>
        </w:rPr>
        <w:t>"</w:t>
      </w:r>
      <w:r>
        <w:rPr>
          <w:rFonts w:cs="Courier New"/>
          <w:szCs w:val="20"/>
          <w:lang w:eastAsia="ru-RU"/>
        </w:rPr>
        <w:t xml:space="preserve"> …&gt;</w:t>
      </w:r>
    </w:p>
    <w:p w:rsidR="00305FF2" w:rsidRDefault="00305FF2" w:rsidP="00305FF2">
      <w:pPr>
        <w:autoSpaceDE w:val="0"/>
        <w:autoSpaceDN w:val="0"/>
        <w:adjustRightInd w:val="0"/>
        <w:spacing w:after="0" w:line="240" w:lineRule="auto"/>
        <w:ind w:firstLine="720"/>
        <w:rPr>
          <w:rFonts w:cs="Courier New"/>
          <w:szCs w:val="20"/>
          <w:lang w:eastAsia="ru-RU"/>
        </w:rPr>
      </w:pPr>
      <w:r w:rsidRPr="00F73620">
        <w:rPr>
          <w:rFonts w:cs="Courier New"/>
          <w:szCs w:val="20"/>
          <w:lang w:eastAsia="ru-RU"/>
        </w:rPr>
        <w:t>&lt;SRGroup name="</w:t>
      </w:r>
      <w:r>
        <w:rPr>
          <w:rFonts w:cs="Courier New"/>
          <w:szCs w:val="20"/>
          <w:lang w:eastAsia="ru-RU"/>
        </w:rPr>
        <w:t>&lt;name&gt;</w:t>
      </w:r>
      <w:r w:rsidRPr="00F73620">
        <w:rPr>
          <w:rFonts w:cs="Courier New"/>
          <w:szCs w:val="20"/>
          <w:lang w:eastAsia="ru-RU"/>
        </w:rPr>
        <w:t>"</w:t>
      </w:r>
      <w:r w:rsidRPr="00DC47BC">
        <w:rPr>
          <w:rFonts w:cs="Courier New"/>
          <w:szCs w:val="20"/>
          <w:lang w:eastAsia="ru-RU"/>
        </w:rPr>
        <w:t>&gt;</w:t>
      </w:r>
    </w:p>
    <w:p w:rsidR="00305FF2" w:rsidRPr="00D252B5" w:rsidRDefault="00305FF2" w:rsidP="00305FF2">
      <w:pPr>
        <w:autoSpaceDE w:val="0"/>
        <w:autoSpaceDN w:val="0"/>
        <w:adjustRightInd w:val="0"/>
        <w:spacing w:after="0" w:line="240" w:lineRule="auto"/>
        <w:ind w:left="720" w:firstLine="720"/>
        <w:rPr>
          <w:rFonts w:ascii="Lucida Console" w:hAnsi="Lucida Console" w:cs="Lucida Console"/>
          <w:color w:val="0000FF"/>
          <w:sz w:val="21"/>
          <w:szCs w:val="21"/>
          <w:lang w:eastAsia="ru-RU"/>
        </w:rPr>
      </w:pPr>
      <w:r w:rsidRPr="00D252B5">
        <w:rPr>
          <w:rFonts w:cs="Courier New"/>
          <w:szCs w:val="20"/>
          <w:lang w:eastAsia="ru-RU"/>
        </w:rPr>
        <w:t>&lt;Item name="</w:t>
      </w:r>
      <w:r w:rsidR="00BC2001" w:rsidRPr="00BC2001">
        <w:rPr>
          <w:rFonts w:cs="Courier New"/>
          <w:szCs w:val="20"/>
          <w:lang w:eastAsia="ru-RU"/>
        </w:rPr>
        <w:t>i</w:t>
      </w:r>
      <w:r w:rsidRPr="00BC2001">
        <w:rPr>
          <w:rFonts w:cs="Courier New"/>
          <w:szCs w:val="20"/>
          <w:lang w:eastAsia="ru-RU"/>
        </w:rPr>
        <w:t>nterface</w:t>
      </w:r>
      <w:r w:rsidRPr="00304D5B">
        <w:rPr>
          <w:rFonts w:cs="Courier New"/>
          <w:i/>
          <w:szCs w:val="20"/>
          <w:lang w:eastAsia="ru-RU"/>
        </w:rPr>
        <w:t>.</w:t>
      </w:r>
      <w:r w:rsidR="00BC2001">
        <w:rPr>
          <w:rFonts w:cs="Courier New"/>
          <w:i/>
          <w:szCs w:val="20"/>
          <w:lang w:eastAsia="ru-RU"/>
        </w:rPr>
        <w:t>absen</w:t>
      </w:r>
      <w:r w:rsidR="00481F1B">
        <w:rPr>
          <w:rFonts w:cs="Courier New"/>
          <w:i/>
          <w:szCs w:val="20"/>
          <w:lang w:eastAsia="ru-RU"/>
        </w:rPr>
        <w:t>t</w:t>
      </w:r>
      <w:r w:rsidR="00BC2001">
        <w:rPr>
          <w:rFonts w:cs="Courier New"/>
          <w:i/>
          <w:szCs w:val="20"/>
          <w:lang w:eastAsia="ru-RU"/>
        </w:rPr>
        <w:t>Group</w:t>
      </w:r>
      <w:r w:rsidRPr="00D252B5">
        <w:rPr>
          <w:rFonts w:cs="Courier New"/>
          <w:szCs w:val="20"/>
          <w:lang w:eastAsia="ru-RU"/>
        </w:rPr>
        <w:t>.Obj</w:t>
      </w:r>
      <w:r>
        <w:rPr>
          <w:rFonts w:cs="Courier New"/>
          <w:szCs w:val="20"/>
          <w:lang w:eastAsia="ru-RU"/>
        </w:rPr>
        <w:t>ect</w:t>
      </w:r>
      <w:r w:rsidRPr="00D252B5">
        <w:rPr>
          <w:rFonts w:cs="Courier New"/>
          <w:szCs w:val="20"/>
          <w:lang w:eastAsia="ru-RU"/>
        </w:rPr>
        <w:t>"/&gt;</w:t>
      </w:r>
    </w:p>
    <w:p w:rsidR="00305FF2" w:rsidRDefault="00305FF2" w:rsidP="00305FF2">
      <w:pPr>
        <w:autoSpaceDE w:val="0"/>
        <w:autoSpaceDN w:val="0"/>
        <w:adjustRightInd w:val="0"/>
        <w:spacing w:after="0" w:line="240" w:lineRule="auto"/>
        <w:rPr>
          <w:rFonts w:cs="Courier New"/>
          <w:szCs w:val="20"/>
          <w:lang w:eastAsia="ru-RU"/>
        </w:rPr>
      </w:pPr>
      <w:r>
        <w:rPr>
          <w:rFonts w:cs="Courier New"/>
          <w:szCs w:val="20"/>
          <w:lang w:eastAsia="ru-RU"/>
        </w:rPr>
        <w:t>…</w:t>
      </w:r>
    </w:p>
    <w:p w:rsidR="00305FF2" w:rsidRDefault="00305FF2" w:rsidP="002E12E1">
      <w:pPr>
        <w:autoSpaceDE w:val="0"/>
        <w:autoSpaceDN w:val="0"/>
        <w:adjustRightInd w:val="0"/>
        <w:spacing w:after="0" w:line="240" w:lineRule="auto"/>
        <w:rPr>
          <w:rFonts w:cs="Courier New"/>
          <w:szCs w:val="20"/>
          <w:lang w:eastAsia="ru-RU"/>
        </w:rPr>
      </w:pPr>
      <w:r w:rsidRPr="00305FF2">
        <w:rPr>
          <w:rFonts w:cs="Courier New"/>
          <w:b/>
          <w:szCs w:val="20"/>
          <w:lang w:eastAsia="ru-RU"/>
        </w:rPr>
        <w:t>Error ESP0304</w:t>
      </w:r>
      <w:r w:rsidRPr="00305FF2">
        <w:rPr>
          <w:rFonts w:cs="Courier New"/>
          <w:szCs w:val="20"/>
          <w:lang w:eastAsia="ru-RU"/>
        </w:rPr>
        <w:t>: SRGroup name=`</w:t>
      </w:r>
      <w:r>
        <w:rPr>
          <w:rFonts w:cs="Courier New"/>
          <w:szCs w:val="20"/>
          <w:lang w:eastAsia="ru-RU"/>
        </w:rPr>
        <w:t>&lt;name&gt;</w:t>
      </w:r>
      <w:r w:rsidRPr="00305FF2">
        <w:rPr>
          <w:rFonts w:cs="Courier New"/>
          <w:szCs w:val="20"/>
          <w:lang w:eastAsia="ru-RU"/>
        </w:rPr>
        <w:t>` Interface=`</w:t>
      </w:r>
      <w:r>
        <w:rPr>
          <w:rFonts w:cs="Courier New"/>
          <w:szCs w:val="20"/>
          <w:lang w:eastAsia="ru-RU"/>
        </w:rPr>
        <w:t>&lt;i</w:t>
      </w:r>
      <w:r w:rsidRPr="00305FF2">
        <w:rPr>
          <w:rFonts w:cs="Courier New"/>
          <w:szCs w:val="20"/>
          <w:lang w:eastAsia="ru-RU"/>
        </w:rPr>
        <w:t>nterface</w:t>
      </w:r>
      <w:r>
        <w:rPr>
          <w:rFonts w:cs="Courier New"/>
          <w:szCs w:val="20"/>
          <w:lang w:eastAsia="ru-RU"/>
        </w:rPr>
        <w:t>&gt;</w:t>
      </w:r>
      <w:r w:rsidRPr="00305FF2">
        <w:rPr>
          <w:rFonts w:cs="Courier New"/>
          <w:szCs w:val="20"/>
          <w:lang w:eastAsia="ru-RU"/>
        </w:rPr>
        <w:t>` Item name=`</w:t>
      </w:r>
      <w:r w:rsidR="00BC2001" w:rsidRPr="00BC2001">
        <w:rPr>
          <w:rFonts w:cs="Courier New"/>
          <w:szCs w:val="20"/>
          <w:lang w:eastAsia="ru-RU"/>
        </w:rPr>
        <w:t>interface</w:t>
      </w:r>
      <w:r w:rsidR="00BC2001" w:rsidRPr="00304D5B">
        <w:rPr>
          <w:rFonts w:cs="Courier New"/>
          <w:i/>
          <w:szCs w:val="20"/>
          <w:lang w:eastAsia="ru-RU"/>
        </w:rPr>
        <w:t>.</w:t>
      </w:r>
      <w:r w:rsidR="00BC2001">
        <w:rPr>
          <w:rFonts w:cs="Courier New"/>
          <w:i/>
          <w:szCs w:val="20"/>
          <w:lang w:eastAsia="ru-RU"/>
        </w:rPr>
        <w:t>absent</w:t>
      </w:r>
      <w:r w:rsidR="00BC2001" w:rsidRPr="00BC2001">
        <w:rPr>
          <w:rFonts w:cs="Courier New"/>
          <w:i/>
          <w:szCs w:val="20"/>
          <w:lang w:eastAsia="ru-RU"/>
        </w:rPr>
        <w:t>Group</w:t>
      </w:r>
      <w:r w:rsidR="00BC2001" w:rsidRPr="00D252B5">
        <w:rPr>
          <w:rFonts w:cs="Courier New"/>
          <w:szCs w:val="20"/>
          <w:lang w:eastAsia="ru-RU"/>
        </w:rPr>
        <w:t>.Obj</w:t>
      </w:r>
      <w:r w:rsidR="00BC2001">
        <w:rPr>
          <w:rFonts w:cs="Courier New"/>
          <w:szCs w:val="20"/>
          <w:lang w:eastAsia="ru-RU"/>
        </w:rPr>
        <w:t>ect</w:t>
      </w:r>
      <w:r w:rsidRPr="00305FF2">
        <w:rPr>
          <w:rFonts w:cs="Courier New"/>
          <w:szCs w:val="20"/>
          <w:lang w:eastAsia="ru-RU"/>
        </w:rPr>
        <w:t xml:space="preserve">` - </w:t>
      </w:r>
      <w:r w:rsidR="00481F1B">
        <w:rPr>
          <w:rFonts w:cs="Courier New"/>
          <w:szCs w:val="20"/>
          <w:lang w:eastAsia="ru-RU"/>
        </w:rPr>
        <w:t>s</w:t>
      </w:r>
      <w:r w:rsidRPr="00305FF2">
        <w:rPr>
          <w:rFonts w:cs="Courier New"/>
          <w:szCs w:val="20"/>
          <w:lang w:eastAsia="ru-RU"/>
        </w:rPr>
        <w:t>ubObject</w:t>
      </w:r>
      <w:r w:rsidR="00BC2001">
        <w:rPr>
          <w:rFonts w:cs="Courier New"/>
          <w:szCs w:val="20"/>
          <w:lang w:eastAsia="ru-RU"/>
        </w:rPr>
        <w:t xml:space="preserve"> </w:t>
      </w:r>
      <w:r w:rsidRPr="00305FF2">
        <w:rPr>
          <w:rFonts w:cs="Courier New"/>
          <w:szCs w:val="20"/>
          <w:lang w:eastAsia="ru-RU"/>
        </w:rPr>
        <w:t>`</w:t>
      </w:r>
      <w:r w:rsidR="00BC2001" w:rsidRPr="00BC2001">
        <w:rPr>
          <w:rFonts w:cs="Courier New"/>
          <w:i/>
          <w:szCs w:val="20"/>
          <w:lang w:eastAsia="ru-RU"/>
        </w:rPr>
        <w:t>absentGroup</w:t>
      </w:r>
      <w:r w:rsidRPr="00305FF2">
        <w:rPr>
          <w:rFonts w:cs="Courier New"/>
          <w:szCs w:val="20"/>
          <w:lang w:eastAsia="ru-RU"/>
        </w:rPr>
        <w:t xml:space="preserve">` not found in </w:t>
      </w:r>
      <w:r w:rsidR="00FC25B2">
        <w:rPr>
          <w:rFonts w:cs="Courier New"/>
          <w:szCs w:val="20"/>
          <w:lang w:eastAsia="ru-RU"/>
        </w:rPr>
        <w:t>Interface</w:t>
      </w:r>
      <w:r w:rsidRPr="00305FF2">
        <w:rPr>
          <w:rFonts w:cs="Courier New"/>
          <w:szCs w:val="20"/>
          <w:lang w:eastAsia="ru-RU"/>
        </w:rPr>
        <w:t>. SaveRestoreGroups name=`</w:t>
      </w:r>
      <w:r w:rsidR="00A5315D">
        <w:rPr>
          <w:rFonts w:cs="Courier New"/>
          <w:szCs w:val="20"/>
          <w:lang w:eastAsia="ru-RU"/>
        </w:rPr>
        <w:t>&lt;SRG&gt;</w:t>
      </w:r>
      <w:r w:rsidRPr="00305FF2">
        <w:rPr>
          <w:rFonts w:cs="Courier New"/>
          <w:szCs w:val="20"/>
          <w:lang w:eastAsia="ru-RU"/>
        </w:rPr>
        <w:t>`</w:t>
      </w:r>
    </w:p>
    <w:p w:rsidR="006D0B52" w:rsidRPr="006D0B52" w:rsidRDefault="006D0B52" w:rsidP="006D0B52">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6D0B52" w:rsidRDefault="006D0B52" w:rsidP="006D0B52">
      <w:pPr>
        <w:autoSpaceDE w:val="0"/>
        <w:autoSpaceDN w:val="0"/>
        <w:adjustRightInd w:val="0"/>
        <w:spacing w:after="0" w:line="240" w:lineRule="auto"/>
        <w:rPr>
          <w:rFonts w:cs="Courier New"/>
          <w:szCs w:val="20"/>
          <w:lang w:eastAsia="ru-RU"/>
        </w:rPr>
      </w:pPr>
      <w:r w:rsidRPr="00F73620">
        <w:rPr>
          <w:rFonts w:cs="Courier New"/>
          <w:szCs w:val="20"/>
          <w:lang w:eastAsia="ru-RU"/>
        </w:rPr>
        <w:t>&lt;SaveRestoreGroups name="</w:t>
      </w:r>
      <w:r w:rsidR="00A5315D">
        <w:rPr>
          <w:rFonts w:cs="Courier New"/>
          <w:szCs w:val="20"/>
          <w:lang w:eastAsia="ru-RU"/>
        </w:rPr>
        <w:t>&lt;SRG&gt;</w:t>
      </w:r>
      <w:r w:rsidRPr="00F73620">
        <w:rPr>
          <w:rFonts w:cs="Courier New"/>
          <w:szCs w:val="20"/>
          <w:lang w:eastAsia="ru-RU"/>
        </w:rPr>
        <w:t>"</w:t>
      </w:r>
      <w:r>
        <w:rPr>
          <w:rFonts w:cs="Courier New"/>
          <w:szCs w:val="20"/>
          <w:lang w:eastAsia="ru-RU"/>
        </w:rPr>
        <w:t xml:space="preserve"> …&gt;</w:t>
      </w:r>
    </w:p>
    <w:p w:rsidR="006D0B52" w:rsidRDefault="006D0B52" w:rsidP="006D0B52">
      <w:pPr>
        <w:autoSpaceDE w:val="0"/>
        <w:autoSpaceDN w:val="0"/>
        <w:adjustRightInd w:val="0"/>
        <w:spacing w:after="0" w:line="240" w:lineRule="auto"/>
        <w:ind w:firstLine="720"/>
        <w:rPr>
          <w:rFonts w:cs="Courier New"/>
          <w:szCs w:val="20"/>
          <w:lang w:eastAsia="ru-RU"/>
        </w:rPr>
      </w:pPr>
      <w:r w:rsidRPr="00F73620">
        <w:rPr>
          <w:rFonts w:cs="Courier New"/>
          <w:szCs w:val="20"/>
          <w:lang w:eastAsia="ru-RU"/>
        </w:rPr>
        <w:t>&lt;SRGroup name="</w:t>
      </w:r>
      <w:r>
        <w:rPr>
          <w:rFonts w:cs="Courier New"/>
          <w:szCs w:val="20"/>
          <w:lang w:eastAsia="ru-RU"/>
        </w:rPr>
        <w:t>&lt;name&gt;</w:t>
      </w:r>
      <w:r w:rsidRPr="00F73620">
        <w:rPr>
          <w:rFonts w:cs="Courier New"/>
          <w:szCs w:val="20"/>
          <w:lang w:eastAsia="ru-RU"/>
        </w:rPr>
        <w:t>"</w:t>
      </w:r>
      <w:r w:rsidR="007112BE" w:rsidRPr="007112BE">
        <w:rPr>
          <w:rFonts w:cs="Courier New"/>
          <w:szCs w:val="20"/>
          <w:lang w:eastAsia="ru-RU"/>
        </w:rPr>
        <w:t xml:space="preserve"> </w:t>
      </w:r>
      <w:r w:rsidR="007112BE">
        <w:rPr>
          <w:rFonts w:cs="Courier New"/>
          <w:szCs w:val="20"/>
          <w:lang w:eastAsia="ru-RU"/>
        </w:rPr>
        <w:t>admin=</w:t>
      </w:r>
      <w:r w:rsidR="007112BE" w:rsidRPr="00F73620">
        <w:rPr>
          <w:rFonts w:cs="Courier New"/>
          <w:szCs w:val="20"/>
          <w:lang w:eastAsia="ru-RU"/>
        </w:rPr>
        <w:t>"</w:t>
      </w:r>
      <w:r w:rsidR="007112BE">
        <w:rPr>
          <w:rFonts w:cs="Courier New"/>
          <w:szCs w:val="20"/>
          <w:lang w:eastAsia="ru-RU"/>
        </w:rPr>
        <w:t>false</w:t>
      </w:r>
      <w:r w:rsidR="007112BE" w:rsidRPr="00F73620">
        <w:rPr>
          <w:rFonts w:cs="Courier New"/>
          <w:szCs w:val="20"/>
          <w:lang w:eastAsia="ru-RU"/>
        </w:rPr>
        <w:t>"</w:t>
      </w:r>
      <w:r w:rsidRPr="00DC47BC">
        <w:rPr>
          <w:rFonts w:cs="Courier New"/>
          <w:szCs w:val="20"/>
          <w:lang w:eastAsia="ru-RU"/>
        </w:rPr>
        <w:t>&gt;</w:t>
      </w:r>
    </w:p>
    <w:p w:rsidR="006D0B52" w:rsidRDefault="006D0B52" w:rsidP="006D0B52">
      <w:pPr>
        <w:autoSpaceDE w:val="0"/>
        <w:autoSpaceDN w:val="0"/>
        <w:adjustRightInd w:val="0"/>
        <w:spacing w:after="0" w:line="240" w:lineRule="auto"/>
        <w:rPr>
          <w:rFonts w:cs="Courier New"/>
          <w:szCs w:val="20"/>
          <w:lang w:eastAsia="ru-RU"/>
        </w:rPr>
      </w:pPr>
      <w:r>
        <w:rPr>
          <w:rFonts w:cs="Courier New"/>
          <w:szCs w:val="20"/>
          <w:lang w:eastAsia="ru-RU"/>
        </w:rPr>
        <w:t>…</w:t>
      </w:r>
    </w:p>
    <w:p w:rsidR="006D0B52" w:rsidRDefault="006D0B52" w:rsidP="006D0B52">
      <w:pPr>
        <w:autoSpaceDE w:val="0"/>
        <w:autoSpaceDN w:val="0"/>
        <w:adjustRightInd w:val="0"/>
        <w:spacing w:after="0" w:line="240" w:lineRule="auto"/>
        <w:rPr>
          <w:rFonts w:cs="Courier New"/>
          <w:szCs w:val="20"/>
          <w:lang w:eastAsia="ru-RU"/>
        </w:rPr>
      </w:pPr>
      <w:r w:rsidRPr="006D0B52">
        <w:rPr>
          <w:rFonts w:cs="Courier New"/>
          <w:b/>
          <w:szCs w:val="20"/>
          <w:lang w:eastAsia="ru-RU"/>
        </w:rPr>
        <w:t>Error ESP0308</w:t>
      </w:r>
      <w:r w:rsidRPr="006D0B52">
        <w:rPr>
          <w:rFonts w:cs="Courier New"/>
          <w:szCs w:val="20"/>
          <w:lang w:eastAsia="ru-RU"/>
        </w:rPr>
        <w:t>: SRGroup name=`</w:t>
      </w:r>
      <w:r>
        <w:rPr>
          <w:rFonts w:cs="Courier New"/>
          <w:szCs w:val="20"/>
          <w:lang w:eastAsia="ru-RU"/>
        </w:rPr>
        <w:t>&lt;</w:t>
      </w:r>
      <w:r w:rsidR="007112BE">
        <w:rPr>
          <w:rFonts w:cs="Courier New"/>
          <w:szCs w:val="20"/>
          <w:lang w:eastAsia="ru-RU"/>
        </w:rPr>
        <w:t>name</w:t>
      </w:r>
      <w:r>
        <w:rPr>
          <w:rFonts w:cs="Courier New"/>
          <w:szCs w:val="20"/>
          <w:lang w:eastAsia="ru-RU"/>
        </w:rPr>
        <w:t>&gt;</w:t>
      </w:r>
      <w:r w:rsidRPr="006D0B52">
        <w:rPr>
          <w:rFonts w:cs="Courier New"/>
          <w:szCs w:val="20"/>
          <w:lang w:eastAsia="ru-RU"/>
        </w:rPr>
        <w:t>` - admin attribute value `false` is incorrect: only `true` value is allowed. SaveRestoreGroups name=`</w:t>
      </w:r>
      <w:r w:rsidR="00A5315D">
        <w:rPr>
          <w:rFonts w:cs="Courier New"/>
          <w:szCs w:val="20"/>
          <w:lang w:eastAsia="ru-RU"/>
        </w:rPr>
        <w:t>&lt;SRG&gt;</w:t>
      </w:r>
      <w:r w:rsidRPr="006D0B52">
        <w:rPr>
          <w:rFonts w:cs="Courier New"/>
          <w:szCs w:val="20"/>
          <w:lang w:eastAsia="ru-RU"/>
        </w:rPr>
        <w:t>`</w:t>
      </w:r>
    </w:p>
    <w:p w:rsidR="00F61AA6" w:rsidRDefault="00F61AA6" w:rsidP="00F61AA6">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36701D" w:rsidRDefault="0036701D" w:rsidP="0036701D">
      <w:pPr>
        <w:autoSpaceDE w:val="0"/>
        <w:autoSpaceDN w:val="0"/>
        <w:adjustRightInd w:val="0"/>
        <w:spacing w:after="0" w:line="240" w:lineRule="auto"/>
        <w:rPr>
          <w:rFonts w:cs="Courier New"/>
          <w:szCs w:val="20"/>
          <w:lang w:eastAsia="ru-RU"/>
        </w:rPr>
      </w:pPr>
      <w:r w:rsidRPr="00F73620">
        <w:rPr>
          <w:rFonts w:cs="Courier New"/>
          <w:szCs w:val="20"/>
          <w:lang w:eastAsia="ru-RU"/>
        </w:rPr>
        <w:t>&lt;SaveRestoreGroups name="</w:t>
      </w:r>
      <w:r w:rsidR="00A5315D">
        <w:rPr>
          <w:rFonts w:cs="Courier New"/>
          <w:szCs w:val="20"/>
          <w:lang w:eastAsia="ru-RU"/>
        </w:rPr>
        <w:t>&lt;SRG&gt;</w:t>
      </w:r>
      <w:r w:rsidRPr="00F73620">
        <w:rPr>
          <w:rFonts w:cs="Courier New"/>
          <w:szCs w:val="20"/>
          <w:lang w:eastAsia="ru-RU"/>
        </w:rPr>
        <w:t>"</w:t>
      </w:r>
      <w:r>
        <w:rPr>
          <w:rFonts w:cs="Courier New"/>
          <w:szCs w:val="20"/>
          <w:lang w:eastAsia="ru-RU"/>
        </w:rPr>
        <w:t xml:space="preserve"> revision=</w:t>
      </w:r>
      <w:r w:rsidRPr="00D2672C">
        <w:rPr>
          <w:rFonts w:cs="Courier New"/>
          <w:i/>
          <w:szCs w:val="20"/>
          <w:lang w:eastAsia="ru-RU"/>
        </w:rPr>
        <w:t>”00123456789012345.0”</w:t>
      </w:r>
      <w:r>
        <w:rPr>
          <w:rFonts w:cs="Courier New"/>
          <w:szCs w:val="20"/>
          <w:lang w:eastAsia="ru-RU"/>
        </w:rPr>
        <w:t xml:space="preserve"> …&gt;</w:t>
      </w:r>
    </w:p>
    <w:p w:rsidR="00A5315D" w:rsidRPr="00F73620" w:rsidRDefault="00A5315D" w:rsidP="0036701D">
      <w:pPr>
        <w:autoSpaceDE w:val="0"/>
        <w:autoSpaceDN w:val="0"/>
        <w:adjustRightInd w:val="0"/>
        <w:spacing w:after="0" w:line="240" w:lineRule="auto"/>
        <w:rPr>
          <w:rFonts w:cs="Courier New"/>
          <w:szCs w:val="20"/>
          <w:lang w:eastAsia="ru-RU"/>
        </w:rPr>
      </w:pPr>
      <w:r>
        <w:rPr>
          <w:rFonts w:cs="Courier New"/>
          <w:szCs w:val="20"/>
          <w:lang w:eastAsia="ru-RU"/>
        </w:rPr>
        <w:t>…</w:t>
      </w:r>
    </w:p>
    <w:p w:rsidR="0036701D" w:rsidRDefault="0036701D" w:rsidP="0036701D">
      <w:pPr>
        <w:autoSpaceDE w:val="0"/>
        <w:autoSpaceDN w:val="0"/>
        <w:adjustRightInd w:val="0"/>
        <w:spacing w:after="0" w:line="240" w:lineRule="auto"/>
        <w:rPr>
          <w:rFonts w:cs="Courier New"/>
          <w:szCs w:val="20"/>
          <w:lang w:eastAsia="ru-RU"/>
        </w:rPr>
      </w:pPr>
      <w:r w:rsidRPr="00D2672C">
        <w:rPr>
          <w:rFonts w:cs="Courier New"/>
          <w:b/>
          <w:szCs w:val="20"/>
          <w:lang w:eastAsia="ru-RU"/>
        </w:rPr>
        <w:t>Error ESP0501</w:t>
      </w:r>
      <w:r w:rsidRPr="00D2672C">
        <w:rPr>
          <w:rFonts w:cs="Courier New"/>
          <w:szCs w:val="20"/>
          <w:lang w:eastAsia="ru-RU"/>
        </w:rPr>
        <w:t>: SaveRestoreGroups name=`</w:t>
      </w:r>
      <w:r w:rsidR="00A5315D">
        <w:rPr>
          <w:rFonts w:cs="Courier New"/>
          <w:szCs w:val="20"/>
          <w:lang w:eastAsia="ru-RU"/>
        </w:rPr>
        <w:t>&lt;SRG&gt;</w:t>
      </w:r>
      <w:r w:rsidRPr="00D2672C">
        <w:rPr>
          <w:rFonts w:cs="Courier New"/>
          <w:szCs w:val="20"/>
          <w:lang w:eastAsia="ru-RU"/>
        </w:rPr>
        <w:t>` `revision`=</w:t>
      </w:r>
      <w:r w:rsidRPr="00D2672C">
        <w:rPr>
          <w:rFonts w:cs="Courier New"/>
          <w:i/>
          <w:szCs w:val="20"/>
          <w:lang w:eastAsia="ru-RU"/>
        </w:rPr>
        <w:t>`00123456789012345.0`</w:t>
      </w:r>
      <w:r w:rsidRPr="00D2672C">
        <w:rPr>
          <w:rFonts w:cs="Courier New"/>
          <w:szCs w:val="20"/>
          <w:lang w:eastAsia="ru-RU"/>
        </w:rPr>
        <w:t xml:space="preserve"> - </w:t>
      </w:r>
      <w:r w:rsidR="00C26980">
        <w:rPr>
          <w:rFonts w:cs="Courier New"/>
          <w:szCs w:val="20"/>
          <w:lang w:eastAsia="ru-RU"/>
        </w:rPr>
        <w:t xml:space="preserve">invalid revision value: </w:t>
      </w:r>
      <w:r w:rsidRPr="00D2672C">
        <w:rPr>
          <w:rFonts w:cs="Courier New"/>
          <w:szCs w:val="20"/>
          <w:lang w:eastAsia="ru-RU"/>
        </w:rPr>
        <w:t>Value was either too large or too small for an Int32.</w:t>
      </w:r>
    </w:p>
    <w:p w:rsidR="0009240A" w:rsidRDefault="0009240A"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p w:rsidR="0009240A" w:rsidRPr="00F73620" w:rsidRDefault="0009240A" w:rsidP="0009240A">
      <w:pPr>
        <w:autoSpaceDE w:val="0"/>
        <w:autoSpaceDN w:val="0"/>
        <w:adjustRightInd w:val="0"/>
        <w:spacing w:after="0" w:line="240" w:lineRule="auto"/>
        <w:rPr>
          <w:rFonts w:cs="Courier New"/>
          <w:szCs w:val="20"/>
          <w:lang w:eastAsia="ru-RU"/>
        </w:rPr>
      </w:pPr>
      <w:r w:rsidRPr="00F73620">
        <w:rPr>
          <w:rFonts w:cs="Courier New"/>
          <w:szCs w:val="20"/>
          <w:lang w:eastAsia="ru-RU"/>
        </w:rPr>
        <w:t>&lt;SaveRestoreGroups name="</w:t>
      </w:r>
      <w:r>
        <w:rPr>
          <w:rFonts w:cs="Courier New"/>
          <w:szCs w:val="20"/>
          <w:lang w:eastAsia="ru-RU"/>
        </w:rPr>
        <w:t>&lt;SRG&gt;</w:t>
      </w:r>
      <w:r w:rsidRPr="00F73620">
        <w:rPr>
          <w:rFonts w:cs="Courier New"/>
          <w:szCs w:val="20"/>
          <w:lang w:eastAsia="ru-RU"/>
        </w:rPr>
        <w:t>"</w:t>
      </w:r>
      <w:r>
        <w:rPr>
          <w:rFonts w:cs="Courier New"/>
          <w:szCs w:val="20"/>
          <w:lang w:eastAsia="ru-RU"/>
        </w:rPr>
        <w:t xml:space="preserve"> …&gt;</w:t>
      </w:r>
    </w:p>
    <w:p w:rsidR="0009240A" w:rsidRDefault="0009240A" w:rsidP="0009240A">
      <w:pPr>
        <w:autoSpaceDE w:val="0"/>
        <w:autoSpaceDN w:val="0"/>
        <w:adjustRightInd w:val="0"/>
        <w:spacing w:after="0" w:line="240" w:lineRule="auto"/>
        <w:rPr>
          <w:rFonts w:cs="Courier New"/>
          <w:szCs w:val="20"/>
          <w:lang w:eastAsia="ru-RU"/>
        </w:rPr>
      </w:pPr>
      <w:r w:rsidRPr="00F73620">
        <w:rPr>
          <w:rFonts w:cs="Courier New"/>
          <w:szCs w:val="20"/>
          <w:lang w:eastAsia="ru-RU"/>
        </w:rPr>
        <w:t xml:space="preserve">  &lt;SRGroup name="</w:t>
      </w:r>
      <w:r>
        <w:rPr>
          <w:rFonts w:cs="Courier New"/>
          <w:szCs w:val="20"/>
          <w:lang w:eastAsia="ru-RU"/>
        </w:rPr>
        <w:t>&lt;name&gt;</w:t>
      </w:r>
      <w:r w:rsidRPr="00F73620">
        <w:rPr>
          <w:rFonts w:cs="Courier New"/>
          <w:szCs w:val="20"/>
          <w:lang w:eastAsia="ru-RU"/>
        </w:rPr>
        <w:t>"</w:t>
      </w:r>
      <w:r>
        <w:rPr>
          <w:rFonts w:cs="Courier New"/>
          <w:szCs w:val="20"/>
          <w:lang w:eastAsia="ru-RU"/>
        </w:rPr>
        <w:t xml:space="preserve"> …</w:t>
      </w:r>
      <w:r w:rsidRPr="00DC47BC">
        <w:rPr>
          <w:rFonts w:cs="Courier New"/>
          <w:szCs w:val="20"/>
          <w:lang w:eastAsia="ru-RU"/>
        </w:rPr>
        <w:t>&gt;</w:t>
      </w:r>
    </w:p>
    <w:p w:rsidR="0009240A" w:rsidRDefault="0009240A" w:rsidP="0009240A">
      <w:pPr>
        <w:autoSpaceDE w:val="0"/>
        <w:autoSpaceDN w:val="0"/>
        <w:adjustRightInd w:val="0"/>
        <w:spacing w:after="0" w:line="240" w:lineRule="auto"/>
        <w:rPr>
          <w:rFonts w:cs="Courier New"/>
          <w:szCs w:val="20"/>
          <w:lang w:eastAsia="ru-RU"/>
        </w:rPr>
      </w:pPr>
      <w:r w:rsidRPr="00491C8D">
        <w:rPr>
          <w:rFonts w:cs="Courier New"/>
          <w:szCs w:val="20"/>
          <w:lang w:eastAsia="ru-RU"/>
        </w:rPr>
        <w:t xml:space="preserve">      &lt;Item n</w:t>
      </w:r>
      <w:r>
        <w:rPr>
          <w:rFonts w:cs="Courier New"/>
          <w:szCs w:val="20"/>
          <w:lang w:eastAsia="ru-RU"/>
        </w:rPr>
        <w:t>ame="interface.Group1</w:t>
      </w:r>
      <w:r w:rsidRPr="00491C8D">
        <w:rPr>
          <w:rFonts w:cs="Courier New"/>
          <w:szCs w:val="20"/>
          <w:lang w:eastAsia="ru-RU"/>
        </w:rPr>
        <w:t>"&gt;</w:t>
      </w:r>
    </w:p>
    <w:p w:rsidR="0009240A" w:rsidRDefault="0009240A" w:rsidP="0009240A">
      <w:pPr>
        <w:autoSpaceDE w:val="0"/>
        <w:autoSpaceDN w:val="0"/>
        <w:adjustRightInd w:val="0"/>
        <w:spacing w:after="0" w:line="240" w:lineRule="auto"/>
        <w:rPr>
          <w:rFonts w:cs="Courier New"/>
          <w:szCs w:val="20"/>
          <w:lang w:eastAsia="ru-RU"/>
        </w:rPr>
      </w:pPr>
      <w:r w:rsidRPr="00491C8D">
        <w:rPr>
          <w:rFonts w:cs="Courier New"/>
          <w:szCs w:val="20"/>
          <w:lang w:eastAsia="ru-RU"/>
        </w:rPr>
        <w:lastRenderedPageBreak/>
        <w:t xml:space="preserve">      &lt;Item name="interface.Gr</w:t>
      </w:r>
      <w:r>
        <w:rPr>
          <w:rFonts w:cs="Courier New"/>
          <w:szCs w:val="20"/>
          <w:lang w:eastAsia="ru-RU"/>
        </w:rPr>
        <w:t>oup</w:t>
      </w:r>
      <w:r w:rsidRPr="00491C8D">
        <w:rPr>
          <w:rFonts w:cs="Courier New"/>
          <w:szCs w:val="20"/>
          <w:lang w:eastAsia="ru-RU"/>
        </w:rPr>
        <w:t>1"&gt;</w:t>
      </w:r>
    </w:p>
    <w:p w:rsidR="0009240A" w:rsidRPr="00FC25B2" w:rsidRDefault="0009240A" w:rsidP="0009240A">
      <w:pPr>
        <w:autoSpaceDE w:val="0"/>
        <w:autoSpaceDN w:val="0"/>
        <w:adjustRightInd w:val="0"/>
        <w:spacing w:after="0" w:line="240" w:lineRule="auto"/>
        <w:rPr>
          <w:rFonts w:cs="Courier New"/>
          <w:i/>
          <w:szCs w:val="20"/>
          <w:lang w:eastAsia="ru-RU"/>
        </w:rPr>
      </w:pPr>
      <w:r w:rsidRPr="00491C8D">
        <w:rPr>
          <w:rFonts w:cs="Courier New"/>
          <w:szCs w:val="20"/>
          <w:lang w:eastAsia="ru-RU"/>
        </w:rPr>
        <w:t xml:space="preserve">      </w:t>
      </w:r>
      <w:r w:rsidRPr="00FC25B2">
        <w:rPr>
          <w:rFonts w:cs="Courier New"/>
          <w:i/>
          <w:szCs w:val="20"/>
          <w:lang w:eastAsia="ru-RU"/>
        </w:rPr>
        <w:t>&lt;Item name="interface.Group1.Group2"&gt;</w:t>
      </w:r>
    </w:p>
    <w:p w:rsidR="0009240A" w:rsidRPr="00491C8D" w:rsidRDefault="0009240A" w:rsidP="0009240A">
      <w:pPr>
        <w:autoSpaceDE w:val="0"/>
        <w:autoSpaceDN w:val="0"/>
        <w:adjustRightInd w:val="0"/>
        <w:spacing w:after="0" w:line="240" w:lineRule="auto"/>
        <w:rPr>
          <w:rFonts w:cs="Courier New"/>
          <w:szCs w:val="20"/>
          <w:lang w:eastAsia="ru-RU"/>
        </w:rPr>
      </w:pPr>
      <w:r>
        <w:rPr>
          <w:rFonts w:cs="Courier New"/>
          <w:szCs w:val="20"/>
          <w:lang w:eastAsia="ru-RU"/>
        </w:rPr>
        <w:t>…</w:t>
      </w:r>
    </w:p>
    <w:p w:rsidR="0009240A" w:rsidRPr="009D375E" w:rsidRDefault="0009240A" w:rsidP="0009240A">
      <w:pPr>
        <w:autoSpaceDE w:val="0"/>
        <w:autoSpaceDN w:val="0"/>
        <w:adjustRightInd w:val="0"/>
        <w:spacing w:after="0" w:line="240" w:lineRule="auto"/>
        <w:rPr>
          <w:rFonts w:cs="Courier New"/>
          <w:szCs w:val="20"/>
          <w:lang w:eastAsia="ru-RU"/>
        </w:rPr>
      </w:pPr>
      <w:r w:rsidRPr="00F606B1">
        <w:rPr>
          <w:rFonts w:cs="Courier New"/>
          <w:b/>
          <w:szCs w:val="20"/>
          <w:lang w:eastAsia="ru-RU"/>
        </w:rPr>
        <w:t>Warning WSP0301</w:t>
      </w:r>
      <w:r w:rsidRPr="009D375E">
        <w:rPr>
          <w:rFonts w:cs="Courier New"/>
          <w:szCs w:val="20"/>
          <w:lang w:eastAsia="ru-RU"/>
        </w:rPr>
        <w:t>: SRGroup name=`</w:t>
      </w:r>
      <w:r>
        <w:rPr>
          <w:rFonts w:cs="Courier New"/>
          <w:szCs w:val="20"/>
          <w:lang w:eastAsia="ru-RU"/>
        </w:rPr>
        <w:t>&lt;name&gt;</w:t>
      </w:r>
      <w:r w:rsidRPr="009D375E">
        <w:rPr>
          <w:rFonts w:cs="Courier New"/>
          <w:szCs w:val="20"/>
          <w:lang w:eastAsia="ru-RU"/>
        </w:rPr>
        <w:t>` - Item name `Interface.</w:t>
      </w:r>
      <w:r w:rsidRPr="00F606B1">
        <w:rPr>
          <w:rFonts w:cs="Courier New"/>
          <w:szCs w:val="20"/>
          <w:lang w:eastAsia="ru-RU"/>
        </w:rPr>
        <w:t xml:space="preserve"> </w:t>
      </w:r>
      <w:r>
        <w:rPr>
          <w:rFonts w:cs="Courier New"/>
          <w:szCs w:val="20"/>
          <w:lang w:eastAsia="ru-RU"/>
        </w:rPr>
        <w:t>Group1</w:t>
      </w:r>
      <w:r w:rsidRPr="009D375E">
        <w:rPr>
          <w:rFonts w:cs="Courier New"/>
          <w:szCs w:val="20"/>
          <w:lang w:eastAsia="ru-RU"/>
        </w:rPr>
        <w:t>` already exists;</w:t>
      </w:r>
    </w:p>
    <w:p w:rsidR="0009240A" w:rsidRDefault="0009240A" w:rsidP="0009240A">
      <w:pPr>
        <w:autoSpaceDE w:val="0"/>
        <w:autoSpaceDN w:val="0"/>
        <w:adjustRightInd w:val="0"/>
        <w:spacing w:after="0" w:line="240" w:lineRule="auto"/>
        <w:rPr>
          <w:rFonts w:cs="Courier New"/>
          <w:szCs w:val="20"/>
          <w:lang w:eastAsia="ru-RU"/>
        </w:rPr>
      </w:pPr>
      <w:r w:rsidRPr="00F606B1">
        <w:rPr>
          <w:rFonts w:cs="Courier New"/>
          <w:b/>
          <w:szCs w:val="20"/>
          <w:lang w:eastAsia="ru-RU"/>
        </w:rPr>
        <w:t>Warning WSP0303:</w:t>
      </w:r>
      <w:r w:rsidRPr="009D375E">
        <w:rPr>
          <w:rFonts w:cs="Courier New"/>
          <w:szCs w:val="20"/>
          <w:lang w:eastAsia="ru-RU"/>
        </w:rPr>
        <w:t xml:space="preserve"> SRGroup name=`</w:t>
      </w:r>
      <w:r>
        <w:rPr>
          <w:rFonts w:cs="Courier New"/>
          <w:szCs w:val="20"/>
          <w:lang w:eastAsia="ru-RU"/>
        </w:rPr>
        <w:t>&lt;name&gt;</w:t>
      </w:r>
      <w:r w:rsidRPr="009D375E">
        <w:rPr>
          <w:rFonts w:cs="Courier New"/>
          <w:szCs w:val="20"/>
          <w:lang w:eastAsia="ru-RU"/>
        </w:rPr>
        <w:t>` - Item `Interface.</w:t>
      </w:r>
      <w:r>
        <w:rPr>
          <w:rFonts w:cs="Courier New"/>
          <w:szCs w:val="20"/>
          <w:lang w:eastAsia="ru-RU"/>
        </w:rPr>
        <w:t>Group1</w:t>
      </w:r>
      <w:r w:rsidRPr="009D375E">
        <w:rPr>
          <w:rFonts w:cs="Courier New"/>
          <w:szCs w:val="20"/>
          <w:lang w:eastAsia="ru-RU"/>
        </w:rPr>
        <w:t xml:space="preserve">` </w:t>
      </w:r>
      <w:r>
        <w:rPr>
          <w:rFonts w:cs="Courier New"/>
          <w:szCs w:val="20"/>
          <w:lang w:eastAsia="ru-RU"/>
        </w:rPr>
        <w:t xml:space="preserve">already </w:t>
      </w:r>
      <w:r w:rsidRPr="009D375E">
        <w:rPr>
          <w:rFonts w:cs="Courier New"/>
          <w:szCs w:val="20"/>
          <w:lang w:eastAsia="ru-RU"/>
        </w:rPr>
        <w:t xml:space="preserve">contains Item </w:t>
      </w:r>
      <w:r w:rsidRPr="00FC25B2">
        <w:rPr>
          <w:rFonts w:cs="Courier New"/>
          <w:i/>
          <w:szCs w:val="20"/>
          <w:lang w:eastAsia="ru-RU"/>
        </w:rPr>
        <w:t>`Interface.Group1.Group2`</w:t>
      </w:r>
    </w:p>
    <w:p w:rsidR="0036701D" w:rsidRPr="00BD5FF7" w:rsidRDefault="0009240A" w:rsidP="0036701D">
      <w:pPr>
        <w:autoSpaceDE w:val="0"/>
        <w:autoSpaceDN w:val="0"/>
        <w:adjustRightInd w:val="0"/>
        <w:spacing w:after="0" w:line="240" w:lineRule="auto"/>
        <w:rPr>
          <w:rFonts w:cs="Courier New"/>
          <w:szCs w:val="20"/>
          <w:lang w:eastAsia="ru-RU"/>
        </w:rPr>
      </w:pPr>
      <w:r>
        <w:rPr>
          <w:rFonts w:cs="Courier New"/>
          <w:szCs w:val="20"/>
          <w:lang w:eastAsia="ru-RU"/>
        </w:rPr>
        <w:t>_____________</w:t>
      </w:r>
    </w:p>
    <w:sectPr w:rsidR="0036701D" w:rsidRPr="00BD5FF7" w:rsidSect="001132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7E" w:rsidRDefault="00CD637E" w:rsidP="0036701D">
      <w:pPr>
        <w:spacing w:after="0" w:line="240" w:lineRule="auto"/>
      </w:pPr>
      <w:r>
        <w:separator/>
      </w:r>
    </w:p>
  </w:endnote>
  <w:endnote w:type="continuationSeparator" w:id="0">
    <w:p w:rsidR="00CD637E" w:rsidRDefault="00CD637E" w:rsidP="0036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7E" w:rsidRDefault="00CD637E" w:rsidP="0036701D">
      <w:pPr>
        <w:spacing w:after="0" w:line="240" w:lineRule="auto"/>
      </w:pPr>
      <w:r>
        <w:separator/>
      </w:r>
    </w:p>
  </w:footnote>
  <w:footnote w:type="continuationSeparator" w:id="0">
    <w:p w:rsidR="00CD637E" w:rsidRDefault="00CD637E" w:rsidP="00367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79B7"/>
    <w:multiLevelType w:val="hybridMultilevel"/>
    <w:tmpl w:val="5010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D7F12"/>
    <w:multiLevelType w:val="hybridMultilevel"/>
    <w:tmpl w:val="2E40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22110"/>
    <w:multiLevelType w:val="hybridMultilevel"/>
    <w:tmpl w:val="3D48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130D4"/>
    <w:multiLevelType w:val="hybridMultilevel"/>
    <w:tmpl w:val="DC6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B0F1F"/>
    <w:multiLevelType w:val="hybridMultilevel"/>
    <w:tmpl w:val="B074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76BA4"/>
    <w:multiLevelType w:val="hybridMultilevel"/>
    <w:tmpl w:val="717C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3253"/>
    <w:multiLevelType w:val="hybridMultilevel"/>
    <w:tmpl w:val="AA10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777D4"/>
    <w:multiLevelType w:val="hybridMultilevel"/>
    <w:tmpl w:val="AA7C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F0AAD"/>
    <w:multiLevelType w:val="hybridMultilevel"/>
    <w:tmpl w:val="64EE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37733"/>
    <w:multiLevelType w:val="hybridMultilevel"/>
    <w:tmpl w:val="4EDE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B81933"/>
    <w:multiLevelType w:val="hybridMultilevel"/>
    <w:tmpl w:val="D82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F1695"/>
    <w:multiLevelType w:val="hybridMultilevel"/>
    <w:tmpl w:val="FC88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B2A7B"/>
    <w:multiLevelType w:val="hybridMultilevel"/>
    <w:tmpl w:val="C136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74964"/>
    <w:multiLevelType w:val="hybridMultilevel"/>
    <w:tmpl w:val="9A0E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14047"/>
    <w:multiLevelType w:val="hybridMultilevel"/>
    <w:tmpl w:val="26584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C7338"/>
    <w:multiLevelType w:val="hybridMultilevel"/>
    <w:tmpl w:val="E8F2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755AB2"/>
    <w:multiLevelType w:val="hybridMultilevel"/>
    <w:tmpl w:val="7458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B179A"/>
    <w:multiLevelType w:val="hybridMultilevel"/>
    <w:tmpl w:val="3332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36A8F"/>
    <w:multiLevelType w:val="hybridMultilevel"/>
    <w:tmpl w:val="4E82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C82AE8"/>
    <w:multiLevelType w:val="hybridMultilevel"/>
    <w:tmpl w:val="9A20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C1D2C"/>
    <w:multiLevelType w:val="hybridMultilevel"/>
    <w:tmpl w:val="8DBCF6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69187ACD"/>
    <w:multiLevelType w:val="hybridMultilevel"/>
    <w:tmpl w:val="C09C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7A4824"/>
    <w:multiLevelType w:val="hybridMultilevel"/>
    <w:tmpl w:val="B1325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F2F29"/>
    <w:multiLevelType w:val="hybridMultilevel"/>
    <w:tmpl w:val="94A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6E219E"/>
    <w:multiLevelType w:val="hybridMultilevel"/>
    <w:tmpl w:val="D046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8A5B78"/>
    <w:multiLevelType w:val="hybridMultilevel"/>
    <w:tmpl w:val="A73A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C532B0"/>
    <w:multiLevelType w:val="hybridMultilevel"/>
    <w:tmpl w:val="A17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336B7E"/>
    <w:multiLevelType w:val="hybridMultilevel"/>
    <w:tmpl w:val="23AA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981085"/>
    <w:multiLevelType w:val="hybridMultilevel"/>
    <w:tmpl w:val="E4B0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7A0EE9"/>
    <w:multiLevelType w:val="hybridMultilevel"/>
    <w:tmpl w:val="41A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57FF7"/>
    <w:multiLevelType w:val="hybridMultilevel"/>
    <w:tmpl w:val="178C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9"/>
  </w:num>
  <w:num w:numId="3">
    <w:abstractNumId w:val="10"/>
  </w:num>
  <w:num w:numId="4">
    <w:abstractNumId w:val="6"/>
  </w:num>
  <w:num w:numId="5">
    <w:abstractNumId w:val="22"/>
  </w:num>
  <w:num w:numId="6">
    <w:abstractNumId w:val="9"/>
  </w:num>
  <w:num w:numId="7">
    <w:abstractNumId w:val="8"/>
  </w:num>
  <w:num w:numId="8">
    <w:abstractNumId w:val="1"/>
  </w:num>
  <w:num w:numId="9">
    <w:abstractNumId w:val="17"/>
  </w:num>
  <w:num w:numId="10">
    <w:abstractNumId w:val="15"/>
  </w:num>
  <w:num w:numId="11">
    <w:abstractNumId w:val="21"/>
  </w:num>
  <w:num w:numId="12">
    <w:abstractNumId w:val="20"/>
  </w:num>
  <w:num w:numId="13">
    <w:abstractNumId w:val="0"/>
  </w:num>
  <w:num w:numId="14">
    <w:abstractNumId w:val="13"/>
  </w:num>
  <w:num w:numId="15">
    <w:abstractNumId w:val="16"/>
  </w:num>
  <w:num w:numId="16">
    <w:abstractNumId w:val="30"/>
  </w:num>
  <w:num w:numId="17">
    <w:abstractNumId w:val="3"/>
  </w:num>
  <w:num w:numId="18">
    <w:abstractNumId w:val="2"/>
  </w:num>
  <w:num w:numId="19">
    <w:abstractNumId w:val="7"/>
  </w:num>
  <w:num w:numId="20">
    <w:abstractNumId w:val="23"/>
  </w:num>
  <w:num w:numId="21">
    <w:abstractNumId w:val="12"/>
  </w:num>
  <w:num w:numId="22">
    <w:abstractNumId w:val="25"/>
  </w:num>
  <w:num w:numId="23">
    <w:abstractNumId w:val="11"/>
  </w:num>
  <w:num w:numId="24">
    <w:abstractNumId w:val="19"/>
  </w:num>
  <w:num w:numId="25">
    <w:abstractNumId w:val="27"/>
  </w:num>
  <w:num w:numId="26">
    <w:abstractNumId w:val="4"/>
  </w:num>
  <w:num w:numId="27">
    <w:abstractNumId w:val="14"/>
  </w:num>
  <w:num w:numId="28">
    <w:abstractNumId w:val="18"/>
  </w:num>
  <w:num w:numId="29">
    <w:abstractNumId w:val="26"/>
  </w:num>
  <w:num w:numId="30">
    <w:abstractNumId w:val="28"/>
  </w:num>
  <w:num w:numId="31">
    <w:abstractNumId w:val="24"/>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i Dvornikov">
    <w15:presenceInfo w15:providerId="Windows Live" w15:userId="adebabea4b4cf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76588"/>
    <w:rsid w:val="000037BE"/>
    <w:rsid w:val="00004B48"/>
    <w:rsid w:val="00010125"/>
    <w:rsid w:val="000127B2"/>
    <w:rsid w:val="00012FD2"/>
    <w:rsid w:val="00013957"/>
    <w:rsid w:val="000171AA"/>
    <w:rsid w:val="0001725A"/>
    <w:rsid w:val="000200E9"/>
    <w:rsid w:val="00022F8D"/>
    <w:rsid w:val="00023A0F"/>
    <w:rsid w:val="00024D97"/>
    <w:rsid w:val="0003349A"/>
    <w:rsid w:val="000344A8"/>
    <w:rsid w:val="00034BC5"/>
    <w:rsid w:val="000375BA"/>
    <w:rsid w:val="00046A97"/>
    <w:rsid w:val="00046DE9"/>
    <w:rsid w:val="00054E1D"/>
    <w:rsid w:val="00055315"/>
    <w:rsid w:val="000602AC"/>
    <w:rsid w:val="00061F49"/>
    <w:rsid w:val="0006417D"/>
    <w:rsid w:val="00064BCE"/>
    <w:rsid w:val="0007245E"/>
    <w:rsid w:val="00085734"/>
    <w:rsid w:val="0008719C"/>
    <w:rsid w:val="000921CB"/>
    <w:rsid w:val="0009240A"/>
    <w:rsid w:val="000931AE"/>
    <w:rsid w:val="0009483B"/>
    <w:rsid w:val="000A0C87"/>
    <w:rsid w:val="000B26ED"/>
    <w:rsid w:val="000C13DB"/>
    <w:rsid w:val="000C2618"/>
    <w:rsid w:val="000C435C"/>
    <w:rsid w:val="000C6F6E"/>
    <w:rsid w:val="000D1FA0"/>
    <w:rsid w:val="000D6521"/>
    <w:rsid w:val="000D7E27"/>
    <w:rsid w:val="000E113C"/>
    <w:rsid w:val="000E1AE7"/>
    <w:rsid w:val="000E3F12"/>
    <w:rsid w:val="000F1173"/>
    <w:rsid w:val="000F2CF0"/>
    <w:rsid w:val="000F3075"/>
    <w:rsid w:val="000F32D2"/>
    <w:rsid w:val="001009FD"/>
    <w:rsid w:val="00100E8A"/>
    <w:rsid w:val="00101744"/>
    <w:rsid w:val="00102D66"/>
    <w:rsid w:val="00110276"/>
    <w:rsid w:val="001132E6"/>
    <w:rsid w:val="00116632"/>
    <w:rsid w:val="00123B6A"/>
    <w:rsid w:val="001243A1"/>
    <w:rsid w:val="00126691"/>
    <w:rsid w:val="001332EA"/>
    <w:rsid w:val="00134C6B"/>
    <w:rsid w:val="00142DA1"/>
    <w:rsid w:val="00154AA3"/>
    <w:rsid w:val="0015610C"/>
    <w:rsid w:val="00171046"/>
    <w:rsid w:val="0017297D"/>
    <w:rsid w:val="00176143"/>
    <w:rsid w:val="00181446"/>
    <w:rsid w:val="00184228"/>
    <w:rsid w:val="00187FD3"/>
    <w:rsid w:val="001929C9"/>
    <w:rsid w:val="0019481E"/>
    <w:rsid w:val="00195666"/>
    <w:rsid w:val="001973AA"/>
    <w:rsid w:val="001A5A31"/>
    <w:rsid w:val="001A66BB"/>
    <w:rsid w:val="001B26E6"/>
    <w:rsid w:val="001B285E"/>
    <w:rsid w:val="001B5777"/>
    <w:rsid w:val="001C72AE"/>
    <w:rsid w:val="001C781A"/>
    <w:rsid w:val="001D08A7"/>
    <w:rsid w:val="001D09D1"/>
    <w:rsid w:val="001D22D2"/>
    <w:rsid w:val="001D2E66"/>
    <w:rsid w:val="001E4E5C"/>
    <w:rsid w:val="001E6562"/>
    <w:rsid w:val="001F1119"/>
    <w:rsid w:val="001F198B"/>
    <w:rsid w:val="00200A0A"/>
    <w:rsid w:val="00207481"/>
    <w:rsid w:val="00210DDB"/>
    <w:rsid w:val="00212EEE"/>
    <w:rsid w:val="00221E7C"/>
    <w:rsid w:val="002266B0"/>
    <w:rsid w:val="002541DD"/>
    <w:rsid w:val="00255E33"/>
    <w:rsid w:val="002567D9"/>
    <w:rsid w:val="00262CF0"/>
    <w:rsid w:val="00262E95"/>
    <w:rsid w:val="0027254A"/>
    <w:rsid w:val="002740B9"/>
    <w:rsid w:val="00276846"/>
    <w:rsid w:val="00277A9E"/>
    <w:rsid w:val="0028461E"/>
    <w:rsid w:val="00287AB8"/>
    <w:rsid w:val="002965D7"/>
    <w:rsid w:val="002A093C"/>
    <w:rsid w:val="002B017B"/>
    <w:rsid w:val="002B1058"/>
    <w:rsid w:val="002B418B"/>
    <w:rsid w:val="002C1F59"/>
    <w:rsid w:val="002C523D"/>
    <w:rsid w:val="002D46D0"/>
    <w:rsid w:val="002E12E1"/>
    <w:rsid w:val="002E1E43"/>
    <w:rsid w:val="002E24D8"/>
    <w:rsid w:val="002E24F3"/>
    <w:rsid w:val="002E5E92"/>
    <w:rsid w:val="002F76D1"/>
    <w:rsid w:val="00302651"/>
    <w:rsid w:val="00304D5B"/>
    <w:rsid w:val="00305FF2"/>
    <w:rsid w:val="003112E2"/>
    <w:rsid w:val="00312B83"/>
    <w:rsid w:val="00313149"/>
    <w:rsid w:val="00313BB8"/>
    <w:rsid w:val="00325670"/>
    <w:rsid w:val="00333FA9"/>
    <w:rsid w:val="00343DBC"/>
    <w:rsid w:val="00355D75"/>
    <w:rsid w:val="003563B7"/>
    <w:rsid w:val="0036701D"/>
    <w:rsid w:val="003671EC"/>
    <w:rsid w:val="00373357"/>
    <w:rsid w:val="00373FD4"/>
    <w:rsid w:val="00374236"/>
    <w:rsid w:val="003759D5"/>
    <w:rsid w:val="00381189"/>
    <w:rsid w:val="00384200"/>
    <w:rsid w:val="003852BD"/>
    <w:rsid w:val="00386062"/>
    <w:rsid w:val="00390281"/>
    <w:rsid w:val="003959CB"/>
    <w:rsid w:val="0039733D"/>
    <w:rsid w:val="00397624"/>
    <w:rsid w:val="003A0C0E"/>
    <w:rsid w:val="003A59DC"/>
    <w:rsid w:val="003A7A4C"/>
    <w:rsid w:val="003B24F8"/>
    <w:rsid w:val="003B28A0"/>
    <w:rsid w:val="003B71B8"/>
    <w:rsid w:val="003C3C45"/>
    <w:rsid w:val="003C597E"/>
    <w:rsid w:val="003D3D04"/>
    <w:rsid w:val="003E1D4F"/>
    <w:rsid w:val="003F25ED"/>
    <w:rsid w:val="003F7891"/>
    <w:rsid w:val="00407242"/>
    <w:rsid w:val="004111F6"/>
    <w:rsid w:val="004143B5"/>
    <w:rsid w:val="004172EB"/>
    <w:rsid w:val="004201BA"/>
    <w:rsid w:val="00426C3B"/>
    <w:rsid w:val="00430C0A"/>
    <w:rsid w:val="00441110"/>
    <w:rsid w:val="00442E78"/>
    <w:rsid w:val="00445B5F"/>
    <w:rsid w:val="00445DDB"/>
    <w:rsid w:val="00446D82"/>
    <w:rsid w:val="00466CF9"/>
    <w:rsid w:val="004706BB"/>
    <w:rsid w:val="00471B3C"/>
    <w:rsid w:val="00472571"/>
    <w:rsid w:val="00473F51"/>
    <w:rsid w:val="00474F80"/>
    <w:rsid w:val="0047575B"/>
    <w:rsid w:val="00477CDB"/>
    <w:rsid w:val="00481F1B"/>
    <w:rsid w:val="0048357E"/>
    <w:rsid w:val="004870ED"/>
    <w:rsid w:val="00487B0E"/>
    <w:rsid w:val="00493556"/>
    <w:rsid w:val="00494819"/>
    <w:rsid w:val="00494C44"/>
    <w:rsid w:val="0049587E"/>
    <w:rsid w:val="00497763"/>
    <w:rsid w:val="00497F32"/>
    <w:rsid w:val="004A0E72"/>
    <w:rsid w:val="004A195C"/>
    <w:rsid w:val="004A549A"/>
    <w:rsid w:val="004B559A"/>
    <w:rsid w:val="004B63A7"/>
    <w:rsid w:val="004B791A"/>
    <w:rsid w:val="004C0E4C"/>
    <w:rsid w:val="004C1F8A"/>
    <w:rsid w:val="004C61C0"/>
    <w:rsid w:val="004C6D2E"/>
    <w:rsid w:val="004D2A83"/>
    <w:rsid w:val="004D7719"/>
    <w:rsid w:val="005141CE"/>
    <w:rsid w:val="00514A87"/>
    <w:rsid w:val="005206EC"/>
    <w:rsid w:val="005414BD"/>
    <w:rsid w:val="005436B5"/>
    <w:rsid w:val="00546352"/>
    <w:rsid w:val="0054668D"/>
    <w:rsid w:val="00553ADC"/>
    <w:rsid w:val="0055495A"/>
    <w:rsid w:val="005556FE"/>
    <w:rsid w:val="00561780"/>
    <w:rsid w:val="00561998"/>
    <w:rsid w:val="00571DC7"/>
    <w:rsid w:val="005723D2"/>
    <w:rsid w:val="00580B19"/>
    <w:rsid w:val="00580F2C"/>
    <w:rsid w:val="00586D13"/>
    <w:rsid w:val="00587411"/>
    <w:rsid w:val="00590E12"/>
    <w:rsid w:val="00595EC5"/>
    <w:rsid w:val="005973AB"/>
    <w:rsid w:val="005973D1"/>
    <w:rsid w:val="005A0F3B"/>
    <w:rsid w:val="005A34CB"/>
    <w:rsid w:val="005A3E2C"/>
    <w:rsid w:val="005A4D89"/>
    <w:rsid w:val="005B1D14"/>
    <w:rsid w:val="005B5872"/>
    <w:rsid w:val="005B69E2"/>
    <w:rsid w:val="005C0F16"/>
    <w:rsid w:val="005C1317"/>
    <w:rsid w:val="005C44AD"/>
    <w:rsid w:val="005C7DA5"/>
    <w:rsid w:val="005D0EAB"/>
    <w:rsid w:val="005D5D1D"/>
    <w:rsid w:val="005E2B23"/>
    <w:rsid w:val="005F5775"/>
    <w:rsid w:val="0060290F"/>
    <w:rsid w:val="00611A89"/>
    <w:rsid w:val="00612AB3"/>
    <w:rsid w:val="00614049"/>
    <w:rsid w:val="00617DE9"/>
    <w:rsid w:val="00622765"/>
    <w:rsid w:val="00624715"/>
    <w:rsid w:val="0062730C"/>
    <w:rsid w:val="00643543"/>
    <w:rsid w:val="00644511"/>
    <w:rsid w:val="00644767"/>
    <w:rsid w:val="006531C1"/>
    <w:rsid w:val="006548A6"/>
    <w:rsid w:val="006652CA"/>
    <w:rsid w:val="006669E5"/>
    <w:rsid w:val="00683B53"/>
    <w:rsid w:val="00684340"/>
    <w:rsid w:val="006869E7"/>
    <w:rsid w:val="006924E1"/>
    <w:rsid w:val="00694626"/>
    <w:rsid w:val="006A52DA"/>
    <w:rsid w:val="006A6162"/>
    <w:rsid w:val="006A63D5"/>
    <w:rsid w:val="006A7A63"/>
    <w:rsid w:val="006B15FD"/>
    <w:rsid w:val="006B3D51"/>
    <w:rsid w:val="006B525F"/>
    <w:rsid w:val="006C0446"/>
    <w:rsid w:val="006C2CF0"/>
    <w:rsid w:val="006C5AC1"/>
    <w:rsid w:val="006D06A2"/>
    <w:rsid w:val="006D0B52"/>
    <w:rsid w:val="006D5DDA"/>
    <w:rsid w:val="006D6471"/>
    <w:rsid w:val="006D6592"/>
    <w:rsid w:val="006E2630"/>
    <w:rsid w:val="006E5827"/>
    <w:rsid w:val="006E6385"/>
    <w:rsid w:val="006E7A0E"/>
    <w:rsid w:val="007112BE"/>
    <w:rsid w:val="00722383"/>
    <w:rsid w:val="00723D20"/>
    <w:rsid w:val="007279B0"/>
    <w:rsid w:val="00732148"/>
    <w:rsid w:val="00735577"/>
    <w:rsid w:val="00735646"/>
    <w:rsid w:val="00736BE0"/>
    <w:rsid w:val="00743895"/>
    <w:rsid w:val="00752A97"/>
    <w:rsid w:val="0075535E"/>
    <w:rsid w:val="007631B8"/>
    <w:rsid w:val="00765864"/>
    <w:rsid w:val="007677B6"/>
    <w:rsid w:val="007707DF"/>
    <w:rsid w:val="00770B58"/>
    <w:rsid w:val="00770DA1"/>
    <w:rsid w:val="0077675B"/>
    <w:rsid w:val="00780C1B"/>
    <w:rsid w:val="00781735"/>
    <w:rsid w:val="0079064D"/>
    <w:rsid w:val="00797563"/>
    <w:rsid w:val="007A1A90"/>
    <w:rsid w:val="007A6D3A"/>
    <w:rsid w:val="007B0FD5"/>
    <w:rsid w:val="007B2F73"/>
    <w:rsid w:val="007B544D"/>
    <w:rsid w:val="007B6F29"/>
    <w:rsid w:val="007C0951"/>
    <w:rsid w:val="007C1BAB"/>
    <w:rsid w:val="007C48E7"/>
    <w:rsid w:val="007C6DFC"/>
    <w:rsid w:val="007D2DD5"/>
    <w:rsid w:val="007D30BA"/>
    <w:rsid w:val="007D3C7F"/>
    <w:rsid w:val="007D5001"/>
    <w:rsid w:val="007D60FE"/>
    <w:rsid w:val="007F0399"/>
    <w:rsid w:val="007F0C82"/>
    <w:rsid w:val="007F0E00"/>
    <w:rsid w:val="007F1932"/>
    <w:rsid w:val="00803A80"/>
    <w:rsid w:val="00815975"/>
    <w:rsid w:val="00821D92"/>
    <w:rsid w:val="00822569"/>
    <w:rsid w:val="008227FE"/>
    <w:rsid w:val="0082332B"/>
    <w:rsid w:val="00830257"/>
    <w:rsid w:val="008329B9"/>
    <w:rsid w:val="008365E7"/>
    <w:rsid w:val="00842F07"/>
    <w:rsid w:val="00843F47"/>
    <w:rsid w:val="00844125"/>
    <w:rsid w:val="00844227"/>
    <w:rsid w:val="00850A03"/>
    <w:rsid w:val="00862402"/>
    <w:rsid w:val="00877A3A"/>
    <w:rsid w:val="00881FEA"/>
    <w:rsid w:val="00887F0B"/>
    <w:rsid w:val="008912FA"/>
    <w:rsid w:val="008A5112"/>
    <w:rsid w:val="008A54CE"/>
    <w:rsid w:val="008A669F"/>
    <w:rsid w:val="008C1607"/>
    <w:rsid w:val="008C3C4A"/>
    <w:rsid w:val="008D1A78"/>
    <w:rsid w:val="008D2D97"/>
    <w:rsid w:val="008D48D2"/>
    <w:rsid w:val="008E0BDD"/>
    <w:rsid w:val="008E2618"/>
    <w:rsid w:val="008E2A49"/>
    <w:rsid w:val="008E481C"/>
    <w:rsid w:val="008F086A"/>
    <w:rsid w:val="008F2C91"/>
    <w:rsid w:val="008F4A30"/>
    <w:rsid w:val="008F4D1B"/>
    <w:rsid w:val="0090015E"/>
    <w:rsid w:val="009006D4"/>
    <w:rsid w:val="00902098"/>
    <w:rsid w:val="0090561B"/>
    <w:rsid w:val="00913867"/>
    <w:rsid w:val="009167C0"/>
    <w:rsid w:val="009203DF"/>
    <w:rsid w:val="0092207C"/>
    <w:rsid w:val="009246DB"/>
    <w:rsid w:val="00927C05"/>
    <w:rsid w:val="00934874"/>
    <w:rsid w:val="0094211E"/>
    <w:rsid w:val="009422CC"/>
    <w:rsid w:val="00943C45"/>
    <w:rsid w:val="0094454C"/>
    <w:rsid w:val="00945BB7"/>
    <w:rsid w:val="009467E4"/>
    <w:rsid w:val="009502F6"/>
    <w:rsid w:val="00961251"/>
    <w:rsid w:val="00972D5D"/>
    <w:rsid w:val="0097618F"/>
    <w:rsid w:val="009772AA"/>
    <w:rsid w:val="00982C50"/>
    <w:rsid w:val="009833B6"/>
    <w:rsid w:val="009903FD"/>
    <w:rsid w:val="00992973"/>
    <w:rsid w:val="00993A5E"/>
    <w:rsid w:val="00995E6D"/>
    <w:rsid w:val="009962ED"/>
    <w:rsid w:val="009B16AE"/>
    <w:rsid w:val="009C2C9C"/>
    <w:rsid w:val="009C4A05"/>
    <w:rsid w:val="009C754F"/>
    <w:rsid w:val="009C75F5"/>
    <w:rsid w:val="009D063E"/>
    <w:rsid w:val="009D2154"/>
    <w:rsid w:val="009D375E"/>
    <w:rsid w:val="009E3154"/>
    <w:rsid w:val="009E5DEB"/>
    <w:rsid w:val="009E6814"/>
    <w:rsid w:val="009F276E"/>
    <w:rsid w:val="009F3051"/>
    <w:rsid w:val="009F399F"/>
    <w:rsid w:val="009F7109"/>
    <w:rsid w:val="00A01F9C"/>
    <w:rsid w:val="00A0426D"/>
    <w:rsid w:val="00A0544E"/>
    <w:rsid w:val="00A06AC5"/>
    <w:rsid w:val="00A17117"/>
    <w:rsid w:val="00A23450"/>
    <w:rsid w:val="00A3155D"/>
    <w:rsid w:val="00A31DD9"/>
    <w:rsid w:val="00A32661"/>
    <w:rsid w:val="00A3402E"/>
    <w:rsid w:val="00A371D0"/>
    <w:rsid w:val="00A44C6A"/>
    <w:rsid w:val="00A475A9"/>
    <w:rsid w:val="00A530CC"/>
    <w:rsid w:val="00A5315D"/>
    <w:rsid w:val="00A55D4E"/>
    <w:rsid w:val="00A57FEE"/>
    <w:rsid w:val="00A60306"/>
    <w:rsid w:val="00A638E7"/>
    <w:rsid w:val="00A648C8"/>
    <w:rsid w:val="00A64927"/>
    <w:rsid w:val="00A66181"/>
    <w:rsid w:val="00A67152"/>
    <w:rsid w:val="00A75C3D"/>
    <w:rsid w:val="00A77EBE"/>
    <w:rsid w:val="00A802A1"/>
    <w:rsid w:val="00A81CAD"/>
    <w:rsid w:val="00A868EC"/>
    <w:rsid w:val="00AA2A39"/>
    <w:rsid w:val="00AA6C92"/>
    <w:rsid w:val="00AA7F66"/>
    <w:rsid w:val="00AB1CF6"/>
    <w:rsid w:val="00AB3A9B"/>
    <w:rsid w:val="00AB3DCE"/>
    <w:rsid w:val="00AC0D75"/>
    <w:rsid w:val="00AC61EF"/>
    <w:rsid w:val="00AD69BC"/>
    <w:rsid w:val="00AE294F"/>
    <w:rsid w:val="00AF1662"/>
    <w:rsid w:val="00AF45C0"/>
    <w:rsid w:val="00B02ADE"/>
    <w:rsid w:val="00B040A8"/>
    <w:rsid w:val="00B04695"/>
    <w:rsid w:val="00B05A4A"/>
    <w:rsid w:val="00B06092"/>
    <w:rsid w:val="00B12017"/>
    <w:rsid w:val="00B14EBE"/>
    <w:rsid w:val="00B16DF7"/>
    <w:rsid w:val="00B16E0D"/>
    <w:rsid w:val="00B30400"/>
    <w:rsid w:val="00B32057"/>
    <w:rsid w:val="00B4015E"/>
    <w:rsid w:val="00B42DF3"/>
    <w:rsid w:val="00B4427F"/>
    <w:rsid w:val="00B45BD5"/>
    <w:rsid w:val="00B6265B"/>
    <w:rsid w:val="00B70AA8"/>
    <w:rsid w:val="00B70D46"/>
    <w:rsid w:val="00B740E9"/>
    <w:rsid w:val="00B83D80"/>
    <w:rsid w:val="00B84521"/>
    <w:rsid w:val="00B85EC8"/>
    <w:rsid w:val="00B87379"/>
    <w:rsid w:val="00B873FC"/>
    <w:rsid w:val="00BA1E81"/>
    <w:rsid w:val="00BA6C06"/>
    <w:rsid w:val="00BB1571"/>
    <w:rsid w:val="00BB3144"/>
    <w:rsid w:val="00BC0EAD"/>
    <w:rsid w:val="00BC2001"/>
    <w:rsid w:val="00BC6EE2"/>
    <w:rsid w:val="00BD1B5B"/>
    <w:rsid w:val="00BD1F4B"/>
    <w:rsid w:val="00BD3F23"/>
    <w:rsid w:val="00BE071E"/>
    <w:rsid w:val="00BE10C9"/>
    <w:rsid w:val="00BE11E4"/>
    <w:rsid w:val="00BE1435"/>
    <w:rsid w:val="00BE3E75"/>
    <w:rsid w:val="00BE449E"/>
    <w:rsid w:val="00BE741F"/>
    <w:rsid w:val="00BF326F"/>
    <w:rsid w:val="00BF3BBB"/>
    <w:rsid w:val="00BF6ADE"/>
    <w:rsid w:val="00C045B8"/>
    <w:rsid w:val="00C04C6E"/>
    <w:rsid w:val="00C06807"/>
    <w:rsid w:val="00C118E1"/>
    <w:rsid w:val="00C26980"/>
    <w:rsid w:val="00C31B63"/>
    <w:rsid w:val="00C37DEE"/>
    <w:rsid w:val="00C47300"/>
    <w:rsid w:val="00C56D19"/>
    <w:rsid w:val="00C57397"/>
    <w:rsid w:val="00C6414E"/>
    <w:rsid w:val="00C832A9"/>
    <w:rsid w:val="00C9279F"/>
    <w:rsid w:val="00C93181"/>
    <w:rsid w:val="00C9642E"/>
    <w:rsid w:val="00CA1AC5"/>
    <w:rsid w:val="00CA2923"/>
    <w:rsid w:val="00CA3061"/>
    <w:rsid w:val="00CA73A2"/>
    <w:rsid w:val="00CB55CE"/>
    <w:rsid w:val="00CC0A9A"/>
    <w:rsid w:val="00CC5C27"/>
    <w:rsid w:val="00CD2F4E"/>
    <w:rsid w:val="00CD637E"/>
    <w:rsid w:val="00CE46AB"/>
    <w:rsid w:val="00CF0ED5"/>
    <w:rsid w:val="00CF222E"/>
    <w:rsid w:val="00CF4B26"/>
    <w:rsid w:val="00CF573D"/>
    <w:rsid w:val="00CF6C89"/>
    <w:rsid w:val="00CF7E41"/>
    <w:rsid w:val="00D10C49"/>
    <w:rsid w:val="00D15779"/>
    <w:rsid w:val="00D23EEE"/>
    <w:rsid w:val="00D25C1A"/>
    <w:rsid w:val="00D25D03"/>
    <w:rsid w:val="00D34552"/>
    <w:rsid w:val="00D364D6"/>
    <w:rsid w:val="00D36561"/>
    <w:rsid w:val="00D4217F"/>
    <w:rsid w:val="00D427BF"/>
    <w:rsid w:val="00D44D15"/>
    <w:rsid w:val="00D464B1"/>
    <w:rsid w:val="00D47861"/>
    <w:rsid w:val="00D60CB6"/>
    <w:rsid w:val="00D646E2"/>
    <w:rsid w:val="00D679E5"/>
    <w:rsid w:val="00D70DED"/>
    <w:rsid w:val="00D71EAD"/>
    <w:rsid w:val="00D73582"/>
    <w:rsid w:val="00D75CDD"/>
    <w:rsid w:val="00D76588"/>
    <w:rsid w:val="00D76C74"/>
    <w:rsid w:val="00D77E25"/>
    <w:rsid w:val="00D82E81"/>
    <w:rsid w:val="00D86E46"/>
    <w:rsid w:val="00D9085F"/>
    <w:rsid w:val="00D9321D"/>
    <w:rsid w:val="00D95443"/>
    <w:rsid w:val="00DA257F"/>
    <w:rsid w:val="00DB1B7E"/>
    <w:rsid w:val="00DB20F6"/>
    <w:rsid w:val="00DB3EC1"/>
    <w:rsid w:val="00DB4E85"/>
    <w:rsid w:val="00DB50C6"/>
    <w:rsid w:val="00DC1720"/>
    <w:rsid w:val="00DC744D"/>
    <w:rsid w:val="00DD34D4"/>
    <w:rsid w:val="00DD6759"/>
    <w:rsid w:val="00DF1EFD"/>
    <w:rsid w:val="00DF2BC4"/>
    <w:rsid w:val="00DF512B"/>
    <w:rsid w:val="00E0131E"/>
    <w:rsid w:val="00E02B68"/>
    <w:rsid w:val="00E04AF4"/>
    <w:rsid w:val="00E04F6A"/>
    <w:rsid w:val="00E055D0"/>
    <w:rsid w:val="00E11CCE"/>
    <w:rsid w:val="00E147B6"/>
    <w:rsid w:val="00E14A68"/>
    <w:rsid w:val="00E1586A"/>
    <w:rsid w:val="00E167CA"/>
    <w:rsid w:val="00E32B19"/>
    <w:rsid w:val="00E340A8"/>
    <w:rsid w:val="00E354F7"/>
    <w:rsid w:val="00E37C4B"/>
    <w:rsid w:val="00E5234F"/>
    <w:rsid w:val="00E53A12"/>
    <w:rsid w:val="00E55D65"/>
    <w:rsid w:val="00E62E61"/>
    <w:rsid w:val="00E64FC5"/>
    <w:rsid w:val="00E71148"/>
    <w:rsid w:val="00E73AED"/>
    <w:rsid w:val="00E82F6A"/>
    <w:rsid w:val="00E856C5"/>
    <w:rsid w:val="00E85ABB"/>
    <w:rsid w:val="00EA4E5A"/>
    <w:rsid w:val="00EB086A"/>
    <w:rsid w:val="00EB0B10"/>
    <w:rsid w:val="00EB13FF"/>
    <w:rsid w:val="00EB3585"/>
    <w:rsid w:val="00EC0C01"/>
    <w:rsid w:val="00EC1A52"/>
    <w:rsid w:val="00EC5B73"/>
    <w:rsid w:val="00EC5ECC"/>
    <w:rsid w:val="00ED0234"/>
    <w:rsid w:val="00ED532A"/>
    <w:rsid w:val="00ED603C"/>
    <w:rsid w:val="00ED7781"/>
    <w:rsid w:val="00EE19FA"/>
    <w:rsid w:val="00EE1CC9"/>
    <w:rsid w:val="00EE3166"/>
    <w:rsid w:val="00EE4009"/>
    <w:rsid w:val="00EE6504"/>
    <w:rsid w:val="00EE7019"/>
    <w:rsid w:val="00EE7538"/>
    <w:rsid w:val="00F03941"/>
    <w:rsid w:val="00F03F7E"/>
    <w:rsid w:val="00F15AE2"/>
    <w:rsid w:val="00F172C1"/>
    <w:rsid w:val="00F17BDC"/>
    <w:rsid w:val="00F33EE8"/>
    <w:rsid w:val="00F35C35"/>
    <w:rsid w:val="00F4041E"/>
    <w:rsid w:val="00F40D3A"/>
    <w:rsid w:val="00F41869"/>
    <w:rsid w:val="00F455D0"/>
    <w:rsid w:val="00F509C6"/>
    <w:rsid w:val="00F51313"/>
    <w:rsid w:val="00F606B1"/>
    <w:rsid w:val="00F61AA6"/>
    <w:rsid w:val="00F701A8"/>
    <w:rsid w:val="00F72E5C"/>
    <w:rsid w:val="00F80C1A"/>
    <w:rsid w:val="00F900A8"/>
    <w:rsid w:val="00F92C4C"/>
    <w:rsid w:val="00F940EA"/>
    <w:rsid w:val="00F979E0"/>
    <w:rsid w:val="00FA26C4"/>
    <w:rsid w:val="00FA5D92"/>
    <w:rsid w:val="00FA7200"/>
    <w:rsid w:val="00FB161C"/>
    <w:rsid w:val="00FB1EF3"/>
    <w:rsid w:val="00FB4741"/>
    <w:rsid w:val="00FB672F"/>
    <w:rsid w:val="00FB6F69"/>
    <w:rsid w:val="00FC25B2"/>
    <w:rsid w:val="00FD07C2"/>
    <w:rsid w:val="00FD0EEE"/>
    <w:rsid w:val="00FD2B36"/>
    <w:rsid w:val="00FD48F8"/>
    <w:rsid w:val="00FE10D1"/>
    <w:rsid w:val="00FE6B30"/>
    <w:rsid w:val="00FE729E"/>
    <w:rsid w:val="00FF2A08"/>
    <w:rsid w:val="00FF44D1"/>
    <w:rsid w:val="00FF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34617-8059-4C70-A050-EE8C6555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2E6"/>
  </w:style>
  <w:style w:type="paragraph" w:styleId="Heading1">
    <w:name w:val="heading 1"/>
    <w:basedOn w:val="Normal"/>
    <w:next w:val="Normal"/>
    <w:link w:val="Heading1Char"/>
    <w:uiPriority w:val="9"/>
    <w:qFormat/>
    <w:rsid w:val="00B87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7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36701D"/>
    <w:pPr>
      <w:spacing w:before="200" w:after="0" w:line="271" w:lineRule="auto"/>
      <w:outlineLvl w:val="2"/>
    </w:pPr>
    <w:rPr>
      <w:rFonts w:ascii="Cambria" w:eastAsia="Times New Roman" w:hAnsi="Cambria" w:cs="Times New Roman"/>
      <w:b/>
      <w:bCs/>
      <w:lang w:bidi="en-US"/>
    </w:rPr>
  </w:style>
  <w:style w:type="paragraph" w:styleId="Heading4">
    <w:name w:val="heading 4"/>
    <w:basedOn w:val="Normal"/>
    <w:next w:val="Normal"/>
    <w:link w:val="Heading4Char"/>
    <w:uiPriority w:val="9"/>
    <w:qFormat/>
    <w:rsid w:val="0036701D"/>
    <w:pPr>
      <w:spacing w:before="200" w:after="0"/>
      <w:outlineLvl w:val="3"/>
    </w:pPr>
    <w:rPr>
      <w:rFonts w:ascii="Cambria" w:eastAsia="Times New Roman" w:hAnsi="Cambria" w:cs="Times New Roman"/>
      <w:b/>
      <w:bCs/>
      <w:i/>
      <w:iCs/>
      <w:lang w:bidi="en-US"/>
    </w:rPr>
  </w:style>
  <w:style w:type="paragraph" w:styleId="Heading5">
    <w:name w:val="heading 5"/>
    <w:basedOn w:val="Normal"/>
    <w:next w:val="Normal"/>
    <w:link w:val="Heading5Char"/>
    <w:uiPriority w:val="9"/>
    <w:qFormat/>
    <w:rsid w:val="0036701D"/>
    <w:pPr>
      <w:spacing w:before="200" w:after="0"/>
      <w:outlineLvl w:val="4"/>
    </w:pPr>
    <w:rPr>
      <w:rFonts w:ascii="Cambria" w:eastAsia="Times New Roman" w:hAnsi="Cambria" w:cs="Times New Roman"/>
      <w:b/>
      <w:bCs/>
      <w:color w:val="7F7F7F"/>
      <w:lang w:bidi="en-US"/>
    </w:rPr>
  </w:style>
  <w:style w:type="paragraph" w:styleId="Heading6">
    <w:name w:val="heading 6"/>
    <w:basedOn w:val="Normal"/>
    <w:next w:val="Normal"/>
    <w:link w:val="Heading6Char"/>
    <w:uiPriority w:val="9"/>
    <w:qFormat/>
    <w:rsid w:val="0036701D"/>
    <w:pPr>
      <w:spacing w:after="0" w:line="271" w:lineRule="auto"/>
      <w:outlineLvl w:val="5"/>
    </w:pPr>
    <w:rPr>
      <w:rFonts w:ascii="Cambria" w:eastAsia="Times New Roman" w:hAnsi="Cambria" w:cs="Times New Roman"/>
      <w:b/>
      <w:bCs/>
      <w:i/>
      <w:iCs/>
      <w:color w:val="7F7F7F"/>
      <w:lang w:bidi="en-US"/>
    </w:rPr>
  </w:style>
  <w:style w:type="paragraph" w:styleId="Heading7">
    <w:name w:val="heading 7"/>
    <w:basedOn w:val="Normal"/>
    <w:next w:val="Normal"/>
    <w:link w:val="Heading7Char"/>
    <w:uiPriority w:val="9"/>
    <w:qFormat/>
    <w:rsid w:val="0036701D"/>
    <w:pPr>
      <w:spacing w:after="0"/>
      <w:outlineLvl w:val="6"/>
    </w:pPr>
    <w:rPr>
      <w:rFonts w:ascii="Cambria" w:eastAsia="Times New Roman" w:hAnsi="Cambria" w:cs="Times New Roman"/>
      <w:i/>
      <w:iCs/>
      <w:lang w:bidi="en-US"/>
    </w:rPr>
  </w:style>
  <w:style w:type="paragraph" w:styleId="Heading8">
    <w:name w:val="heading 8"/>
    <w:basedOn w:val="Normal"/>
    <w:next w:val="Normal"/>
    <w:link w:val="Heading8Char"/>
    <w:uiPriority w:val="9"/>
    <w:qFormat/>
    <w:rsid w:val="0036701D"/>
    <w:pPr>
      <w:spacing w:after="0"/>
      <w:outlineLvl w:val="7"/>
    </w:pPr>
    <w:rPr>
      <w:rFonts w:ascii="Cambria" w:eastAsia="Times New Roman" w:hAnsi="Cambria" w:cs="Times New Roman"/>
      <w:sz w:val="20"/>
      <w:szCs w:val="20"/>
      <w:lang w:bidi="en-US"/>
    </w:rPr>
  </w:style>
  <w:style w:type="paragraph" w:styleId="Heading9">
    <w:name w:val="heading 9"/>
    <w:basedOn w:val="Normal"/>
    <w:next w:val="Normal"/>
    <w:link w:val="Heading9Char"/>
    <w:uiPriority w:val="9"/>
    <w:qFormat/>
    <w:rsid w:val="0036701D"/>
    <w:pPr>
      <w:spacing w:after="0"/>
      <w:outlineLvl w:val="8"/>
    </w:pPr>
    <w:rPr>
      <w:rFonts w:ascii="Cambria" w:eastAsia="Times New Roman" w:hAnsi="Cambria" w:cs="Times New Roman"/>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5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5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873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1E7C"/>
    <w:pPr>
      <w:ind w:left="720"/>
      <w:contextualSpacing/>
    </w:pPr>
  </w:style>
  <w:style w:type="table" w:styleId="TableGrid">
    <w:name w:val="Table Grid"/>
    <w:basedOn w:val="TableNormal"/>
    <w:uiPriority w:val="59"/>
    <w:rsid w:val="003B71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B71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1B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67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701D"/>
    <w:rPr>
      <w:rFonts w:ascii="Cambria" w:eastAsia="Times New Roman" w:hAnsi="Cambria" w:cs="Times New Roman"/>
      <w:b/>
      <w:bCs/>
      <w:lang w:bidi="en-US"/>
    </w:rPr>
  </w:style>
  <w:style w:type="character" w:customStyle="1" w:styleId="Heading4Char">
    <w:name w:val="Heading 4 Char"/>
    <w:basedOn w:val="DefaultParagraphFont"/>
    <w:link w:val="Heading4"/>
    <w:uiPriority w:val="9"/>
    <w:rsid w:val="0036701D"/>
    <w:rPr>
      <w:rFonts w:ascii="Cambria" w:eastAsia="Times New Roman" w:hAnsi="Cambria" w:cs="Times New Roman"/>
      <w:b/>
      <w:bCs/>
      <w:i/>
      <w:iCs/>
      <w:lang w:bidi="en-US"/>
    </w:rPr>
  </w:style>
  <w:style w:type="character" w:customStyle="1" w:styleId="Heading5Char">
    <w:name w:val="Heading 5 Char"/>
    <w:basedOn w:val="DefaultParagraphFont"/>
    <w:link w:val="Heading5"/>
    <w:uiPriority w:val="9"/>
    <w:rsid w:val="0036701D"/>
    <w:rPr>
      <w:rFonts w:ascii="Cambria" w:eastAsia="Times New Roman" w:hAnsi="Cambria" w:cs="Times New Roman"/>
      <w:b/>
      <w:bCs/>
      <w:color w:val="7F7F7F"/>
      <w:lang w:bidi="en-US"/>
    </w:rPr>
  </w:style>
  <w:style w:type="character" w:customStyle="1" w:styleId="Heading6Char">
    <w:name w:val="Heading 6 Char"/>
    <w:basedOn w:val="DefaultParagraphFont"/>
    <w:link w:val="Heading6"/>
    <w:uiPriority w:val="9"/>
    <w:rsid w:val="0036701D"/>
    <w:rPr>
      <w:rFonts w:ascii="Cambria" w:eastAsia="Times New Roman" w:hAnsi="Cambria" w:cs="Times New Roman"/>
      <w:b/>
      <w:bCs/>
      <w:i/>
      <w:iCs/>
      <w:color w:val="7F7F7F"/>
      <w:lang w:bidi="en-US"/>
    </w:rPr>
  </w:style>
  <w:style w:type="character" w:customStyle="1" w:styleId="Heading7Char">
    <w:name w:val="Heading 7 Char"/>
    <w:basedOn w:val="DefaultParagraphFont"/>
    <w:link w:val="Heading7"/>
    <w:uiPriority w:val="9"/>
    <w:rsid w:val="0036701D"/>
    <w:rPr>
      <w:rFonts w:ascii="Cambria" w:eastAsia="Times New Roman" w:hAnsi="Cambria" w:cs="Times New Roman"/>
      <w:i/>
      <w:iCs/>
      <w:lang w:bidi="en-US"/>
    </w:rPr>
  </w:style>
  <w:style w:type="character" w:customStyle="1" w:styleId="Heading8Char">
    <w:name w:val="Heading 8 Char"/>
    <w:basedOn w:val="DefaultParagraphFont"/>
    <w:link w:val="Heading8"/>
    <w:uiPriority w:val="9"/>
    <w:rsid w:val="0036701D"/>
    <w:rPr>
      <w:rFonts w:ascii="Cambria" w:eastAsia="Times New Roman" w:hAnsi="Cambria" w:cs="Times New Roman"/>
      <w:sz w:val="20"/>
      <w:szCs w:val="20"/>
      <w:lang w:bidi="en-US"/>
    </w:rPr>
  </w:style>
  <w:style w:type="character" w:customStyle="1" w:styleId="Heading9Char">
    <w:name w:val="Heading 9 Char"/>
    <w:basedOn w:val="DefaultParagraphFont"/>
    <w:link w:val="Heading9"/>
    <w:uiPriority w:val="9"/>
    <w:rsid w:val="0036701D"/>
    <w:rPr>
      <w:rFonts w:ascii="Cambria" w:eastAsia="Times New Roman" w:hAnsi="Cambria" w:cs="Times New Roman"/>
      <w:i/>
      <w:iCs/>
      <w:spacing w:val="5"/>
      <w:sz w:val="20"/>
      <w:szCs w:val="20"/>
      <w:lang w:bidi="en-US"/>
    </w:rPr>
  </w:style>
  <w:style w:type="paragraph" w:styleId="NoSpacing">
    <w:name w:val="No Spacing"/>
    <w:basedOn w:val="Normal"/>
    <w:link w:val="NoSpacingChar"/>
    <w:uiPriority w:val="1"/>
    <w:qFormat/>
    <w:rsid w:val="0036701D"/>
    <w:pPr>
      <w:spacing w:after="0" w:line="240" w:lineRule="auto"/>
    </w:pPr>
    <w:rPr>
      <w:rFonts w:ascii="Calibri" w:eastAsia="Times New Roman" w:hAnsi="Calibri" w:cs="Times New Roman"/>
      <w:lang w:bidi="en-US"/>
    </w:rPr>
  </w:style>
  <w:style w:type="paragraph" w:styleId="Quote">
    <w:name w:val="Quote"/>
    <w:basedOn w:val="Normal"/>
    <w:next w:val="Normal"/>
    <w:link w:val="QuoteChar"/>
    <w:uiPriority w:val="29"/>
    <w:qFormat/>
    <w:rsid w:val="0036701D"/>
    <w:pPr>
      <w:spacing w:before="200" w:after="0"/>
      <w:ind w:left="360" w:right="360"/>
    </w:pPr>
    <w:rPr>
      <w:rFonts w:ascii="Calibri" w:eastAsia="Times New Roman" w:hAnsi="Calibri" w:cs="Times New Roman"/>
      <w:i/>
      <w:iCs/>
      <w:lang w:bidi="en-US"/>
    </w:rPr>
  </w:style>
  <w:style w:type="character" w:customStyle="1" w:styleId="QuoteChar">
    <w:name w:val="Quote Char"/>
    <w:basedOn w:val="DefaultParagraphFont"/>
    <w:link w:val="Quote"/>
    <w:uiPriority w:val="29"/>
    <w:rsid w:val="0036701D"/>
    <w:rPr>
      <w:rFonts w:ascii="Calibri" w:eastAsia="Times New Roman" w:hAnsi="Calibri" w:cs="Times New Roman"/>
      <w:i/>
      <w:iCs/>
      <w:lang w:bidi="en-US"/>
    </w:rPr>
  </w:style>
  <w:style w:type="paragraph" w:styleId="Caption">
    <w:name w:val="caption"/>
    <w:basedOn w:val="Normal"/>
    <w:next w:val="Normal"/>
    <w:uiPriority w:val="35"/>
    <w:qFormat/>
    <w:rsid w:val="0036701D"/>
    <w:rPr>
      <w:rFonts w:ascii="Calibri" w:eastAsia="Times New Roman" w:hAnsi="Calibri" w:cs="Times New Roman"/>
      <w:b/>
      <w:bCs/>
      <w:caps/>
      <w:sz w:val="16"/>
      <w:szCs w:val="18"/>
      <w:lang w:bidi="en-US"/>
    </w:rPr>
  </w:style>
  <w:style w:type="character" w:styleId="Strong">
    <w:name w:val="Strong"/>
    <w:uiPriority w:val="22"/>
    <w:qFormat/>
    <w:rsid w:val="0036701D"/>
    <w:rPr>
      <w:b/>
      <w:bCs/>
    </w:rPr>
  </w:style>
  <w:style w:type="character" w:styleId="Emphasis">
    <w:name w:val="Emphasis"/>
    <w:uiPriority w:val="20"/>
    <w:qFormat/>
    <w:rsid w:val="0036701D"/>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36701D"/>
    <w:rPr>
      <w:rFonts w:ascii="Calibri" w:eastAsia="Times New Roman" w:hAnsi="Calibri" w:cs="Times New Roman"/>
      <w:lang w:bidi="en-US"/>
    </w:rPr>
  </w:style>
  <w:style w:type="paragraph" w:styleId="IntenseQuote">
    <w:name w:val="Intense Quote"/>
    <w:basedOn w:val="Normal"/>
    <w:next w:val="Normal"/>
    <w:link w:val="IntenseQuoteChar"/>
    <w:uiPriority w:val="30"/>
    <w:qFormat/>
    <w:rsid w:val="0036701D"/>
    <w:pPr>
      <w:pBdr>
        <w:bottom w:val="single" w:sz="4" w:space="1" w:color="auto"/>
      </w:pBdr>
      <w:spacing w:before="200" w:after="280"/>
      <w:ind w:left="1008" w:right="1152"/>
      <w:jc w:val="both"/>
    </w:pPr>
    <w:rPr>
      <w:rFonts w:ascii="Calibri" w:eastAsia="Times New Roman" w:hAnsi="Calibri" w:cs="Times New Roman"/>
      <w:b/>
      <w:bCs/>
      <w:i/>
      <w:iCs/>
      <w:lang w:bidi="en-US"/>
    </w:rPr>
  </w:style>
  <w:style w:type="character" w:customStyle="1" w:styleId="IntenseQuoteChar">
    <w:name w:val="Intense Quote Char"/>
    <w:basedOn w:val="DefaultParagraphFont"/>
    <w:link w:val="IntenseQuote"/>
    <w:uiPriority w:val="30"/>
    <w:rsid w:val="0036701D"/>
    <w:rPr>
      <w:rFonts w:ascii="Calibri" w:eastAsia="Times New Roman" w:hAnsi="Calibri" w:cs="Times New Roman"/>
      <w:b/>
      <w:bCs/>
      <w:i/>
      <w:iCs/>
      <w:lang w:bidi="en-US"/>
    </w:rPr>
  </w:style>
  <w:style w:type="character" w:styleId="SubtleEmphasis">
    <w:name w:val="Subtle Emphasis"/>
    <w:uiPriority w:val="19"/>
    <w:qFormat/>
    <w:rsid w:val="0036701D"/>
    <w:rPr>
      <w:i/>
      <w:iCs/>
    </w:rPr>
  </w:style>
  <w:style w:type="character" w:styleId="IntenseEmphasis">
    <w:name w:val="Intense Emphasis"/>
    <w:uiPriority w:val="21"/>
    <w:qFormat/>
    <w:rsid w:val="0036701D"/>
    <w:rPr>
      <w:b/>
      <w:bCs/>
    </w:rPr>
  </w:style>
  <w:style w:type="character" w:styleId="SubtleReference">
    <w:name w:val="Subtle Reference"/>
    <w:uiPriority w:val="31"/>
    <w:qFormat/>
    <w:rsid w:val="0036701D"/>
    <w:rPr>
      <w:smallCaps/>
    </w:rPr>
  </w:style>
  <w:style w:type="character" w:styleId="IntenseReference">
    <w:name w:val="Intense Reference"/>
    <w:uiPriority w:val="32"/>
    <w:qFormat/>
    <w:rsid w:val="0036701D"/>
    <w:rPr>
      <w:smallCaps/>
      <w:spacing w:val="5"/>
      <w:u w:val="single"/>
    </w:rPr>
  </w:style>
  <w:style w:type="character" w:styleId="BookTitle">
    <w:name w:val="Book Title"/>
    <w:uiPriority w:val="33"/>
    <w:qFormat/>
    <w:rsid w:val="0036701D"/>
    <w:rPr>
      <w:i/>
      <w:iCs/>
      <w:smallCaps/>
      <w:spacing w:val="5"/>
    </w:rPr>
  </w:style>
  <w:style w:type="paragraph" w:styleId="TOCHeading">
    <w:name w:val="TOC Heading"/>
    <w:basedOn w:val="Heading1"/>
    <w:next w:val="Normal"/>
    <w:uiPriority w:val="39"/>
    <w:qFormat/>
    <w:rsid w:val="0036701D"/>
    <w:pPr>
      <w:keepNext w:val="0"/>
      <w:keepLines w:val="0"/>
      <w:contextualSpacing/>
      <w:outlineLvl w:val="9"/>
    </w:pPr>
    <w:rPr>
      <w:rFonts w:ascii="Cambria" w:eastAsia="Times New Roman" w:hAnsi="Cambria" w:cs="Times New Roman"/>
      <w:color w:val="auto"/>
      <w:lang w:bidi="en-US"/>
    </w:rPr>
  </w:style>
  <w:style w:type="paragraph" w:styleId="BalloonText">
    <w:name w:val="Balloon Text"/>
    <w:basedOn w:val="Normal"/>
    <w:link w:val="BalloonTextChar"/>
    <w:semiHidden/>
    <w:rsid w:val="0036701D"/>
    <w:rPr>
      <w:rFonts w:ascii="Tahoma" w:eastAsia="Times New Roman" w:hAnsi="Tahoma" w:cs="Tahoma"/>
      <w:sz w:val="16"/>
      <w:szCs w:val="16"/>
      <w:lang w:bidi="en-US"/>
    </w:rPr>
  </w:style>
  <w:style w:type="character" w:customStyle="1" w:styleId="BalloonTextChar">
    <w:name w:val="Balloon Text Char"/>
    <w:basedOn w:val="DefaultParagraphFont"/>
    <w:link w:val="BalloonText"/>
    <w:semiHidden/>
    <w:rsid w:val="0036701D"/>
    <w:rPr>
      <w:rFonts w:ascii="Tahoma" w:eastAsia="Times New Roman" w:hAnsi="Tahoma" w:cs="Tahoma"/>
      <w:sz w:val="16"/>
      <w:szCs w:val="16"/>
      <w:lang w:bidi="en-US"/>
    </w:rPr>
  </w:style>
  <w:style w:type="paragraph" w:styleId="HTMLPreformatted">
    <w:name w:val="HTML Preformatted"/>
    <w:basedOn w:val="Normal"/>
    <w:link w:val="HTMLPreformattedChar"/>
    <w:uiPriority w:val="99"/>
    <w:unhideWhenUsed/>
    <w:rsid w:val="0036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6701D"/>
    <w:rPr>
      <w:rFonts w:ascii="Courier New" w:eastAsia="Times New Roman" w:hAnsi="Courier New" w:cs="Courier New"/>
      <w:sz w:val="20"/>
      <w:szCs w:val="20"/>
      <w:lang w:val="ru-RU" w:eastAsia="ru-RU"/>
    </w:rPr>
  </w:style>
  <w:style w:type="paragraph" w:styleId="Header">
    <w:name w:val="header"/>
    <w:basedOn w:val="Normal"/>
    <w:link w:val="HeaderChar"/>
    <w:uiPriority w:val="99"/>
    <w:semiHidden/>
    <w:unhideWhenUsed/>
    <w:rsid w:val="0036701D"/>
    <w:pPr>
      <w:tabs>
        <w:tab w:val="center" w:pos="4677"/>
        <w:tab w:val="right" w:pos="9355"/>
      </w:tabs>
    </w:pPr>
    <w:rPr>
      <w:rFonts w:ascii="Calibri" w:eastAsia="Times New Roman" w:hAnsi="Calibri" w:cs="Times New Roman"/>
      <w:lang w:bidi="en-US"/>
    </w:rPr>
  </w:style>
  <w:style w:type="character" w:customStyle="1" w:styleId="HeaderChar">
    <w:name w:val="Header Char"/>
    <w:basedOn w:val="DefaultParagraphFont"/>
    <w:link w:val="Header"/>
    <w:uiPriority w:val="99"/>
    <w:semiHidden/>
    <w:rsid w:val="0036701D"/>
    <w:rPr>
      <w:rFonts w:ascii="Calibri" w:eastAsia="Times New Roman" w:hAnsi="Calibri" w:cs="Times New Roman"/>
      <w:lang w:bidi="en-US"/>
    </w:rPr>
  </w:style>
  <w:style w:type="paragraph" w:styleId="Footer">
    <w:name w:val="footer"/>
    <w:basedOn w:val="Normal"/>
    <w:link w:val="FooterChar"/>
    <w:uiPriority w:val="99"/>
    <w:unhideWhenUsed/>
    <w:rsid w:val="0036701D"/>
    <w:pPr>
      <w:tabs>
        <w:tab w:val="center" w:pos="4677"/>
        <w:tab w:val="right" w:pos="9355"/>
      </w:tabs>
    </w:pPr>
    <w:rPr>
      <w:rFonts w:ascii="Calibri" w:eastAsia="Times New Roman" w:hAnsi="Calibri" w:cs="Times New Roman"/>
      <w:lang w:bidi="en-US"/>
    </w:rPr>
  </w:style>
  <w:style w:type="character" w:customStyle="1" w:styleId="FooterChar">
    <w:name w:val="Footer Char"/>
    <w:basedOn w:val="DefaultParagraphFont"/>
    <w:link w:val="Footer"/>
    <w:uiPriority w:val="99"/>
    <w:rsid w:val="0036701D"/>
    <w:rPr>
      <w:rFonts w:ascii="Calibri" w:eastAsia="Times New Roman" w:hAnsi="Calibri" w:cs="Times New Roman"/>
      <w:lang w:bidi="en-US"/>
    </w:rPr>
  </w:style>
  <w:style w:type="paragraph" w:styleId="Revision">
    <w:name w:val="Revision"/>
    <w:hidden/>
    <w:uiPriority w:val="99"/>
    <w:semiHidden/>
    <w:rsid w:val="0036701D"/>
    <w:pPr>
      <w:spacing w:after="0" w:line="240" w:lineRule="auto"/>
    </w:pPr>
    <w:rPr>
      <w:rFonts w:ascii="Calibri" w:eastAsia="Times New Roman" w:hAnsi="Calibri" w:cs="Times New Roman"/>
      <w:lang w:bidi="en-US"/>
    </w:rPr>
  </w:style>
  <w:style w:type="character" w:customStyle="1" w:styleId="shorttext1">
    <w:name w:val="short_text1"/>
    <w:basedOn w:val="DefaultParagraphFont"/>
    <w:rsid w:val="0036701D"/>
    <w:rPr>
      <w:sz w:val="21"/>
      <w:szCs w:val="21"/>
    </w:rPr>
  </w:style>
  <w:style w:type="paragraph" w:styleId="FootnoteText">
    <w:name w:val="footnote text"/>
    <w:basedOn w:val="Normal"/>
    <w:link w:val="FootnoteTextChar"/>
    <w:uiPriority w:val="99"/>
    <w:semiHidden/>
    <w:unhideWhenUsed/>
    <w:rsid w:val="0036701D"/>
    <w:rPr>
      <w:rFonts w:ascii="Calibri" w:eastAsia="Times New Roman" w:hAnsi="Calibri" w:cs="Times New Roman"/>
      <w:sz w:val="20"/>
      <w:szCs w:val="20"/>
      <w:lang w:bidi="en-US"/>
    </w:rPr>
  </w:style>
  <w:style w:type="character" w:customStyle="1" w:styleId="FootnoteTextChar">
    <w:name w:val="Footnote Text Char"/>
    <w:basedOn w:val="DefaultParagraphFont"/>
    <w:link w:val="FootnoteText"/>
    <w:uiPriority w:val="99"/>
    <w:semiHidden/>
    <w:rsid w:val="0036701D"/>
    <w:rPr>
      <w:rFonts w:ascii="Calibri" w:eastAsia="Times New Roman" w:hAnsi="Calibri" w:cs="Times New Roman"/>
      <w:sz w:val="20"/>
      <w:szCs w:val="20"/>
      <w:lang w:bidi="en-US"/>
    </w:rPr>
  </w:style>
  <w:style w:type="character" w:styleId="FootnoteReference">
    <w:name w:val="footnote reference"/>
    <w:basedOn w:val="DefaultParagraphFont"/>
    <w:uiPriority w:val="99"/>
    <w:semiHidden/>
    <w:unhideWhenUsed/>
    <w:rsid w:val="0036701D"/>
    <w:rPr>
      <w:vertAlign w:val="superscript"/>
    </w:rPr>
  </w:style>
  <w:style w:type="character" w:customStyle="1" w:styleId="longtext1">
    <w:name w:val="long_text1"/>
    <w:basedOn w:val="DefaultParagraphFont"/>
    <w:rsid w:val="0036701D"/>
    <w:rPr>
      <w:sz w:val="14"/>
      <w:szCs w:val="14"/>
    </w:rPr>
  </w:style>
  <w:style w:type="character" w:customStyle="1" w:styleId="rvts22">
    <w:name w:val="rvts22"/>
    <w:basedOn w:val="DefaultParagraphFont"/>
    <w:rsid w:val="0036701D"/>
  </w:style>
  <w:style w:type="character" w:customStyle="1" w:styleId="rvts23">
    <w:name w:val="rvts23"/>
    <w:basedOn w:val="DefaultParagraphFont"/>
    <w:rsid w:val="0036701D"/>
  </w:style>
  <w:style w:type="character" w:customStyle="1" w:styleId="hps">
    <w:name w:val="hps"/>
    <w:basedOn w:val="DefaultParagraphFont"/>
    <w:rsid w:val="0036701D"/>
  </w:style>
  <w:style w:type="character" w:customStyle="1" w:styleId="longtext">
    <w:name w:val="long_text"/>
    <w:basedOn w:val="DefaultParagraphFont"/>
    <w:rsid w:val="0036701D"/>
  </w:style>
  <w:style w:type="character" w:styleId="LineNumber">
    <w:name w:val="line number"/>
    <w:basedOn w:val="DefaultParagraphFont"/>
    <w:uiPriority w:val="99"/>
    <w:semiHidden/>
    <w:unhideWhenUsed/>
    <w:rsid w:val="0036701D"/>
  </w:style>
  <w:style w:type="paragraph" w:styleId="DocumentMap">
    <w:name w:val="Document Map"/>
    <w:basedOn w:val="Normal"/>
    <w:link w:val="DocumentMapChar"/>
    <w:uiPriority w:val="99"/>
    <w:semiHidden/>
    <w:unhideWhenUsed/>
    <w:rsid w:val="0036701D"/>
    <w:pPr>
      <w:spacing w:after="0" w:line="240" w:lineRule="auto"/>
    </w:pPr>
    <w:rPr>
      <w:rFonts w:ascii="Tahoma" w:eastAsia="Times New Roman" w:hAnsi="Tahoma" w:cs="Tahoma"/>
      <w:sz w:val="16"/>
      <w:szCs w:val="16"/>
      <w:lang w:bidi="en-US"/>
    </w:rPr>
  </w:style>
  <w:style w:type="character" w:customStyle="1" w:styleId="DocumentMapChar">
    <w:name w:val="Document Map Char"/>
    <w:basedOn w:val="DefaultParagraphFont"/>
    <w:link w:val="DocumentMap"/>
    <w:uiPriority w:val="99"/>
    <w:semiHidden/>
    <w:rsid w:val="0036701D"/>
    <w:rPr>
      <w:rFonts w:ascii="Tahoma" w:eastAsia="Times New Roman" w:hAnsi="Tahoma" w:cs="Tahoma"/>
      <w:sz w:val="16"/>
      <w:szCs w:val="16"/>
      <w:lang w:bidi="en-US"/>
    </w:rPr>
  </w:style>
  <w:style w:type="character" w:customStyle="1" w:styleId="shorttext">
    <w:name w:val="short_text"/>
    <w:basedOn w:val="DefaultParagraphFont"/>
    <w:rsid w:val="0036701D"/>
  </w:style>
  <w:style w:type="character" w:styleId="Hyperlink">
    <w:name w:val="Hyperlink"/>
    <w:basedOn w:val="DefaultParagraphFont"/>
    <w:uiPriority w:val="99"/>
    <w:unhideWhenUsed/>
    <w:rsid w:val="00FF2A08"/>
    <w:rPr>
      <w:color w:val="0000FF" w:themeColor="hyperlink"/>
      <w:u w:val="single"/>
    </w:rPr>
  </w:style>
  <w:style w:type="character" w:styleId="FollowedHyperlink">
    <w:name w:val="FollowedHyperlink"/>
    <w:basedOn w:val="DefaultParagraphFont"/>
    <w:uiPriority w:val="99"/>
    <w:semiHidden/>
    <w:unhideWhenUsed/>
    <w:rsid w:val="00FF2A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69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6B22F-0624-4F18-96E1-1C9ED591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31022</TotalTime>
  <Pages>1</Pages>
  <Words>23106</Words>
  <Characters>131709</Characters>
  <Application>Microsoft Office Word</Application>
  <DocSecurity>0</DocSecurity>
  <Lines>1097</Lines>
  <Paragraphs>309</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26</vt:i4>
      </vt:variant>
    </vt:vector>
  </HeadingPairs>
  <TitlesOfParts>
    <vt:vector size="28" baseType="lpstr">
      <vt:lpstr/>
      <vt:lpstr/>
      <vt:lpstr>Basics</vt:lpstr>
      <vt:lpstr>Libraries</vt:lpstr>
      <vt:lpstr>Tree Structures</vt:lpstr>
      <vt:lpstr>Short and Full Names</vt:lpstr>
      <vt:lpstr>Profile and Implementation revisions</vt:lpstr>
      <vt:lpstr>Compiled (serialized) profiles and implementations</vt:lpstr>
      <vt:lpstr>Read/Write Operations</vt:lpstr>
      <vt:lpstr>Application Object Types</vt:lpstr>
      <vt:lpstr>Individual Application Types Descriptions</vt:lpstr>
      <vt:lpstr>Composite Values</vt:lpstr>
      <vt:lpstr>Unions</vt:lpstr>
      <vt:lpstr>Providers</vt:lpstr>
      <vt:lpstr>Subscriptions</vt:lpstr>
      <vt:lpstr>High-Level Data Files</vt:lpstr>
      <vt:lpstr>Save/Restore Groups</vt:lpstr>
      <vt:lpstr>Special Applications of Virtual Memory Mappings</vt:lpstr>
      <vt:lpstr>Supplement: IAsyncRequest pattern</vt:lpstr>
      <vt:lpstr>Application Layer File Formats</vt:lpstr>
      <vt:lpstr>    Interfaces and Interface Profiles</vt:lpstr>
      <vt:lpstr>    </vt:lpstr>
      <vt:lpstr>    Interface profile implementations</vt:lpstr>
      <vt:lpstr>    </vt:lpstr>
      <vt:lpstr>    Types and Type Mappings</vt:lpstr>
      <vt:lpstr>Parser Errors</vt:lpstr>
      <vt:lpstr>    Profile parser errors with examples</vt:lpstr>
      <vt:lpstr>    Profile implementation parser errors</vt:lpstr>
    </vt:vector>
  </TitlesOfParts>
  <Company>ELSI</Company>
  <LinksUpToDate>false</LinksUpToDate>
  <CharactersWithSpaces>154506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Sergei G. Dvornikov</dc:creator>
  <cp:lastModifiedBy>Sergei G. Dvornikov</cp:lastModifiedBy>
  <cp:revision>149</cp:revision>
  <cp:lastPrinted>2012-02-08T07:52:00Z</cp:lastPrinted>
  <dcterms:created xsi:type="dcterms:W3CDTF">2011-09-19T12:56:00Z</dcterms:created>
  <dcterms:modified xsi:type="dcterms:W3CDTF">2013-04-19T09:56:00Z</dcterms:modified>
</cp:coreProperties>
</file>